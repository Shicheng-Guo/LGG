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4CB53A" w14:textId="08AFFC67" w:rsidR="008D78E0" w:rsidRPr="00AD42E0" w:rsidRDefault="008D78E0" w:rsidP="006C4C6E">
      <w:pPr>
        <w:jc w:val="center"/>
        <w:rPr>
          <w:rFonts w:ascii="Arial" w:hAnsi="Arial" w:cs="Arial"/>
          <w:b/>
          <w:sz w:val="22"/>
          <w:szCs w:val="22"/>
        </w:rPr>
        <w:pPrChange w:id="0" w:author="czeng" w:date="2020-03-14T09:59:00Z">
          <w:pPr>
            <w:spacing w:line="480" w:lineRule="auto"/>
            <w:jc w:val="center"/>
          </w:pPr>
        </w:pPrChange>
      </w:pPr>
      <w:bookmarkStart w:id="1" w:name="OLE_LINK92"/>
      <w:bookmarkStart w:id="2" w:name="OLE_LINK93"/>
      <w:r w:rsidRPr="00AD42E0">
        <w:rPr>
          <w:rFonts w:ascii="Arial" w:hAnsi="Arial" w:cs="Arial"/>
          <w:b/>
          <w:sz w:val="22"/>
          <w:szCs w:val="22"/>
        </w:rPr>
        <w:t xml:space="preserve">Genome-Wide DNA Methylation Profiles of Low- and High-Grade Adenoma Reveals </w:t>
      </w:r>
      <w:ins w:id="3" w:author="Microsoft Office 用户" w:date="2020-03-10T17:41:00Z">
        <w:r w:rsidR="001F4347">
          <w:rPr>
            <w:rFonts w:ascii="Arial" w:hAnsi="Arial" w:cs="Arial"/>
            <w:b/>
            <w:sz w:val="22"/>
            <w:szCs w:val="22"/>
          </w:rPr>
          <w:t xml:space="preserve">A </w:t>
        </w:r>
      </w:ins>
      <w:r w:rsidRPr="00AD42E0">
        <w:rPr>
          <w:rFonts w:ascii="Arial" w:hAnsi="Arial" w:cs="Arial"/>
          <w:b/>
          <w:sz w:val="22"/>
          <w:szCs w:val="22"/>
        </w:rPr>
        <w:t xml:space="preserve">Potential Biomarkers for Early </w:t>
      </w:r>
      <w:del w:id="4" w:author="Microsoft Office 用户" w:date="2020-03-10T17:41:00Z">
        <w:r w:rsidRPr="00AD42E0" w:rsidDel="001F4347">
          <w:rPr>
            <w:rFonts w:ascii="Arial" w:hAnsi="Arial" w:cs="Arial"/>
            <w:b/>
            <w:sz w:val="22"/>
            <w:szCs w:val="22"/>
          </w:rPr>
          <w:delText xml:space="preserve">Diagnosis </w:delText>
        </w:r>
      </w:del>
      <w:ins w:id="5" w:author="Microsoft Office 用户" w:date="2020-03-10T17:41:00Z">
        <w:r w:rsidR="001F4347" w:rsidRPr="00AD42E0">
          <w:rPr>
            <w:rFonts w:ascii="Arial" w:hAnsi="Arial" w:cs="Arial"/>
            <w:b/>
            <w:sz w:val="22"/>
            <w:szCs w:val="22"/>
          </w:rPr>
          <w:t>D</w:t>
        </w:r>
        <w:r w:rsidR="001F4347">
          <w:rPr>
            <w:rFonts w:ascii="Arial" w:hAnsi="Arial" w:cs="Arial"/>
            <w:b/>
            <w:sz w:val="22"/>
            <w:szCs w:val="22"/>
          </w:rPr>
          <w:t>etection</w:t>
        </w:r>
        <w:r w:rsidR="001F4347" w:rsidRPr="00AD42E0">
          <w:rPr>
            <w:rFonts w:ascii="Arial" w:hAnsi="Arial" w:cs="Arial"/>
            <w:b/>
            <w:sz w:val="22"/>
            <w:szCs w:val="22"/>
          </w:rPr>
          <w:t xml:space="preserve"> </w:t>
        </w:r>
      </w:ins>
      <w:r w:rsidRPr="00AD42E0">
        <w:rPr>
          <w:rFonts w:ascii="Arial" w:hAnsi="Arial" w:cs="Arial"/>
          <w:b/>
          <w:sz w:val="22"/>
          <w:szCs w:val="22"/>
        </w:rPr>
        <w:t>of Colorectal Carcinoma</w:t>
      </w:r>
    </w:p>
    <w:bookmarkEnd w:id="1"/>
    <w:bookmarkEnd w:id="2"/>
    <w:p w14:paraId="5ED12026" w14:textId="77777777" w:rsidR="008D78E0" w:rsidRPr="00AD42E0" w:rsidRDefault="008D78E0" w:rsidP="006C4C6E">
      <w:pPr>
        <w:jc w:val="both"/>
        <w:rPr>
          <w:rFonts w:ascii="Arial" w:hAnsi="Arial" w:cs="Arial"/>
          <w:sz w:val="22"/>
          <w:szCs w:val="22"/>
        </w:rPr>
        <w:pPrChange w:id="6" w:author="czeng" w:date="2020-03-14T09:59:00Z">
          <w:pPr>
            <w:spacing w:line="480" w:lineRule="auto"/>
            <w:jc w:val="both"/>
          </w:pPr>
        </w:pPrChange>
      </w:pPr>
    </w:p>
    <w:p w14:paraId="17CB46D8" w14:textId="2502A0FF" w:rsidR="008D78E0" w:rsidRPr="00AD42E0" w:rsidRDefault="008D78E0" w:rsidP="006C4C6E">
      <w:pPr>
        <w:jc w:val="both"/>
        <w:rPr>
          <w:rFonts w:ascii="Arial" w:hAnsi="Arial" w:cs="Arial"/>
          <w:sz w:val="22"/>
          <w:szCs w:val="22"/>
        </w:rPr>
        <w:pPrChange w:id="7" w:author="czeng" w:date="2020-03-14T09:59:00Z">
          <w:pPr>
            <w:spacing w:line="480" w:lineRule="auto"/>
            <w:jc w:val="both"/>
          </w:pPr>
        </w:pPrChange>
      </w:pPr>
      <w:r w:rsidRPr="00AD42E0">
        <w:rPr>
          <w:rFonts w:ascii="Arial" w:hAnsi="Arial" w:cs="Arial"/>
          <w:sz w:val="22"/>
          <w:szCs w:val="22"/>
        </w:rPr>
        <w:t>Jian Fan</w:t>
      </w:r>
      <w:r w:rsidRPr="00AD42E0">
        <w:rPr>
          <w:rFonts w:ascii="Arial" w:hAnsi="Arial" w:cs="Arial"/>
          <w:sz w:val="22"/>
          <w:szCs w:val="22"/>
          <w:vertAlign w:val="superscript"/>
        </w:rPr>
        <w:t>1,4 #</w:t>
      </w:r>
      <w:r w:rsidRPr="00AD42E0">
        <w:rPr>
          <w:rFonts w:ascii="Arial" w:hAnsi="Arial" w:cs="Arial"/>
          <w:sz w:val="22"/>
          <w:szCs w:val="22"/>
        </w:rPr>
        <w:t>, Jun Li</w:t>
      </w:r>
      <w:r w:rsidRPr="00AD42E0">
        <w:rPr>
          <w:rFonts w:ascii="Arial" w:hAnsi="Arial" w:cs="Arial"/>
          <w:sz w:val="22"/>
          <w:szCs w:val="22"/>
          <w:vertAlign w:val="superscript"/>
        </w:rPr>
        <w:t>2 #</w:t>
      </w:r>
      <w:r w:rsidRPr="00AD42E0">
        <w:rPr>
          <w:rFonts w:ascii="Arial" w:hAnsi="Arial" w:cs="Arial"/>
          <w:sz w:val="22"/>
          <w:szCs w:val="22"/>
        </w:rPr>
        <w:t>, Shicheng Guo</w:t>
      </w:r>
      <w:r w:rsidRPr="00AD42E0">
        <w:rPr>
          <w:rFonts w:ascii="Arial" w:hAnsi="Arial" w:cs="Arial"/>
          <w:sz w:val="22"/>
          <w:szCs w:val="22"/>
          <w:vertAlign w:val="superscript"/>
        </w:rPr>
        <w:t xml:space="preserve">3 # </w:t>
      </w:r>
      <w:r w:rsidRPr="00AD42E0">
        <w:rPr>
          <w:rFonts w:ascii="Arial" w:hAnsi="Arial" w:cs="Arial"/>
          <w:sz w:val="22"/>
          <w:szCs w:val="22"/>
        </w:rPr>
        <w:t>,</w:t>
      </w:r>
      <w:r w:rsidR="000811A8">
        <w:rPr>
          <w:rFonts w:ascii="Arial" w:hAnsi="Arial" w:cs="Arial"/>
          <w:sz w:val="22"/>
          <w:szCs w:val="22"/>
        </w:rPr>
        <w:t>Chengcheng Tao</w:t>
      </w:r>
      <w:r w:rsidRPr="00AD42E0">
        <w:rPr>
          <w:rFonts w:ascii="Arial" w:hAnsi="Arial" w:cs="Arial"/>
          <w:sz w:val="22"/>
          <w:szCs w:val="22"/>
          <w:vertAlign w:val="superscript"/>
        </w:rPr>
        <w:t>1</w:t>
      </w:r>
      <w:r w:rsidRPr="00AD42E0">
        <w:rPr>
          <w:rFonts w:ascii="Arial" w:hAnsi="Arial" w:cs="Arial"/>
          <w:sz w:val="22"/>
          <w:szCs w:val="22"/>
        </w:rPr>
        <w:t>, Haikun Zhang</w:t>
      </w:r>
      <w:r w:rsidRPr="00AD42E0">
        <w:rPr>
          <w:rFonts w:ascii="Arial" w:hAnsi="Arial" w:cs="Arial"/>
          <w:sz w:val="22"/>
          <w:szCs w:val="22"/>
          <w:vertAlign w:val="superscript"/>
        </w:rPr>
        <w:t>1,4</w:t>
      </w:r>
      <w:r w:rsidRPr="00AD42E0">
        <w:rPr>
          <w:rFonts w:ascii="Arial" w:hAnsi="Arial" w:cs="Arial"/>
          <w:sz w:val="22"/>
          <w:szCs w:val="22"/>
        </w:rPr>
        <w:t>, Wenjing Wang</w:t>
      </w:r>
      <w:r w:rsidRPr="00AD42E0">
        <w:rPr>
          <w:rFonts w:ascii="Arial" w:hAnsi="Arial" w:cs="Arial"/>
          <w:sz w:val="22"/>
          <w:szCs w:val="22"/>
          <w:vertAlign w:val="superscript"/>
        </w:rPr>
        <w:t>2</w:t>
      </w:r>
      <w:r w:rsidR="000811A8">
        <w:rPr>
          <w:rFonts w:ascii="Arial" w:hAnsi="Arial" w:cs="Arial"/>
          <w:sz w:val="22"/>
          <w:szCs w:val="22"/>
        </w:rPr>
        <w:t>, Ying Zhang</w:t>
      </w:r>
      <w:r w:rsidRPr="00AD42E0">
        <w:rPr>
          <w:rFonts w:ascii="Arial" w:hAnsi="Arial" w:cs="Arial"/>
          <w:sz w:val="22"/>
          <w:szCs w:val="22"/>
          <w:vertAlign w:val="superscript"/>
        </w:rPr>
        <w:t>1</w:t>
      </w:r>
      <w:r w:rsidRPr="00AD42E0">
        <w:rPr>
          <w:rFonts w:ascii="Arial" w:hAnsi="Arial" w:cs="Arial"/>
          <w:sz w:val="22"/>
          <w:szCs w:val="22"/>
        </w:rPr>
        <w:t>, Dake Zhang</w:t>
      </w:r>
      <w:r w:rsidRPr="00AD42E0">
        <w:rPr>
          <w:rFonts w:ascii="Arial" w:hAnsi="Arial" w:cs="Arial"/>
          <w:sz w:val="22"/>
          <w:szCs w:val="22"/>
          <w:vertAlign w:val="superscript"/>
        </w:rPr>
        <w:t>1</w:t>
      </w:r>
      <w:r w:rsidRPr="00AD42E0">
        <w:rPr>
          <w:rFonts w:ascii="Arial" w:hAnsi="Arial" w:cs="Arial"/>
          <w:sz w:val="22"/>
          <w:szCs w:val="22"/>
        </w:rPr>
        <w:t>*, Shigang Ding</w:t>
      </w:r>
      <w:r w:rsidRPr="00AD42E0">
        <w:rPr>
          <w:rFonts w:ascii="Arial" w:hAnsi="Arial" w:cs="Arial"/>
          <w:sz w:val="22"/>
          <w:szCs w:val="22"/>
          <w:vertAlign w:val="superscript"/>
        </w:rPr>
        <w:t>2*</w:t>
      </w:r>
      <w:r w:rsidRPr="00AD42E0">
        <w:rPr>
          <w:rFonts w:ascii="Arial" w:hAnsi="Arial" w:cs="Arial"/>
          <w:sz w:val="22"/>
          <w:szCs w:val="22"/>
        </w:rPr>
        <w:t>, Changqing Zeng</w:t>
      </w:r>
      <w:r w:rsidRPr="00AD42E0">
        <w:rPr>
          <w:rFonts w:ascii="Arial" w:hAnsi="Arial" w:cs="Arial"/>
          <w:sz w:val="22"/>
          <w:szCs w:val="22"/>
          <w:vertAlign w:val="superscript"/>
        </w:rPr>
        <w:t>1*</w:t>
      </w:r>
      <w:r w:rsidRPr="00AD42E0">
        <w:rPr>
          <w:rFonts w:ascii="Arial" w:hAnsi="Arial" w:cs="Arial"/>
          <w:sz w:val="22"/>
          <w:szCs w:val="22"/>
        </w:rPr>
        <w:t>.</w:t>
      </w:r>
    </w:p>
    <w:p w14:paraId="6C699BAA" w14:textId="77777777" w:rsidR="008D78E0" w:rsidRPr="00AD42E0" w:rsidRDefault="008D78E0" w:rsidP="006C4C6E">
      <w:pPr>
        <w:jc w:val="both"/>
        <w:rPr>
          <w:rFonts w:ascii="Arial" w:hAnsi="Arial" w:cs="Arial"/>
          <w:sz w:val="22"/>
          <w:szCs w:val="22"/>
        </w:rPr>
        <w:pPrChange w:id="8" w:author="czeng" w:date="2020-03-14T09:59:00Z">
          <w:pPr>
            <w:spacing w:line="480" w:lineRule="auto"/>
            <w:jc w:val="both"/>
          </w:pPr>
        </w:pPrChange>
      </w:pPr>
    </w:p>
    <w:p w14:paraId="2A85C8BD" w14:textId="77777777" w:rsidR="008D78E0" w:rsidRPr="00AD42E0" w:rsidRDefault="008D78E0" w:rsidP="006C4C6E">
      <w:pPr>
        <w:jc w:val="both"/>
        <w:rPr>
          <w:rFonts w:ascii="Arial" w:hAnsi="Arial" w:cs="Arial"/>
          <w:sz w:val="22"/>
          <w:szCs w:val="22"/>
        </w:rPr>
        <w:pPrChange w:id="9" w:author="czeng" w:date="2020-03-14T09:59:00Z">
          <w:pPr>
            <w:spacing w:line="480" w:lineRule="auto"/>
            <w:jc w:val="both"/>
          </w:pPr>
        </w:pPrChange>
      </w:pPr>
      <w:r w:rsidRPr="00AD42E0">
        <w:rPr>
          <w:rFonts w:ascii="Arial" w:hAnsi="Arial" w:cs="Arial"/>
          <w:sz w:val="22"/>
          <w:szCs w:val="22"/>
          <w:vertAlign w:val="superscript"/>
        </w:rPr>
        <w:t>1</w:t>
      </w:r>
      <w:r w:rsidRPr="00AD42E0">
        <w:rPr>
          <w:rFonts w:ascii="Arial" w:hAnsi="Arial" w:cs="Arial"/>
          <w:sz w:val="22"/>
          <w:szCs w:val="22"/>
          <w:vertAlign w:val="superscript"/>
        </w:rPr>
        <w:t>，</w:t>
      </w:r>
      <w:r w:rsidRPr="00AD42E0">
        <w:rPr>
          <w:rFonts w:ascii="Arial" w:hAnsi="Arial" w:cs="Arial"/>
          <w:sz w:val="22"/>
          <w:szCs w:val="22"/>
        </w:rPr>
        <w:t>Key Laboratory of Genomic and Precision Medicine, Beijing Institute of Genomics, Chinese Academy of Sciences, Beijing 100101, China</w:t>
      </w:r>
    </w:p>
    <w:p w14:paraId="6972B76D" w14:textId="77777777" w:rsidR="008D78E0" w:rsidRPr="00AD42E0" w:rsidRDefault="008D78E0" w:rsidP="006C4C6E">
      <w:pPr>
        <w:jc w:val="both"/>
        <w:rPr>
          <w:rFonts w:ascii="Arial" w:hAnsi="Arial" w:cs="Arial"/>
          <w:sz w:val="22"/>
          <w:szCs w:val="22"/>
        </w:rPr>
        <w:pPrChange w:id="10" w:author="czeng" w:date="2020-03-14T09:59:00Z">
          <w:pPr>
            <w:spacing w:line="480" w:lineRule="auto"/>
            <w:jc w:val="both"/>
          </w:pPr>
        </w:pPrChange>
      </w:pPr>
      <w:r w:rsidRPr="00AD42E0">
        <w:rPr>
          <w:rFonts w:ascii="Arial" w:hAnsi="Arial" w:cs="Arial"/>
          <w:sz w:val="22"/>
          <w:szCs w:val="22"/>
          <w:vertAlign w:val="superscript"/>
        </w:rPr>
        <w:t>2</w:t>
      </w:r>
      <w:r w:rsidRPr="00AD42E0">
        <w:rPr>
          <w:rFonts w:ascii="Arial" w:hAnsi="Arial" w:cs="Arial"/>
          <w:sz w:val="22"/>
          <w:szCs w:val="22"/>
          <w:vertAlign w:val="superscript"/>
        </w:rPr>
        <w:t>，</w:t>
      </w:r>
      <w:r w:rsidRPr="00AD42E0">
        <w:rPr>
          <w:rFonts w:ascii="Arial" w:hAnsi="Arial" w:cs="Arial"/>
          <w:sz w:val="22"/>
          <w:szCs w:val="22"/>
        </w:rPr>
        <w:t>Department of Gastroenterology, Peking University Third Hospital, Beijing 100191, China</w:t>
      </w:r>
    </w:p>
    <w:p w14:paraId="70F3B659" w14:textId="77777777" w:rsidR="008D78E0" w:rsidRPr="00AD42E0" w:rsidRDefault="008D78E0" w:rsidP="006C4C6E">
      <w:pPr>
        <w:jc w:val="both"/>
        <w:rPr>
          <w:rFonts w:ascii="Arial" w:hAnsi="Arial" w:cs="Arial"/>
          <w:sz w:val="22"/>
          <w:szCs w:val="22"/>
        </w:rPr>
        <w:pPrChange w:id="11" w:author="czeng" w:date="2020-03-14T09:59:00Z">
          <w:pPr>
            <w:spacing w:line="480" w:lineRule="auto"/>
            <w:jc w:val="both"/>
          </w:pPr>
        </w:pPrChange>
      </w:pPr>
      <w:r w:rsidRPr="00AD42E0">
        <w:rPr>
          <w:rFonts w:ascii="Arial" w:hAnsi="Arial" w:cs="Arial"/>
          <w:sz w:val="22"/>
          <w:szCs w:val="22"/>
          <w:vertAlign w:val="superscript"/>
        </w:rPr>
        <w:t>3</w:t>
      </w:r>
      <w:r w:rsidRPr="00AD42E0">
        <w:rPr>
          <w:rFonts w:ascii="Arial" w:hAnsi="Arial" w:cs="Arial"/>
          <w:sz w:val="22"/>
          <w:szCs w:val="22"/>
          <w:vertAlign w:val="superscript"/>
        </w:rPr>
        <w:t>，</w:t>
      </w:r>
      <w:r w:rsidRPr="00AD42E0">
        <w:rPr>
          <w:rFonts w:ascii="Arial" w:hAnsi="Arial" w:cs="Arial"/>
          <w:sz w:val="22"/>
          <w:szCs w:val="22"/>
        </w:rPr>
        <w:t>Center for Precision Medicine Research, Marshfield Clinic Research Institute, Marshfield, WI 54449, USA</w:t>
      </w:r>
    </w:p>
    <w:p w14:paraId="50A767CC" w14:textId="77777777" w:rsidR="008D78E0" w:rsidRPr="00AD42E0" w:rsidRDefault="008D78E0" w:rsidP="006C4C6E">
      <w:pPr>
        <w:jc w:val="both"/>
        <w:rPr>
          <w:rFonts w:ascii="Arial" w:hAnsi="Arial" w:cs="Arial"/>
          <w:sz w:val="22"/>
          <w:szCs w:val="22"/>
        </w:rPr>
        <w:pPrChange w:id="12" w:author="czeng" w:date="2020-03-14T09:59:00Z">
          <w:pPr>
            <w:spacing w:line="480" w:lineRule="auto"/>
            <w:jc w:val="both"/>
          </w:pPr>
        </w:pPrChange>
      </w:pPr>
      <w:r w:rsidRPr="00AD42E0">
        <w:rPr>
          <w:rFonts w:ascii="Arial" w:hAnsi="Arial" w:cs="Arial"/>
          <w:sz w:val="22"/>
          <w:szCs w:val="22"/>
          <w:vertAlign w:val="superscript"/>
        </w:rPr>
        <w:t>4</w:t>
      </w:r>
      <w:r w:rsidRPr="00AD42E0">
        <w:rPr>
          <w:rFonts w:ascii="Arial" w:hAnsi="Arial" w:cs="Arial"/>
          <w:sz w:val="22"/>
          <w:szCs w:val="22"/>
          <w:vertAlign w:val="superscript"/>
        </w:rPr>
        <w:t>，</w:t>
      </w:r>
      <w:r w:rsidRPr="00AD42E0">
        <w:rPr>
          <w:rFonts w:ascii="Arial" w:hAnsi="Arial" w:cs="Arial"/>
          <w:sz w:val="22"/>
          <w:szCs w:val="22"/>
        </w:rPr>
        <w:t>University of Chinese Academy of Sciences, Beijing 100049, China</w:t>
      </w:r>
    </w:p>
    <w:p w14:paraId="4145D380" w14:textId="5B1C52EF" w:rsidR="00615492" w:rsidRPr="00AD42E0" w:rsidRDefault="008D78E0" w:rsidP="006C4C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63"/>
        <w:jc w:val="both"/>
        <w:rPr>
          <w:rFonts w:ascii="Arial" w:hAnsi="Arial" w:cs="Arial"/>
          <w:sz w:val="22"/>
          <w:szCs w:val="22"/>
        </w:rPr>
        <w:pPrChange w:id="13" w:author="czeng" w:date="2020-03-14T09:59: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63" w:line="480" w:lineRule="auto"/>
            <w:jc w:val="both"/>
          </w:pPr>
        </w:pPrChange>
      </w:pPr>
      <w:r w:rsidRPr="00AD42E0">
        <w:rPr>
          <w:rFonts w:ascii="Arial" w:hAnsi="Arial" w:cs="Arial"/>
          <w:sz w:val="22"/>
          <w:szCs w:val="22"/>
        </w:rPr>
        <w:t># These authors contributed equally to this work; * Corresponding Author</w:t>
      </w:r>
    </w:p>
    <w:p w14:paraId="1F88B88A" w14:textId="7DFBBEBE" w:rsidR="008D78E0" w:rsidRDefault="008D78E0" w:rsidP="006C4C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63"/>
        <w:jc w:val="both"/>
        <w:rPr>
          <w:rFonts w:ascii="Arial" w:hAnsi="Arial" w:cs="Arial"/>
          <w:sz w:val="22"/>
          <w:szCs w:val="22"/>
        </w:rPr>
        <w:pPrChange w:id="14" w:author="czeng" w:date="2020-03-14T09:59: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63" w:line="480" w:lineRule="auto"/>
            <w:jc w:val="both"/>
          </w:pPr>
        </w:pPrChange>
      </w:pPr>
    </w:p>
    <w:p w14:paraId="74B2EE45" w14:textId="6E8063F9" w:rsidR="00CC3368" w:rsidRPr="00AA74C7" w:rsidRDefault="00CC3368" w:rsidP="006C4C6E">
      <w:pPr>
        <w:pStyle w:val="2"/>
        <w:jc w:val="both"/>
        <w:rPr>
          <w:rFonts w:ascii="Arial" w:hAnsi="Arial" w:cs="Arial"/>
          <w:b/>
          <w:bCs/>
          <w:color w:val="auto"/>
          <w:sz w:val="22"/>
          <w:szCs w:val="22"/>
        </w:rPr>
        <w:pPrChange w:id="15" w:author="czeng" w:date="2020-03-14T09:59:00Z">
          <w:pPr>
            <w:pStyle w:val="2"/>
            <w:spacing w:line="480" w:lineRule="auto"/>
            <w:jc w:val="both"/>
          </w:pPr>
        </w:pPrChange>
      </w:pPr>
      <w:r w:rsidRPr="00AA74C7">
        <w:rPr>
          <w:rFonts w:ascii="Arial" w:hAnsi="Arial" w:cs="Arial"/>
          <w:b/>
          <w:bCs/>
          <w:color w:val="auto"/>
          <w:sz w:val="22"/>
          <w:szCs w:val="22"/>
        </w:rPr>
        <w:t>Abstract</w:t>
      </w:r>
    </w:p>
    <w:p w14:paraId="26DB17EB" w14:textId="10666580" w:rsidR="00864E73" w:rsidRPr="00864E73" w:rsidRDefault="00C73CB6" w:rsidP="006C4C6E">
      <w:pPr>
        <w:jc w:val="both"/>
        <w:rPr>
          <w:rFonts w:ascii="Arial" w:hAnsi="Arial" w:cs="Arial"/>
          <w:sz w:val="22"/>
          <w:szCs w:val="22"/>
        </w:rPr>
        <w:pPrChange w:id="16" w:author="czeng" w:date="2020-03-14T09:59:00Z">
          <w:pPr>
            <w:spacing w:line="480" w:lineRule="auto"/>
            <w:jc w:val="both"/>
          </w:pPr>
        </w:pPrChange>
      </w:pPr>
      <w:r>
        <w:rPr>
          <w:rFonts w:ascii="Arial" w:hAnsi="Arial" w:cs="Arial" w:hint="eastAsia"/>
          <w:b/>
          <w:sz w:val="22"/>
          <w:szCs w:val="22"/>
        </w:rPr>
        <w:t>B</w:t>
      </w:r>
      <w:r>
        <w:rPr>
          <w:rFonts w:ascii="Arial" w:hAnsi="Arial" w:cs="Arial"/>
          <w:b/>
          <w:sz w:val="22"/>
          <w:szCs w:val="22"/>
        </w:rPr>
        <w:t>ack</w:t>
      </w:r>
      <w:r>
        <w:rPr>
          <w:rFonts w:ascii="Arial" w:hAnsi="Arial" w:cs="Arial" w:hint="eastAsia"/>
          <w:b/>
          <w:sz w:val="22"/>
          <w:szCs w:val="22"/>
        </w:rPr>
        <w:t>ground</w:t>
      </w:r>
      <w:r w:rsidR="00366ADA" w:rsidRPr="00366ADA">
        <w:rPr>
          <w:rFonts w:ascii="Arial" w:hAnsi="Arial" w:cs="Arial"/>
          <w:b/>
          <w:sz w:val="22"/>
          <w:szCs w:val="22"/>
        </w:rPr>
        <w:t>:</w:t>
      </w:r>
      <w:r w:rsidR="00366ADA">
        <w:rPr>
          <w:rFonts w:ascii="Arial" w:hAnsi="Arial" w:cs="Arial"/>
          <w:sz w:val="22"/>
          <w:szCs w:val="22"/>
        </w:rPr>
        <w:t xml:space="preserve"> Abnormal </w:t>
      </w:r>
      <w:r w:rsidR="005B763E" w:rsidRPr="00AA74C7">
        <w:rPr>
          <w:rFonts w:ascii="Arial" w:hAnsi="Arial" w:cs="Arial"/>
          <w:sz w:val="22"/>
          <w:szCs w:val="22"/>
        </w:rPr>
        <w:t xml:space="preserve">DNA methylation </w:t>
      </w:r>
      <w:r w:rsidR="00BE3D90" w:rsidRPr="00AA74C7">
        <w:rPr>
          <w:rFonts w:ascii="Arial" w:hAnsi="Arial" w:cs="Arial"/>
          <w:sz w:val="22"/>
          <w:szCs w:val="22"/>
        </w:rPr>
        <w:t xml:space="preserve">is </w:t>
      </w:r>
      <w:r w:rsidR="00366ADA">
        <w:rPr>
          <w:rFonts w:ascii="Arial" w:hAnsi="Arial" w:cs="Arial"/>
          <w:sz w:val="22"/>
          <w:szCs w:val="22"/>
        </w:rPr>
        <w:t>a</w:t>
      </w:r>
      <w:r w:rsidR="00BE3D90" w:rsidRPr="00AA74C7">
        <w:rPr>
          <w:rFonts w:ascii="Arial" w:hAnsi="Arial" w:cs="Arial"/>
          <w:sz w:val="22"/>
          <w:szCs w:val="22"/>
        </w:rPr>
        <w:t xml:space="preserve"> hallmark of human cancers and </w:t>
      </w:r>
      <w:r w:rsidR="00366ADA">
        <w:rPr>
          <w:rFonts w:ascii="Arial" w:hAnsi="Arial" w:cs="Arial"/>
          <w:sz w:val="22"/>
          <w:szCs w:val="22"/>
        </w:rPr>
        <w:t xml:space="preserve">may be a </w:t>
      </w:r>
      <w:r w:rsidR="003156D3" w:rsidRPr="00AA74C7">
        <w:rPr>
          <w:rFonts w:ascii="Arial" w:hAnsi="Arial" w:cs="Arial"/>
          <w:sz w:val="22"/>
          <w:szCs w:val="22"/>
        </w:rPr>
        <w:t xml:space="preserve">promising biomarker for early diagnosis </w:t>
      </w:r>
      <w:r w:rsidR="00366ADA">
        <w:rPr>
          <w:rFonts w:ascii="Arial" w:hAnsi="Arial" w:cs="Arial"/>
          <w:sz w:val="22"/>
          <w:szCs w:val="22"/>
        </w:rPr>
        <w:t>of</w:t>
      </w:r>
      <w:r w:rsidR="003156D3" w:rsidRPr="00AA74C7">
        <w:rPr>
          <w:rFonts w:ascii="Arial" w:hAnsi="Arial" w:cs="Arial"/>
          <w:sz w:val="22"/>
          <w:szCs w:val="22"/>
        </w:rPr>
        <w:t xml:space="preserve"> human cancers</w:t>
      </w:r>
      <w:r w:rsidR="00BE3D90" w:rsidRPr="00AA74C7">
        <w:rPr>
          <w:rFonts w:ascii="Arial" w:hAnsi="Arial" w:cs="Arial"/>
          <w:sz w:val="22"/>
          <w:szCs w:val="22"/>
        </w:rPr>
        <w:t xml:space="preserve">. </w:t>
      </w:r>
      <w:r w:rsidR="007941BC" w:rsidRPr="00AA74C7">
        <w:rPr>
          <w:rFonts w:ascii="Arial" w:hAnsi="Arial" w:cs="Arial"/>
          <w:sz w:val="22"/>
          <w:szCs w:val="22"/>
        </w:rPr>
        <w:t xml:space="preserve">However, </w:t>
      </w:r>
      <w:r w:rsidR="007941BC">
        <w:rPr>
          <w:rFonts w:ascii="Arial" w:hAnsi="Arial" w:cs="Arial"/>
          <w:sz w:val="22"/>
          <w:szCs w:val="22"/>
        </w:rPr>
        <w:t xml:space="preserve">the </w:t>
      </w:r>
      <w:r w:rsidR="007941BC" w:rsidRPr="00AA74C7">
        <w:rPr>
          <w:rFonts w:ascii="Arial" w:hAnsi="Arial" w:cs="Arial"/>
          <w:sz w:val="22"/>
          <w:szCs w:val="22"/>
        </w:rPr>
        <w:t xml:space="preserve">majority of DNA methylation biomarkers </w:t>
      </w:r>
      <w:r w:rsidR="007941BC">
        <w:rPr>
          <w:rFonts w:ascii="Arial" w:hAnsi="Arial" w:cs="Arial"/>
          <w:sz w:val="22"/>
          <w:szCs w:val="22"/>
        </w:rPr>
        <w:t xml:space="preserve">that have been </w:t>
      </w:r>
      <w:r w:rsidR="007941BC" w:rsidRPr="00AA74C7">
        <w:rPr>
          <w:rFonts w:ascii="Arial" w:hAnsi="Arial" w:cs="Arial"/>
          <w:sz w:val="22"/>
          <w:szCs w:val="22"/>
        </w:rPr>
        <w:t xml:space="preserve">identified </w:t>
      </w:r>
      <w:r w:rsidR="007941BC">
        <w:rPr>
          <w:rFonts w:ascii="Arial" w:hAnsi="Arial" w:cs="Arial"/>
          <w:sz w:val="22"/>
          <w:szCs w:val="22"/>
        </w:rPr>
        <w:t>are based on</w:t>
      </w:r>
      <w:r w:rsidR="007941BC" w:rsidRPr="00AA74C7">
        <w:rPr>
          <w:rFonts w:ascii="Arial" w:hAnsi="Arial" w:cs="Arial"/>
          <w:sz w:val="22"/>
          <w:szCs w:val="22"/>
        </w:rPr>
        <w:t xml:space="preserve"> the hypothesis that early differential methylation regions (DMRs) are maintained </w:t>
      </w:r>
      <w:r w:rsidR="007941BC">
        <w:rPr>
          <w:rFonts w:ascii="Arial" w:hAnsi="Arial" w:cs="Arial"/>
          <w:sz w:val="22"/>
          <w:szCs w:val="22"/>
        </w:rPr>
        <w:t xml:space="preserve">throughout carcinogenesis </w:t>
      </w:r>
      <w:r w:rsidR="007941BC" w:rsidRPr="00AA74C7">
        <w:rPr>
          <w:rFonts w:ascii="Arial" w:hAnsi="Arial" w:cs="Arial"/>
          <w:sz w:val="22"/>
          <w:szCs w:val="22"/>
        </w:rPr>
        <w:t xml:space="preserve">and could be detected </w:t>
      </w:r>
      <w:r w:rsidR="007941BC">
        <w:rPr>
          <w:rFonts w:ascii="Arial" w:hAnsi="Arial" w:cs="Arial"/>
          <w:sz w:val="22"/>
          <w:szCs w:val="22"/>
        </w:rPr>
        <w:t>at</w:t>
      </w:r>
      <w:r w:rsidR="007941BC" w:rsidRPr="00AA74C7">
        <w:rPr>
          <w:rFonts w:ascii="Arial" w:hAnsi="Arial" w:cs="Arial"/>
          <w:sz w:val="22"/>
          <w:szCs w:val="22"/>
        </w:rPr>
        <w:t xml:space="preserve"> all stage</w:t>
      </w:r>
      <w:r w:rsidR="007941BC">
        <w:rPr>
          <w:rFonts w:ascii="Arial" w:hAnsi="Arial" w:cs="Arial"/>
          <w:sz w:val="22"/>
          <w:szCs w:val="22"/>
        </w:rPr>
        <w:t>s</w:t>
      </w:r>
      <w:r w:rsidR="007941BC" w:rsidRPr="00AA74C7">
        <w:rPr>
          <w:rFonts w:ascii="Arial" w:hAnsi="Arial" w:cs="Arial"/>
          <w:sz w:val="22"/>
          <w:szCs w:val="22"/>
        </w:rPr>
        <w:t xml:space="preserve"> of cancer</w:t>
      </w:r>
      <w:r w:rsidR="007941BC">
        <w:rPr>
          <w:rFonts w:ascii="Arial" w:hAnsi="Arial" w:cs="Arial"/>
          <w:sz w:val="22"/>
          <w:szCs w:val="22"/>
        </w:rPr>
        <w:t xml:space="preserve">. </w:t>
      </w:r>
      <w:r w:rsidR="00D002D6" w:rsidRPr="00AA74C7">
        <w:rPr>
          <w:rFonts w:ascii="Arial" w:hAnsi="Arial" w:cs="Arial"/>
          <w:sz w:val="22"/>
          <w:szCs w:val="22"/>
        </w:rPr>
        <w:t xml:space="preserve">In this study, we </w:t>
      </w:r>
      <w:r w:rsidR="00D002D6">
        <w:rPr>
          <w:rFonts w:ascii="Arial" w:hAnsi="Arial" w:cs="Arial"/>
          <w:sz w:val="22"/>
          <w:szCs w:val="22"/>
        </w:rPr>
        <w:t xml:space="preserve">identified potential early biomarkers of colorectal cancer (CRC) development by genome-wide DNA methylation assay (Illumina infinium450, 450K) to normal (N=20) and </w:t>
      </w:r>
      <w:r w:rsidR="00D002D6" w:rsidRPr="00AA74C7">
        <w:rPr>
          <w:rFonts w:ascii="Arial" w:hAnsi="Arial" w:cs="Arial"/>
          <w:sz w:val="22"/>
          <w:szCs w:val="22"/>
        </w:rPr>
        <w:t xml:space="preserve">pre-colorectal cancer samples including </w:t>
      </w:r>
      <w:r w:rsidR="00D002D6">
        <w:rPr>
          <w:rFonts w:ascii="Arial" w:hAnsi="Arial" w:cs="Arial"/>
          <w:sz w:val="22"/>
          <w:szCs w:val="22"/>
        </w:rPr>
        <w:t xml:space="preserve">18 </w:t>
      </w:r>
      <w:r w:rsidR="00D002D6" w:rsidRPr="00AA74C7">
        <w:rPr>
          <w:rFonts w:ascii="Arial" w:hAnsi="Arial" w:cs="Arial"/>
          <w:sz w:val="22"/>
          <w:szCs w:val="22"/>
        </w:rPr>
        <w:t>low-grade</w:t>
      </w:r>
      <w:r w:rsidR="00D002D6">
        <w:rPr>
          <w:rFonts w:ascii="Arial" w:hAnsi="Arial" w:cs="Arial"/>
          <w:sz w:val="22"/>
          <w:szCs w:val="22"/>
        </w:rPr>
        <w:t xml:space="preserve"> adenoma (LGA)</w:t>
      </w:r>
      <w:r w:rsidR="00D002D6" w:rsidRPr="00AA74C7">
        <w:rPr>
          <w:rFonts w:ascii="Arial" w:hAnsi="Arial" w:cs="Arial"/>
          <w:sz w:val="22"/>
          <w:szCs w:val="22"/>
        </w:rPr>
        <w:t xml:space="preserve"> and </w:t>
      </w:r>
      <w:r w:rsidR="00D002D6">
        <w:rPr>
          <w:rFonts w:ascii="Arial" w:hAnsi="Arial" w:cs="Arial"/>
          <w:sz w:val="22"/>
          <w:szCs w:val="22"/>
        </w:rPr>
        <w:t xml:space="preserve">22 </w:t>
      </w:r>
      <w:r w:rsidR="00D002D6" w:rsidRPr="00AA74C7">
        <w:rPr>
          <w:rFonts w:ascii="Arial" w:hAnsi="Arial" w:cs="Arial"/>
          <w:sz w:val="22"/>
          <w:szCs w:val="22"/>
        </w:rPr>
        <w:t>high-grade adenoma (</w:t>
      </w:r>
      <w:r w:rsidR="00D002D6">
        <w:rPr>
          <w:rFonts w:ascii="Arial" w:hAnsi="Arial" w:cs="Arial"/>
          <w:sz w:val="22"/>
          <w:szCs w:val="22"/>
        </w:rPr>
        <w:t>HGA</w:t>
      </w:r>
      <w:r w:rsidR="00D002D6" w:rsidRPr="00AA74C7">
        <w:rPr>
          <w:rFonts w:ascii="Arial" w:hAnsi="Arial" w:cs="Arial"/>
          <w:sz w:val="22"/>
          <w:szCs w:val="22"/>
        </w:rPr>
        <w:t>)</w:t>
      </w:r>
      <w:r w:rsidR="00D002D6">
        <w:rPr>
          <w:rFonts w:ascii="Arial" w:hAnsi="Arial" w:cs="Arial" w:hint="eastAsia"/>
          <w:sz w:val="22"/>
          <w:szCs w:val="22"/>
        </w:rPr>
        <w:t>,</w:t>
      </w:r>
      <w:r w:rsidR="00D002D6" w:rsidRPr="00D35FC2">
        <w:t xml:space="preserve"> </w:t>
      </w:r>
      <w:r w:rsidR="00D002D6" w:rsidRPr="00D35FC2">
        <w:rPr>
          <w:rFonts w:ascii="Arial" w:hAnsi="Arial" w:cs="Arial"/>
          <w:sz w:val="22"/>
          <w:szCs w:val="22"/>
        </w:rPr>
        <w:t>integrating with GEO and ArrayExpress datasets (N=833)</w:t>
      </w:r>
      <w:r w:rsidR="00D002D6" w:rsidRPr="00AA74C7">
        <w:rPr>
          <w:rFonts w:ascii="Arial" w:hAnsi="Arial" w:cs="Arial"/>
          <w:sz w:val="22"/>
          <w:szCs w:val="22"/>
        </w:rPr>
        <w:t>.</w:t>
      </w:r>
    </w:p>
    <w:p w14:paraId="3298254E" w14:textId="3D7713AD" w:rsidR="00724D32" w:rsidRDefault="00864E73" w:rsidP="006C4C6E">
      <w:pPr>
        <w:jc w:val="both"/>
        <w:rPr>
          <w:rFonts w:ascii="Arial" w:hAnsi="Arial" w:cs="Arial"/>
          <w:sz w:val="22"/>
          <w:szCs w:val="22"/>
        </w:rPr>
        <w:pPrChange w:id="17" w:author="czeng" w:date="2020-03-14T09:59:00Z">
          <w:pPr>
            <w:spacing w:line="480" w:lineRule="auto"/>
            <w:jc w:val="both"/>
          </w:pPr>
        </w:pPrChange>
      </w:pPr>
      <w:r>
        <w:rPr>
          <w:rFonts w:ascii="Arial" w:hAnsi="Arial" w:cs="Arial"/>
          <w:b/>
          <w:sz w:val="22"/>
          <w:szCs w:val="22"/>
        </w:rPr>
        <w:t>Results:</w:t>
      </w:r>
      <w:r>
        <w:rPr>
          <w:rFonts w:ascii="Arial" w:hAnsi="Arial" w:cs="Arial"/>
          <w:sz w:val="22"/>
          <w:szCs w:val="22"/>
        </w:rPr>
        <w:t xml:space="preserve"> </w:t>
      </w:r>
      <w:r w:rsidR="00184DF1" w:rsidRPr="00AA74C7">
        <w:rPr>
          <w:rFonts w:ascii="Arial" w:hAnsi="Arial" w:cs="Arial"/>
          <w:sz w:val="22"/>
          <w:szCs w:val="22"/>
        </w:rPr>
        <w:t xml:space="preserve">We identified </w:t>
      </w:r>
      <w:r w:rsidR="0027790C" w:rsidRPr="00AA74C7">
        <w:rPr>
          <w:rFonts w:ascii="Arial" w:hAnsi="Arial" w:cs="Arial"/>
          <w:sz w:val="22"/>
          <w:szCs w:val="22"/>
        </w:rPr>
        <w:t>209 and</w:t>
      </w:r>
      <w:r w:rsidR="00F147F6" w:rsidRPr="00AA74C7">
        <w:rPr>
          <w:rFonts w:ascii="Arial" w:hAnsi="Arial" w:cs="Arial"/>
          <w:sz w:val="22"/>
          <w:szCs w:val="22"/>
        </w:rPr>
        <w:t xml:space="preserve"> 8</w:t>
      </w:r>
      <w:r w:rsidR="00016CC3">
        <w:rPr>
          <w:rFonts w:ascii="Arial" w:hAnsi="Arial" w:cs="Arial"/>
          <w:sz w:val="22"/>
          <w:szCs w:val="22"/>
        </w:rPr>
        <w:t>,</w:t>
      </w:r>
      <w:r w:rsidR="00F147F6" w:rsidRPr="00AA74C7">
        <w:rPr>
          <w:rFonts w:ascii="Arial" w:hAnsi="Arial" w:cs="Arial"/>
          <w:sz w:val="22"/>
          <w:szCs w:val="22"/>
        </w:rPr>
        <w:t>692</w:t>
      </w:r>
      <w:r w:rsidR="0027790C" w:rsidRPr="00AA74C7">
        <w:rPr>
          <w:rFonts w:ascii="Arial" w:hAnsi="Arial" w:cs="Arial"/>
          <w:sz w:val="22"/>
          <w:szCs w:val="22"/>
        </w:rPr>
        <w:t xml:space="preserve"> </w:t>
      </w:r>
      <w:r w:rsidR="00615DF7" w:rsidRPr="00AA74C7">
        <w:rPr>
          <w:rFonts w:ascii="Arial" w:hAnsi="Arial" w:cs="Arial"/>
          <w:sz w:val="22"/>
          <w:szCs w:val="22"/>
        </w:rPr>
        <w:t xml:space="preserve">CpG </w:t>
      </w:r>
      <w:r w:rsidR="00BD1080" w:rsidRPr="00AA74C7">
        <w:rPr>
          <w:rFonts w:ascii="Arial" w:hAnsi="Arial" w:cs="Arial"/>
          <w:sz w:val="22"/>
          <w:szCs w:val="22"/>
        </w:rPr>
        <w:t>sites</w:t>
      </w:r>
      <w:r w:rsidR="00184DF1" w:rsidRPr="00AA74C7">
        <w:rPr>
          <w:rFonts w:ascii="Arial" w:hAnsi="Arial" w:cs="Arial"/>
          <w:sz w:val="22"/>
          <w:szCs w:val="22"/>
        </w:rPr>
        <w:t xml:space="preserve"> </w:t>
      </w:r>
      <w:r>
        <w:rPr>
          <w:rFonts w:ascii="Arial" w:hAnsi="Arial" w:cs="Arial"/>
          <w:sz w:val="22"/>
          <w:szCs w:val="22"/>
        </w:rPr>
        <w:t xml:space="preserve">that </w:t>
      </w:r>
      <w:r w:rsidR="00184DF1" w:rsidRPr="00AA74C7">
        <w:rPr>
          <w:rFonts w:ascii="Arial" w:hAnsi="Arial" w:cs="Arial"/>
          <w:sz w:val="22"/>
          <w:szCs w:val="22"/>
        </w:rPr>
        <w:t>were</w:t>
      </w:r>
      <w:r w:rsidR="00615DF7" w:rsidRPr="00AA74C7">
        <w:rPr>
          <w:rFonts w:ascii="Arial" w:hAnsi="Arial" w:cs="Arial"/>
          <w:sz w:val="22"/>
          <w:szCs w:val="22"/>
        </w:rPr>
        <w:t xml:space="preserve"> </w:t>
      </w:r>
      <w:r w:rsidR="00184DF1" w:rsidRPr="00AA74C7">
        <w:rPr>
          <w:rFonts w:ascii="Arial" w:hAnsi="Arial" w:cs="Arial"/>
          <w:sz w:val="22"/>
          <w:szCs w:val="22"/>
        </w:rPr>
        <w:t xml:space="preserve">significantly </w:t>
      </w:r>
      <w:r w:rsidR="00615DF7" w:rsidRPr="00AA74C7">
        <w:rPr>
          <w:rFonts w:ascii="Arial" w:hAnsi="Arial" w:cs="Arial"/>
          <w:sz w:val="22"/>
          <w:szCs w:val="22"/>
        </w:rPr>
        <w:t>hyper-methylated in</w:t>
      </w:r>
      <w:r w:rsidR="00881DEB">
        <w:rPr>
          <w:rFonts w:ascii="Arial" w:hAnsi="Arial" w:cs="Arial"/>
          <w:sz w:val="22"/>
          <w:szCs w:val="22"/>
        </w:rPr>
        <w:t xml:space="preserve"> LGA and HGA</w:t>
      </w:r>
      <w:r w:rsidR="00615DF7" w:rsidRPr="00AA74C7">
        <w:rPr>
          <w:rFonts w:ascii="Arial" w:hAnsi="Arial" w:cs="Arial"/>
          <w:sz w:val="22"/>
          <w:szCs w:val="22"/>
        </w:rPr>
        <w:t>, respectively</w:t>
      </w:r>
      <w:r w:rsidR="006E601C" w:rsidRPr="00AA74C7">
        <w:rPr>
          <w:rFonts w:ascii="Arial" w:hAnsi="Arial" w:cs="Arial"/>
          <w:sz w:val="22"/>
          <w:szCs w:val="22"/>
        </w:rPr>
        <w:t>.</w:t>
      </w:r>
      <w:r w:rsidR="00AE442F" w:rsidRPr="00AA74C7">
        <w:rPr>
          <w:rFonts w:ascii="Arial" w:hAnsi="Arial" w:cs="Arial"/>
          <w:sz w:val="22"/>
          <w:szCs w:val="22"/>
        </w:rPr>
        <w:t xml:space="preserve"> Pathway analysis identified nervous system</w:t>
      </w:r>
      <w:r>
        <w:rPr>
          <w:rFonts w:ascii="Arial" w:hAnsi="Arial" w:cs="Arial"/>
          <w:sz w:val="22"/>
          <w:szCs w:val="22"/>
        </w:rPr>
        <w:t>-related methylation changes that are</w:t>
      </w:r>
      <w:r w:rsidR="00AE442F" w:rsidRPr="00AA74C7">
        <w:rPr>
          <w:rFonts w:ascii="Arial" w:hAnsi="Arial" w:cs="Arial"/>
          <w:sz w:val="22"/>
          <w:szCs w:val="22"/>
        </w:rPr>
        <w:t xml:space="preserve"> significantly associated with </w:t>
      </w:r>
      <w:r w:rsidR="00615DF7" w:rsidRPr="00AA74C7">
        <w:rPr>
          <w:rFonts w:ascii="Arial" w:hAnsi="Arial" w:cs="Arial"/>
          <w:sz w:val="22"/>
          <w:szCs w:val="22"/>
        </w:rPr>
        <w:t xml:space="preserve">early </w:t>
      </w:r>
      <w:r w:rsidR="00AE442F" w:rsidRPr="00AA74C7">
        <w:rPr>
          <w:rFonts w:ascii="Arial" w:hAnsi="Arial" w:cs="Arial"/>
          <w:sz w:val="22"/>
          <w:szCs w:val="22"/>
        </w:rPr>
        <w:t xml:space="preserve">adenoma development. </w:t>
      </w:r>
      <w:r w:rsidR="00F329D8" w:rsidRPr="00AA74C7">
        <w:rPr>
          <w:rFonts w:ascii="Arial" w:hAnsi="Arial" w:cs="Arial"/>
          <w:sz w:val="22"/>
          <w:szCs w:val="22"/>
        </w:rPr>
        <w:t xml:space="preserve">Together with GEO and </w:t>
      </w:r>
      <w:r w:rsidR="006F6B0B" w:rsidRPr="00AA74C7">
        <w:rPr>
          <w:rFonts w:ascii="Arial" w:eastAsiaTheme="minorEastAsia" w:hAnsi="Arial" w:cs="Arial"/>
          <w:kern w:val="2"/>
          <w:sz w:val="22"/>
          <w:szCs w:val="22"/>
        </w:rPr>
        <w:t>ArrayExpress</w:t>
      </w:r>
      <w:r w:rsidR="00F329D8" w:rsidRPr="00AA74C7">
        <w:rPr>
          <w:rFonts w:ascii="Arial" w:hAnsi="Arial" w:cs="Arial"/>
          <w:sz w:val="22"/>
          <w:szCs w:val="22"/>
        </w:rPr>
        <w:t xml:space="preserve"> dataset</w:t>
      </w:r>
      <w:r>
        <w:rPr>
          <w:rFonts w:ascii="Arial" w:hAnsi="Arial" w:cs="Arial"/>
          <w:sz w:val="22"/>
          <w:szCs w:val="22"/>
        </w:rPr>
        <w:t>s</w:t>
      </w:r>
      <w:r w:rsidR="00F329D8" w:rsidRPr="00AA74C7">
        <w:rPr>
          <w:rFonts w:ascii="Arial" w:hAnsi="Arial" w:cs="Arial"/>
          <w:sz w:val="22"/>
          <w:szCs w:val="22"/>
        </w:rPr>
        <w:t>, i</w:t>
      </w:r>
      <w:r w:rsidR="00724D32" w:rsidRPr="00AA74C7">
        <w:rPr>
          <w:rFonts w:ascii="Arial" w:hAnsi="Arial" w:cs="Arial"/>
          <w:sz w:val="22"/>
          <w:szCs w:val="22"/>
        </w:rPr>
        <w:t xml:space="preserve">ntegration analysis revealed that DNA methylation in the promoter </w:t>
      </w:r>
      <w:r>
        <w:rPr>
          <w:rFonts w:ascii="Arial" w:hAnsi="Arial" w:cs="Arial"/>
          <w:sz w:val="22"/>
          <w:szCs w:val="22"/>
        </w:rPr>
        <w:t xml:space="preserve">region </w:t>
      </w:r>
      <w:r w:rsidR="00724D32" w:rsidRPr="00AA74C7">
        <w:rPr>
          <w:rFonts w:ascii="Arial" w:hAnsi="Arial" w:cs="Arial"/>
          <w:sz w:val="22"/>
          <w:szCs w:val="22"/>
        </w:rPr>
        <w:t xml:space="preserve">of </w:t>
      </w:r>
      <w:r w:rsidR="000268C9" w:rsidRPr="00AA74C7">
        <w:rPr>
          <w:rFonts w:ascii="Arial" w:hAnsi="Arial" w:cs="Arial"/>
          <w:i/>
          <w:sz w:val="22"/>
          <w:szCs w:val="22"/>
        </w:rPr>
        <w:t>ADHFE1</w:t>
      </w:r>
      <w:r w:rsidR="00724D32" w:rsidRPr="00AA74C7">
        <w:rPr>
          <w:rFonts w:ascii="Arial" w:hAnsi="Arial" w:cs="Arial"/>
          <w:sz w:val="22"/>
          <w:szCs w:val="22"/>
        </w:rPr>
        <w:t xml:space="preserve"> </w:t>
      </w:r>
      <w:r>
        <w:rPr>
          <w:rFonts w:ascii="Arial" w:hAnsi="Arial" w:cs="Arial"/>
          <w:sz w:val="22"/>
          <w:szCs w:val="22"/>
        </w:rPr>
        <w:t xml:space="preserve">has the </w:t>
      </w:r>
      <w:r w:rsidR="00F329D8" w:rsidRPr="00AA74C7">
        <w:rPr>
          <w:rFonts w:ascii="Arial" w:hAnsi="Arial" w:cs="Arial"/>
          <w:sz w:val="22"/>
          <w:szCs w:val="22"/>
        </w:rPr>
        <w:t xml:space="preserve">most </w:t>
      </w:r>
      <w:r w:rsidR="00724D32" w:rsidRPr="00AA74C7">
        <w:rPr>
          <w:rFonts w:ascii="Arial" w:hAnsi="Arial" w:cs="Arial"/>
          <w:sz w:val="22"/>
          <w:szCs w:val="22"/>
        </w:rPr>
        <w:t xml:space="preserve">potential </w:t>
      </w:r>
      <w:r>
        <w:rPr>
          <w:rFonts w:ascii="Arial" w:hAnsi="Arial" w:cs="Arial"/>
          <w:sz w:val="22"/>
          <w:szCs w:val="22"/>
        </w:rPr>
        <w:t xml:space="preserve">for being an </w:t>
      </w:r>
      <w:r w:rsidR="00266D0F" w:rsidRPr="00AA74C7">
        <w:rPr>
          <w:rFonts w:ascii="Arial" w:hAnsi="Arial" w:cs="Arial"/>
          <w:sz w:val="22"/>
          <w:szCs w:val="22"/>
        </w:rPr>
        <w:t xml:space="preserve">early </w:t>
      </w:r>
      <w:r w:rsidR="00724D32" w:rsidRPr="00AA74C7">
        <w:rPr>
          <w:rFonts w:ascii="Arial" w:hAnsi="Arial" w:cs="Arial"/>
          <w:sz w:val="22"/>
          <w:szCs w:val="22"/>
        </w:rPr>
        <w:t xml:space="preserve">diagnostic biomarker for colorectal adenoma and </w:t>
      </w:r>
      <w:r w:rsidR="008378E1" w:rsidRPr="00AA74C7">
        <w:rPr>
          <w:rFonts w:ascii="Arial" w:hAnsi="Arial" w:cs="Arial"/>
          <w:sz w:val="22"/>
          <w:szCs w:val="22"/>
        </w:rPr>
        <w:t>cancer (</w:t>
      </w:r>
      <w:r>
        <w:rPr>
          <w:rFonts w:ascii="Arial" w:hAnsi="Arial" w:cs="Arial"/>
          <w:sz w:val="22"/>
          <w:szCs w:val="22"/>
        </w:rPr>
        <w:t>sensitivity</w:t>
      </w:r>
      <w:r w:rsidR="004436CD" w:rsidRPr="00AA74C7">
        <w:rPr>
          <w:rFonts w:ascii="Arial" w:hAnsi="Arial" w:cs="Arial"/>
          <w:sz w:val="22"/>
          <w:szCs w:val="22"/>
        </w:rPr>
        <w:t xml:space="preserve">=0.96, </w:t>
      </w:r>
      <w:r>
        <w:rPr>
          <w:rFonts w:ascii="Arial" w:hAnsi="Arial" w:cs="Arial"/>
          <w:sz w:val="22"/>
          <w:szCs w:val="22"/>
        </w:rPr>
        <w:t>specificity</w:t>
      </w:r>
      <w:r w:rsidR="004436CD" w:rsidRPr="00AA74C7">
        <w:rPr>
          <w:rFonts w:ascii="Arial" w:hAnsi="Arial" w:cs="Arial"/>
          <w:sz w:val="22"/>
          <w:szCs w:val="22"/>
        </w:rPr>
        <w:t>=0.9</w:t>
      </w:r>
      <w:r w:rsidR="006308B6" w:rsidRPr="00AA74C7">
        <w:rPr>
          <w:rFonts w:ascii="Arial" w:hAnsi="Arial" w:cs="Arial"/>
          <w:sz w:val="22"/>
          <w:szCs w:val="22"/>
        </w:rPr>
        <w:t>5</w:t>
      </w:r>
      <w:r w:rsidR="004436CD" w:rsidRPr="00AA74C7">
        <w:rPr>
          <w:rFonts w:ascii="Arial" w:hAnsi="Arial" w:cs="Arial"/>
          <w:sz w:val="22"/>
          <w:szCs w:val="22"/>
        </w:rPr>
        <w:t xml:space="preserve">, </w:t>
      </w:r>
      <w:r>
        <w:rPr>
          <w:rFonts w:ascii="Arial" w:hAnsi="Arial" w:cs="Arial"/>
          <w:sz w:val="22"/>
          <w:szCs w:val="22"/>
        </w:rPr>
        <w:t>area under the curve</w:t>
      </w:r>
      <w:r w:rsidR="004436CD" w:rsidRPr="00AA74C7">
        <w:rPr>
          <w:rFonts w:ascii="Arial" w:hAnsi="Arial" w:cs="Arial"/>
          <w:sz w:val="22"/>
          <w:szCs w:val="22"/>
        </w:rPr>
        <w:t>=0.9</w:t>
      </w:r>
      <w:r w:rsidR="006308B6" w:rsidRPr="00AA74C7">
        <w:rPr>
          <w:rFonts w:ascii="Arial" w:hAnsi="Arial" w:cs="Arial"/>
          <w:sz w:val="22"/>
          <w:szCs w:val="22"/>
        </w:rPr>
        <w:t>7</w:t>
      </w:r>
      <w:r w:rsidR="004436CD" w:rsidRPr="00AA74C7">
        <w:rPr>
          <w:rFonts w:ascii="Arial" w:hAnsi="Arial" w:cs="Arial"/>
          <w:sz w:val="22"/>
          <w:szCs w:val="22"/>
        </w:rPr>
        <w:t>)</w:t>
      </w:r>
      <w:r w:rsidR="00724D32" w:rsidRPr="00AA74C7">
        <w:rPr>
          <w:rFonts w:ascii="Arial" w:hAnsi="Arial" w:cs="Arial"/>
          <w:sz w:val="22"/>
          <w:szCs w:val="22"/>
        </w:rPr>
        <w:t>.</w:t>
      </w:r>
    </w:p>
    <w:p w14:paraId="7BFB0593" w14:textId="473509C1" w:rsidR="00864E73" w:rsidRPr="00864E73" w:rsidRDefault="00864E73" w:rsidP="006C4C6E">
      <w:pPr>
        <w:jc w:val="both"/>
        <w:rPr>
          <w:rFonts w:ascii="Arial" w:hAnsi="Arial" w:cs="Arial"/>
          <w:b/>
          <w:sz w:val="22"/>
          <w:szCs w:val="22"/>
        </w:rPr>
        <w:pPrChange w:id="18" w:author="czeng" w:date="2020-03-14T09:59:00Z">
          <w:pPr>
            <w:spacing w:line="480" w:lineRule="auto"/>
            <w:jc w:val="both"/>
          </w:pPr>
        </w:pPrChange>
      </w:pPr>
      <w:r>
        <w:rPr>
          <w:rFonts w:ascii="Arial" w:hAnsi="Arial" w:cs="Arial"/>
          <w:b/>
          <w:sz w:val="22"/>
          <w:szCs w:val="22"/>
        </w:rPr>
        <w:t>Conclusions:</w:t>
      </w:r>
      <w:r w:rsidR="00D002D6" w:rsidRPr="00D002D6">
        <w:rPr>
          <w:rFonts w:ascii="Arial" w:hAnsi="Arial" w:cs="Arial"/>
          <w:sz w:val="22"/>
          <w:szCs w:val="22"/>
        </w:rPr>
        <w:t xml:space="preserve"> </w:t>
      </w:r>
      <w:r w:rsidR="00D002D6" w:rsidRPr="00083B1A">
        <w:rPr>
          <w:rFonts w:ascii="Arial" w:hAnsi="Arial" w:cs="Arial"/>
          <w:sz w:val="22"/>
          <w:szCs w:val="22"/>
        </w:rPr>
        <w:t>Overall, we demonstrated LGA and HGA</w:t>
      </w:r>
      <w:r w:rsidR="00D002D6">
        <w:rPr>
          <w:rFonts w:ascii="Arial" w:hAnsi="Arial" w:cs="Arial"/>
          <w:sz w:val="22"/>
          <w:szCs w:val="22"/>
        </w:rPr>
        <w:t xml:space="preserve"> provided an important proxy for early methylation biomarker identification and </w:t>
      </w:r>
      <w:r w:rsidR="00D002D6" w:rsidRPr="00227767">
        <w:rPr>
          <w:rFonts w:ascii="Arial" w:hAnsi="Arial" w:cs="Arial"/>
          <w:sz w:val="22"/>
          <w:szCs w:val="22"/>
        </w:rPr>
        <w:t>the gene</w:t>
      </w:r>
      <w:r w:rsidR="00D002D6">
        <w:rPr>
          <w:rFonts w:ascii="Arial" w:hAnsi="Arial" w:cs="Arial"/>
          <w:sz w:val="22"/>
          <w:szCs w:val="22"/>
        </w:rPr>
        <w:t xml:space="preserve"> could be a promising methylation biomarker for colorectal cancer.</w:t>
      </w:r>
    </w:p>
    <w:p w14:paraId="18DDBEAC" w14:textId="25DD1969" w:rsidR="00743D48" w:rsidRPr="00D002D6" w:rsidRDefault="00743D48" w:rsidP="006C4C6E">
      <w:pPr>
        <w:jc w:val="both"/>
        <w:rPr>
          <w:rFonts w:ascii="Arial" w:hAnsi="Arial" w:cs="Arial"/>
          <w:sz w:val="22"/>
          <w:szCs w:val="22"/>
        </w:rPr>
        <w:pPrChange w:id="19" w:author="czeng" w:date="2020-03-14T09:59:00Z">
          <w:pPr>
            <w:spacing w:line="480" w:lineRule="auto"/>
            <w:jc w:val="both"/>
          </w:pPr>
        </w:pPrChange>
      </w:pPr>
    </w:p>
    <w:p w14:paraId="2E24A19E" w14:textId="001516B9" w:rsidR="00212E92" w:rsidRPr="00AA74C7" w:rsidRDefault="00212E92" w:rsidP="006C4C6E">
      <w:pPr>
        <w:jc w:val="both"/>
        <w:rPr>
          <w:rFonts w:ascii="Arial" w:hAnsi="Arial" w:cs="Arial"/>
          <w:b/>
          <w:bCs/>
          <w:sz w:val="22"/>
          <w:szCs w:val="22"/>
        </w:rPr>
        <w:pPrChange w:id="20" w:author="czeng" w:date="2020-03-14T09:59:00Z">
          <w:pPr>
            <w:spacing w:line="480" w:lineRule="auto"/>
            <w:jc w:val="both"/>
          </w:pPr>
        </w:pPrChange>
      </w:pPr>
      <w:r w:rsidRPr="00AA74C7">
        <w:rPr>
          <w:rFonts w:ascii="Arial" w:hAnsi="Arial" w:cs="Arial"/>
          <w:b/>
          <w:bCs/>
          <w:sz w:val="22"/>
          <w:szCs w:val="22"/>
        </w:rPr>
        <w:t xml:space="preserve">Key words: </w:t>
      </w:r>
    </w:p>
    <w:p w14:paraId="22E0D1CB" w14:textId="2223DC94" w:rsidR="00F21B10" w:rsidRDefault="0044627E" w:rsidP="006C4C6E">
      <w:pPr>
        <w:jc w:val="both"/>
        <w:rPr>
          <w:rFonts w:ascii="Arial" w:hAnsi="Arial" w:cs="Arial"/>
          <w:sz w:val="22"/>
          <w:szCs w:val="22"/>
        </w:rPr>
        <w:pPrChange w:id="21" w:author="czeng" w:date="2020-03-14T09:59:00Z">
          <w:pPr>
            <w:spacing w:line="480" w:lineRule="auto"/>
            <w:jc w:val="both"/>
          </w:pPr>
        </w:pPrChange>
      </w:pPr>
      <w:r w:rsidRPr="00AA74C7">
        <w:rPr>
          <w:rFonts w:ascii="Arial" w:hAnsi="Arial" w:cs="Arial"/>
          <w:sz w:val="22"/>
          <w:szCs w:val="22"/>
        </w:rPr>
        <w:t xml:space="preserve">DNA methylation, </w:t>
      </w:r>
      <w:r w:rsidR="00D002D6">
        <w:rPr>
          <w:rFonts w:ascii="Arial" w:hAnsi="Arial" w:cs="Arial"/>
          <w:sz w:val="22"/>
          <w:szCs w:val="22"/>
        </w:rPr>
        <w:t>Low-grade a</w:t>
      </w:r>
      <w:r w:rsidRPr="00AA74C7">
        <w:rPr>
          <w:rFonts w:ascii="Arial" w:hAnsi="Arial" w:cs="Arial"/>
          <w:sz w:val="22"/>
          <w:szCs w:val="22"/>
        </w:rPr>
        <w:t>denoma</w:t>
      </w:r>
      <w:r w:rsidR="00D002D6">
        <w:rPr>
          <w:rFonts w:ascii="Arial" w:hAnsi="Arial" w:cs="Arial"/>
          <w:sz w:val="22"/>
          <w:szCs w:val="22"/>
        </w:rPr>
        <w:t>, High-grade adenoma, Colorectal cancer, B</w:t>
      </w:r>
      <w:r w:rsidRPr="00AA74C7">
        <w:rPr>
          <w:rFonts w:ascii="Arial" w:hAnsi="Arial" w:cs="Arial"/>
          <w:sz w:val="22"/>
          <w:szCs w:val="22"/>
        </w:rPr>
        <w:t>iomarker</w:t>
      </w:r>
    </w:p>
    <w:p w14:paraId="54D1D5C8" w14:textId="77777777" w:rsidR="00E05318" w:rsidRPr="008D78E0" w:rsidRDefault="00E05318" w:rsidP="006C4C6E">
      <w:pPr>
        <w:jc w:val="both"/>
        <w:rPr>
          <w:rFonts w:ascii="Arial" w:hAnsi="Arial" w:cs="Arial"/>
          <w:sz w:val="22"/>
          <w:szCs w:val="22"/>
        </w:rPr>
        <w:pPrChange w:id="22" w:author="czeng" w:date="2020-03-14T09:59:00Z">
          <w:pPr>
            <w:spacing w:line="480" w:lineRule="auto"/>
            <w:jc w:val="both"/>
          </w:pPr>
        </w:pPrChange>
      </w:pPr>
    </w:p>
    <w:p w14:paraId="271477D1" w14:textId="29F9EAEC" w:rsidR="002D3B90" w:rsidRPr="00D002D6" w:rsidRDefault="00743D48" w:rsidP="006C4C6E">
      <w:pPr>
        <w:pStyle w:val="2"/>
        <w:jc w:val="both"/>
        <w:rPr>
          <w:rFonts w:ascii="Arial" w:hAnsi="Arial" w:cs="Arial"/>
          <w:b/>
          <w:bCs/>
          <w:color w:val="auto"/>
          <w:sz w:val="22"/>
          <w:szCs w:val="22"/>
        </w:rPr>
        <w:pPrChange w:id="23" w:author="czeng" w:date="2020-03-14T09:59:00Z">
          <w:pPr>
            <w:pStyle w:val="2"/>
            <w:spacing w:line="480" w:lineRule="auto"/>
            <w:jc w:val="both"/>
          </w:pPr>
        </w:pPrChange>
      </w:pPr>
      <w:r w:rsidRPr="00AA74C7">
        <w:rPr>
          <w:rFonts w:ascii="Arial" w:hAnsi="Arial" w:cs="Arial"/>
          <w:b/>
          <w:bCs/>
          <w:color w:val="auto"/>
          <w:sz w:val="22"/>
          <w:szCs w:val="22"/>
        </w:rPr>
        <w:t>Background</w:t>
      </w:r>
    </w:p>
    <w:p w14:paraId="65078901" w14:textId="6C829DDD" w:rsidR="00F44BF9" w:rsidRPr="00AA74C7" w:rsidRDefault="00241815" w:rsidP="006C4C6E">
      <w:pPr>
        <w:jc w:val="both"/>
        <w:rPr>
          <w:rFonts w:ascii="Arial" w:hAnsi="Arial" w:cs="Arial"/>
          <w:sz w:val="22"/>
          <w:szCs w:val="22"/>
        </w:rPr>
        <w:pPrChange w:id="24" w:author="czeng" w:date="2020-03-14T09:59:00Z">
          <w:pPr>
            <w:spacing w:line="480" w:lineRule="auto"/>
            <w:jc w:val="both"/>
          </w:pPr>
        </w:pPrChange>
      </w:pPr>
      <w:r w:rsidRPr="00AA74C7">
        <w:rPr>
          <w:rFonts w:ascii="Arial" w:hAnsi="Arial" w:cs="Arial"/>
          <w:sz w:val="22"/>
          <w:szCs w:val="22"/>
        </w:rPr>
        <w:t>Colorectal cancer (CRC) is</w:t>
      </w:r>
      <w:r w:rsidR="00844A48" w:rsidRPr="00AA74C7">
        <w:rPr>
          <w:rFonts w:ascii="Arial" w:hAnsi="Arial" w:cs="Arial"/>
          <w:sz w:val="22"/>
          <w:szCs w:val="22"/>
        </w:rPr>
        <w:t xml:space="preserve"> the </w:t>
      </w:r>
      <w:r w:rsidR="002C04D3" w:rsidRPr="00AA74C7">
        <w:rPr>
          <w:rFonts w:ascii="Arial" w:hAnsi="Arial" w:cs="Arial"/>
          <w:sz w:val="22"/>
          <w:szCs w:val="22"/>
        </w:rPr>
        <w:t>third leading cause of cancer</w:t>
      </w:r>
      <w:r w:rsidR="008E4646" w:rsidRPr="00AA74C7">
        <w:rPr>
          <w:rFonts w:ascii="Arial" w:hAnsi="Arial" w:cs="Arial"/>
          <w:sz w:val="22"/>
          <w:szCs w:val="22"/>
        </w:rPr>
        <w:t>-</w:t>
      </w:r>
      <w:r w:rsidR="002C04D3" w:rsidRPr="00AA74C7">
        <w:rPr>
          <w:rFonts w:ascii="Arial" w:hAnsi="Arial" w:cs="Arial"/>
          <w:sz w:val="22"/>
          <w:szCs w:val="22"/>
        </w:rPr>
        <w:t>related deaths</w:t>
      </w:r>
      <w:r w:rsidR="00864E73">
        <w:rPr>
          <w:rFonts w:ascii="Arial" w:hAnsi="Arial" w:cs="Arial"/>
          <w:sz w:val="22"/>
          <w:szCs w:val="22"/>
        </w:rPr>
        <w:t xml:space="preserve"> worldwide</w:t>
      </w:r>
      <w:r w:rsidR="002B0EAD">
        <w:rPr>
          <w:rFonts w:ascii="Arial" w:hAnsi="Arial" w:cs="Arial"/>
          <w:sz w:val="22"/>
          <w:szCs w:val="22"/>
        </w:rPr>
        <w:t xml:space="preserve"> </w:t>
      </w:r>
      <w:r w:rsidR="005B48AA" w:rsidRPr="00AA74C7">
        <w:rPr>
          <w:rFonts w:ascii="Arial" w:hAnsi="Arial" w:cs="Arial"/>
          <w:sz w:val="22"/>
          <w:szCs w:val="22"/>
        </w:rPr>
        <w:fldChar w:fldCharType="begin">
          <w:fldData xml:space="preserve">PEVuZE5vdGU+PENpdGU+PEF1dGhvcj5TaWVnZWw8L0F1dGhvcj48WWVhcj4yMDE4PC9ZZWFyPjxS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==
</w:fldData>
        </w:fldChar>
      </w:r>
      <w:r w:rsidR="0024122C">
        <w:rPr>
          <w:rFonts w:ascii="Arial" w:hAnsi="Arial" w:cs="Arial"/>
          <w:sz w:val="22"/>
          <w:szCs w:val="22"/>
        </w:rPr>
        <w:instrText xml:space="preserve"> ADDIN EN.CITE </w:instrText>
      </w:r>
      <w:r w:rsidR="0024122C">
        <w:rPr>
          <w:rFonts w:ascii="Arial" w:hAnsi="Arial" w:cs="Arial"/>
          <w:sz w:val="22"/>
          <w:szCs w:val="22"/>
        </w:rPr>
        <w:fldChar w:fldCharType="begin">
          <w:fldData xml:space="preserve">PEVuZE5vdGU+PENpdGU+PEF1dGhvcj5TaWVnZWw8L0F1dGhvcj48WWVhcj4yMDE4PC9ZZWFyPjxS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==
</w:fldData>
        </w:fldChar>
      </w:r>
      <w:r w:rsidR="0024122C">
        <w:rPr>
          <w:rFonts w:ascii="Arial" w:hAnsi="Arial" w:cs="Arial"/>
          <w:sz w:val="22"/>
          <w:szCs w:val="22"/>
        </w:rPr>
        <w:instrText xml:space="preserve"> ADDIN EN.CITE.DATA </w:instrText>
      </w:r>
      <w:r w:rsidR="0024122C">
        <w:rPr>
          <w:rFonts w:ascii="Arial" w:hAnsi="Arial" w:cs="Arial"/>
          <w:sz w:val="22"/>
          <w:szCs w:val="22"/>
        </w:rPr>
      </w:r>
      <w:r w:rsidR="0024122C">
        <w:rPr>
          <w:rFonts w:ascii="Arial" w:hAnsi="Arial" w:cs="Arial"/>
          <w:sz w:val="22"/>
          <w:szCs w:val="22"/>
        </w:rPr>
        <w:fldChar w:fldCharType="end"/>
      </w:r>
      <w:r w:rsidR="005B48AA" w:rsidRPr="00AA74C7">
        <w:rPr>
          <w:rFonts w:ascii="Arial" w:hAnsi="Arial" w:cs="Arial"/>
          <w:sz w:val="22"/>
          <w:szCs w:val="22"/>
        </w:rPr>
      </w:r>
      <w:r w:rsidR="005B48AA" w:rsidRPr="00AA74C7">
        <w:rPr>
          <w:rFonts w:ascii="Arial" w:hAnsi="Arial" w:cs="Arial"/>
          <w:sz w:val="22"/>
          <w:szCs w:val="22"/>
        </w:rPr>
        <w:fldChar w:fldCharType="separate"/>
      </w:r>
      <w:r w:rsidR="0024122C">
        <w:rPr>
          <w:rFonts w:ascii="Arial" w:hAnsi="Arial" w:cs="Arial"/>
          <w:noProof/>
          <w:sz w:val="22"/>
          <w:szCs w:val="22"/>
        </w:rPr>
        <w:t>[1, 2]</w:t>
      </w:r>
      <w:r w:rsidR="005B48AA" w:rsidRPr="00AA74C7">
        <w:rPr>
          <w:rFonts w:ascii="Arial" w:hAnsi="Arial" w:cs="Arial"/>
          <w:sz w:val="22"/>
          <w:szCs w:val="22"/>
        </w:rPr>
        <w:fldChar w:fldCharType="end"/>
      </w:r>
      <w:r w:rsidR="00B473B9" w:rsidRPr="00AA74C7">
        <w:rPr>
          <w:rFonts w:ascii="Arial" w:hAnsi="Arial" w:cs="Arial"/>
          <w:sz w:val="22"/>
          <w:szCs w:val="22"/>
        </w:rPr>
        <w:t>.</w:t>
      </w:r>
      <w:r w:rsidR="00282DB1" w:rsidRPr="00AA74C7">
        <w:rPr>
          <w:rFonts w:ascii="Arial" w:hAnsi="Arial" w:cs="Arial"/>
          <w:sz w:val="22"/>
          <w:szCs w:val="22"/>
        </w:rPr>
        <w:t xml:space="preserve"> </w:t>
      </w:r>
      <w:r w:rsidR="00864E73">
        <w:rPr>
          <w:rFonts w:ascii="Arial" w:hAnsi="Arial" w:cs="Arial"/>
          <w:sz w:val="22"/>
          <w:szCs w:val="22"/>
        </w:rPr>
        <w:t>Current e</w:t>
      </w:r>
      <w:r w:rsidR="00F44BF9" w:rsidRPr="00AA74C7">
        <w:rPr>
          <w:rFonts w:ascii="Arial" w:hAnsi="Arial" w:cs="Arial"/>
          <w:sz w:val="22"/>
          <w:szCs w:val="22"/>
        </w:rPr>
        <w:t xml:space="preserve">vidence </w:t>
      </w:r>
      <w:r w:rsidR="002B0EAD">
        <w:rPr>
          <w:rFonts w:ascii="Arial" w:hAnsi="Arial" w:cs="Arial"/>
          <w:sz w:val="22"/>
          <w:szCs w:val="22"/>
        </w:rPr>
        <w:t xml:space="preserve">indicates that </w:t>
      </w:r>
      <w:r w:rsidR="00F44BF9" w:rsidRPr="00AA74C7">
        <w:rPr>
          <w:rFonts w:ascii="Arial" w:hAnsi="Arial" w:cs="Arial"/>
          <w:sz w:val="22"/>
          <w:szCs w:val="22"/>
        </w:rPr>
        <w:t>genetic mutation</w:t>
      </w:r>
      <w:r w:rsidR="00212E92" w:rsidRPr="00AA74C7">
        <w:rPr>
          <w:rFonts w:ascii="Arial" w:hAnsi="Arial" w:cs="Arial"/>
          <w:sz w:val="22"/>
          <w:szCs w:val="22"/>
        </w:rPr>
        <w:t>s</w:t>
      </w:r>
      <w:r w:rsidR="008E4646" w:rsidRPr="00AA74C7">
        <w:rPr>
          <w:rFonts w:ascii="Arial" w:hAnsi="Arial" w:cs="Arial"/>
          <w:sz w:val="22"/>
          <w:szCs w:val="22"/>
        </w:rPr>
        <w:t xml:space="preserve"> </w:t>
      </w:r>
      <w:r w:rsidR="002B0EAD">
        <w:rPr>
          <w:rFonts w:ascii="Arial" w:hAnsi="Arial" w:cs="Arial"/>
          <w:sz w:val="22"/>
          <w:szCs w:val="22"/>
        </w:rPr>
        <w:t>and</w:t>
      </w:r>
      <w:r w:rsidR="00A4738B">
        <w:rPr>
          <w:rFonts w:ascii="Arial" w:hAnsi="Arial" w:cs="Arial"/>
          <w:sz w:val="22"/>
          <w:szCs w:val="22"/>
        </w:rPr>
        <w:t xml:space="preserve"> epigenetic alterations progressively accumulate</w:t>
      </w:r>
      <w:r w:rsidR="00F44BF9" w:rsidRPr="00AA74C7">
        <w:rPr>
          <w:rFonts w:ascii="Arial" w:hAnsi="Arial" w:cs="Arial"/>
          <w:sz w:val="22"/>
          <w:szCs w:val="22"/>
        </w:rPr>
        <w:t xml:space="preserve"> </w:t>
      </w:r>
      <w:r w:rsidR="00212E92" w:rsidRPr="00AA74C7">
        <w:rPr>
          <w:rFonts w:ascii="Arial" w:hAnsi="Arial" w:cs="Arial"/>
          <w:sz w:val="22"/>
          <w:szCs w:val="22"/>
        </w:rPr>
        <w:t xml:space="preserve">in </w:t>
      </w:r>
      <w:r w:rsidR="008E4646" w:rsidRPr="00AA74C7">
        <w:rPr>
          <w:rFonts w:ascii="Arial" w:hAnsi="Arial" w:cs="Arial"/>
          <w:sz w:val="22"/>
          <w:szCs w:val="22"/>
        </w:rPr>
        <w:t xml:space="preserve">the </w:t>
      </w:r>
      <w:r w:rsidR="00212E92" w:rsidRPr="00AA74C7">
        <w:rPr>
          <w:rFonts w:ascii="Arial" w:hAnsi="Arial" w:cs="Arial"/>
          <w:sz w:val="22"/>
          <w:szCs w:val="22"/>
        </w:rPr>
        <w:t xml:space="preserve">tumor genome </w:t>
      </w:r>
      <w:r w:rsidR="00F44BF9" w:rsidRPr="00AA74C7">
        <w:rPr>
          <w:rFonts w:ascii="Arial" w:hAnsi="Arial" w:cs="Arial"/>
          <w:sz w:val="22"/>
          <w:szCs w:val="22"/>
        </w:rPr>
        <w:t>during</w:t>
      </w:r>
      <w:r w:rsidR="002B0EAD">
        <w:rPr>
          <w:rFonts w:ascii="Arial" w:hAnsi="Arial" w:cs="Arial"/>
          <w:sz w:val="22"/>
          <w:szCs w:val="22"/>
        </w:rPr>
        <w:t xml:space="preserve"> carcinogen</w:t>
      </w:r>
      <w:r w:rsidR="007D4051">
        <w:rPr>
          <w:rFonts w:ascii="Arial" w:hAnsi="Arial" w:cs="Arial"/>
          <w:sz w:val="22"/>
          <w:szCs w:val="22"/>
        </w:rPr>
        <w:t>e</w:t>
      </w:r>
      <w:r w:rsidR="002B0EAD">
        <w:rPr>
          <w:rFonts w:ascii="Arial" w:hAnsi="Arial" w:cs="Arial"/>
          <w:sz w:val="22"/>
          <w:szCs w:val="22"/>
        </w:rPr>
        <w:t>sis, and these alterations may serve as primary biomarkers for early detection and treatment of cancer</w:t>
      </w:r>
      <w:r w:rsidR="0082106A">
        <w:rPr>
          <w:rFonts w:ascii="Arial" w:hAnsi="Arial" w:cs="Arial"/>
          <w:sz w:val="22"/>
          <w:szCs w:val="22"/>
        </w:rPr>
        <w:t xml:space="preserve"> </w:t>
      </w:r>
      <w:r w:rsidR="00C567D6">
        <w:rPr>
          <w:rFonts w:ascii="Arial" w:hAnsi="Arial" w:cs="Arial"/>
          <w:sz w:val="22"/>
          <w:szCs w:val="22"/>
        </w:rPr>
        <w:fldChar w:fldCharType="begin">
          <w:fldData xml:space="preserve">PEVuZE5vdGU+PENpdGU+PEF1dGhvcj5LdWlwZXJzPC9BdXRob3I+PFllYXI+MjAxNTwvWWVhcj48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</w:fldData>
        </w:fldChar>
      </w:r>
      <w:r w:rsidR="0024122C">
        <w:rPr>
          <w:rFonts w:ascii="Arial" w:hAnsi="Arial" w:cs="Arial"/>
          <w:sz w:val="22"/>
          <w:szCs w:val="22"/>
        </w:rPr>
        <w:instrText xml:space="preserve"> ADDIN EN.CITE </w:instrText>
      </w:r>
      <w:r w:rsidR="0024122C">
        <w:rPr>
          <w:rFonts w:ascii="Arial" w:hAnsi="Arial" w:cs="Arial"/>
          <w:sz w:val="22"/>
          <w:szCs w:val="22"/>
        </w:rPr>
        <w:fldChar w:fldCharType="begin">
          <w:fldData xml:space="preserve">PEVuZE5vdGU+PENpdGU+PEF1dGhvcj5LdWlwZXJzPC9BdXRob3I+PFllYXI+MjAxNTwvWWVhcj48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</w:fldData>
        </w:fldChar>
      </w:r>
      <w:r w:rsidR="0024122C">
        <w:rPr>
          <w:rFonts w:ascii="Arial" w:hAnsi="Arial" w:cs="Arial"/>
          <w:sz w:val="22"/>
          <w:szCs w:val="22"/>
        </w:rPr>
        <w:instrText xml:space="preserve"> ADDIN EN.CITE.DATA </w:instrText>
      </w:r>
      <w:r w:rsidR="0024122C">
        <w:rPr>
          <w:rFonts w:ascii="Arial" w:hAnsi="Arial" w:cs="Arial"/>
          <w:sz w:val="22"/>
          <w:szCs w:val="22"/>
        </w:rPr>
      </w:r>
      <w:r w:rsidR="0024122C">
        <w:rPr>
          <w:rFonts w:ascii="Arial" w:hAnsi="Arial" w:cs="Arial"/>
          <w:sz w:val="22"/>
          <w:szCs w:val="22"/>
        </w:rPr>
        <w:fldChar w:fldCharType="end"/>
      </w:r>
      <w:r w:rsidR="00C567D6">
        <w:rPr>
          <w:rFonts w:ascii="Arial" w:hAnsi="Arial" w:cs="Arial"/>
          <w:sz w:val="22"/>
          <w:szCs w:val="22"/>
        </w:rPr>
      </w:r>
      <w:r w:rsidR="00C567D6">
        <w:rPr>
          <w:rFonts w:ascii="Arial" w:hAnsi="Arial" w:cs="Arial"/>
          <w:sz w:val="22"/>
          <w:szCs w:val="22"/>
        </w:rPr>
        <w:fldChar w:fldCharType="separate"/>
      </w:r>
      <w:r w:rsidR="0024122C">
        <w:rPr>
          <w:rFonts w:ascii="Arial" w:hAnsi="Arial" w:cs="Arial"/>
          <w:noProof/>
          <w:sz w:val="22"/>
          <w:szCs w:val="22"/>
        </w:rPr>
        <w:t>[3]</w:t>
      </w:r>
      <w:r w:rsidR="00C567D6">
        <w:rPr>
          <w:rFonts w:ascii="Arial" w:hAnsi="Arial" w:cs="Arial"/>
          <w:sz w:val="22"/>
          <w:szCs w:val="22"/>
        </w:rPr>
        <w:fldChar w:fldCharType="end"/>
      </w:r>
      <w:r w:rsidR="00F44BF9" w:rsidRPr="00AA74C7">
        <w:rPr>
          <w:rFonts w:ascii="Arial" w:hAnsi="Arial" w:cs="Arial"/>
          <w:sz w:val="22"/>
          <w:szCs w:val="22"/>
        </w:rPr>
        <w:t xml:space="preserve">. </w:t>
      </w:r>
      <w:r w:rsidR="004E6ACD" w:rsidRPr="00AA74C7">
        <w:rPr>
          <w:rFonts w:ascii="Arial" w:hAnsi="Arial" w:cs="Arial"/>
          <w:sz w:val="22"/>
          <w:szCs w:val="22"/>
        </w:rPr>
        <w:t>Abnormal</w:t>
      </w:r>
      <w:r w:rsidR="002B0EAD">
        <w:rPr>
          <w:rFonts w:ascii="Arial" w:hAnsi="Arial" w:cs="Arial"/>
          <w:sz w:val="22"/>
          <w:szCs w:val="22"/>
        </w:rPr>
        <w:t xml:space="preserve"> alterations in methylation status specifically</w:t>
      </w:r>
      <w:r w:rsidR="004E6ACD" w:rsidRPr="00AA74C7">
        <w:rPr>
          <w:rFonts w:ascii="Arial" w:hAnsi="Arial" w:cs="Arial"/>
          <w:sz w:val="22"/>
          <w:szCs w:val="22"/>
        </w:rPr>
        <w:t xml:space="preserve"> hyper-methylation or hypo-methylation</w:t>
      </w:r>
      <w:r w:rsidR="00A4738B">
        <w:rPr>
          <w:rFonts w:ascii="Arial" w:hAnsi="Arial" w:cs="Arial"/>
          <w:sz w:val="22"/>
          <w:szCs w:val="22"/>
        </w:rPr>
        <w:t xml:space="preserve"> has also been associated with abnormal tissue differentiation. Altered methylation has been observed</w:t>
      </w:r>
      <w:r w:rsidR="004E6ACD" w:rsidRPr="00AA74C7">
        <w:rPr>
          <w:rFonts w:ascii="Arial" w:hAnsi="Arial" w:cs="Arial"/>
          <w:sz w:val="22"/>
          <w:szCs w:val="22"/>
        </w:rPr>
        <w:t xml:space="preserve"> in the promoter regions of tumor suppressor genes and miRNA have been observed in almost all</w:t>
      </w:r>
      <w:r w:rsidR="002B0EAD">
        <w:rPr>
          <w:rFonts w:ascii="Arial" w:hAnsi="Arial" w:cs="Arial"/>
          <w:sz w:val="22"/>
          <w:szCs w:val="22"/>
        </w:rPr>
        <w:t xml:space="preserve"> cancer types </w:t>
      </w:r>
      <w:r w:rsidR="004E6ACD" w:rsidRPr="00AA74C7">
        <w:rPr>
          <w:rFonts w:ascii="Arial" w:hAnsi="Arial" w:cs="Arial"/>
          <w:sz w:val="22"/>
          <w:szCs w:val="22"/>
        </w:rPr>
        <w:fldChar w:fldCharType="begin">
          <w:fldData xml:space="preserve">PEVuZE5vdGU+PENpdGU+PEF1dGhvcj5HdW88L0F1dGhvcj48WWVhcj4yMDE3PC9ZZWFyPjxSZWNO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</w:fldData>
        </w:fldChar>
      </w:r>
      <w:r w:rsidR="0024122C">
        <w:rPr>
          <w:rFonts w:ascii="Arial" w:hAnsi="Arial" w:cs="Arial"/>
          <w:sz w:val="22"/>
          <w:szCs w:val="22"/>
        </w:rPr>
        <w:instrText xml:space="preserve"> ADDIN EN.CITE </w:instrText>
      </w:r>
      <w:r w:rsidR="0024122C">
        <w:rPr>
          <w:rFonts w:ascii="Arial" w:hAnsi="Arial" w:cs="Arial"/>
          <w:sz w:val="22"/>
          <w:szCs w:val="22"/>
        </w:rPr>
        <w:fldChar w:fldCharType="begin">
          <w:fldData xml:space="preserve">PEVuZE5vdGU+PENpdGU+PEF1dGhvcj5HdW88L0F1dGhvcj48WWVhcj4yMDE3PC9ZZWFyPjxSZWNO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</w:fldData>
        </w:fldChar>
      </w:r>
      <w:r w:rsidR="0024122C">
        <w:rPr>
          <w:rFonts w:ascii="Arial" w:hAnsi="Arial" w:cs="Arial"/>
          <w:sz w:val="22"/>
          <w:szCs w:val="22"/>
        </w:rPr>
        <w:instrText xml:space="preserve"> ADDIN EN.CITE.DATA </w:instrText>
      </w:r>
      <w:r w:rsidR="0024122C">
        <w:rPr>
          <w:rFonts w:ascii="Arial" w:hAnsi="Arial" w:cs="Arial"/>
          <w:sz w:val="22"/>
          <w:szCs w:val="22"/>
        </w:rPr>
      </w:r>
      <w:r w:rsidR="0024122C">
        <w:rPr>
          <w:rFonts w:ascii="Arial" w:hAnsi="Arial" w:cs="Arial"/>
          <w:sz w:val="22"/>
          <w:szCs w:val="22"/>
        </w:rPr>
        <w:fldChar w:fldCharType="end"/>
      </w:r>
      <w:r w:rsidR="004E6ACD" w:rsidRPr="00AA74C7">
        <w:rPr>
          <w:rFonts w:ascii="Arial" w:hAnsi="Arial" w:cs="Arial"/>
          <w:sz w:val="22"/>
          <w:szCs w:val="22"/>
        </w:rPr>
      </w:r>
      <w:r w:rsidR="004E6ACD" w:rsidRPr="00AA74C7">
        <w:rPr>
          <w:rFonts w:ascii="Arial" w:hAnsi="Arial" w:cs="Arial"/>
          <w:sz w:val="22"/>
          <w:szCs w:val="22"/>
        </w:rPr>
        <w:fldChar w:fldCharType="separate"/>
      </w:r>
      <w:r w:rsidR="0024122C">
        <w:rPr>
          <w:rFonts w:ascii="Arial" w:hAnsi="Arial" w:cs="Arial"/>
          <w:noProof/>
          <w:sz w:val="22"/>
          <w:szCs w:val="22"/>
        </w:rPr>
        <w:t>[4, 5]</w:t>
      </w:r>
      <w:r w:rsidR="004E6ACD" w:rsidRPr="00AA74C7">
        <w:rPr>
          <w:rFonts w:ascii="Arial" w:hAnsi="Arial" w:cs="Arial"/>
          <w:sz w:val="22"/>
          <w:szCs w:val="22"/>
        </w:rPr>
        <w:fldChar w:fldCharType="end"/>
      </w:r>
      <w:r w:rsidR="004E6ACD" w:rsidRPr="00AA74C7">
        <w:rPr>
          <w:rFonts w:ascii="Arial" w:hAnsi="Arial" w:cs="Arial"/>
          <w:sz w:val="22"/>
          <w:szCs w:val="22"/>
        </w:rPr>
        <w:t xml:space="preserve">. </w:t>
      </w:r>
      <w:r w:rsidR="002B0EAD">
        <w:rPr>
          <w:rFonts w:ascii="Arial" w:hAnsi="Arial" w:cs="Arial"/>
          <w:sz w:val="22"/>
          <w:szCs w:val="22"/>
        </w:rPr>
        <w:t>Over</w:t>
      </w:r>
      <w:r w:rsidR="002647E8" w:rsidRPr="00AA74C7">
        <w:rPr>
          <w:rFonts w:ascii="Arial" w:hAnsi="Arial" w:cs="Arial"/>
          <w:sz w:val="22"/>
          <w:szCs w:val="22"/>
        </w:rPr>
        <w:t xml:space="preserve"> the past decades, </w:t>
      </w:r>
      <w:r w:rsidR="00A4738B">
        <w:rPr>
          <w:rFonts w:ascii="Arial" w:hAnsi="Arial" w:cs="Arial"/>
          <w:sz w:val="22"/>
          <w:szCs w:val="22"/>
        </w:rPr>
        <w:t>detection of altered</w:t>
      </w:r>
      <w:r w:rsidR="00A4738B" w:rsidRPr="00AA74C7">
        <w:rPr>
          <w:rFonts w:ascii="Arial" w:hAnsi="Arial" w:cs="Arial"/>
          <w:sz w:val="22"/>
          <w:szCs w:val="22"/>
        </w:rPr>
        <w:t xml:space="preserve"> </w:t>
      </w:r>
      <w:r w:rsidR="002647E8" w:rsidRPr="00AA74C7">
        <w:rPr>
          <w:rFonts w:ascii="Arial" w:hAnsi="Arial" w:cs="Arial"/>
          <w:sz w:val="22"/>
          <w:szCs w:val="22"/>
        </w:rPr>
        <w:t xml:space="preserve">DNA methylation has </w:t>
      </w:r>
      <w:r w:rsidR="00BF3A0A" w:rsidRPr="00AA74C7">
        <w:rPr>
          <w:rFonts w:ascii="Arial" w:hAnsi="Arial" w:cs="Arial"/>
          <w:sz w:val="22"/>
          <w:szCs w:val="22"/>
        </w:rPr>
        <w:t xml:space="preserve">been </w:t>
      </w:r>
      <w:r w:rsidR="001A6659" w:rsidRPr="00AA74C7">
        <w:rPr>
          <w:rFonts w:ascii="Arial" w:hAnsi="Arial" w:cs="Arial"/>
          <w:sz w:val="22"/>
          <w:szCs w:val="22"/>
        </w:rPr>
        <w:t xml:space="preserve">widely </w:t>
      </w:r>
      <w:r w:rsidR="002B0EAD">
        <w:rPr>
          <w:rFonts w:ascii="Arial" w:hAnsi="Arial" w:cs="Arial"/>
          <w:sz w:val="22"/>
          <w:szCs w:val="22"/>
        </w:rPr>
        <w:t xml:space="preserve">studied </w:t>
      </w:r>
      <w:r w:rsidR="00C212D1" w:rsidRPr="00AA74C7">
        <w:rPr>
          <w:rFonts w:ascii="Arial" w:hAnsi="Arial" w:cs="Arial"/>
          <w:sz w:val="22"/>
          <w:szCs w:val="22"/>
        </w:rPr>
        <w:t xml:space="preserve">to develop </w:t>
      </w:r>
      <w:r w:rsidR="001A6659" w:rsidRPr="00AA74C7">
        <w:rPr>
          <w:rFonts w:ascii="Arial" w:hAnsi="Arial" w:cs="Arial"/>
          <w:sz w:val="22"/>
          <w:szCs w:val="22"/>
        </w:rPr>
        <w:t>cancer biomarkers</w:t>
      </w:r>
      <w:r w:rsidR="00C212D1" w:rsidRPr="00AA74C7">
        <w:rPr>
          <w:rFonts w:ascii="Arial" w:hAnsi="Arial" w:cs="Arial"/>
          <w:sz w:val="22"/>
          <w:szCs w:val="22"/>
        </w:rPr>
        <w:t xml:space="preserve"> </w:t>
      </w:r>
      <w:r w:rsidR="00C212D1" w:rsidRPr="00AA74C7">
        <w:rPr>
          <w:rFonts w:ascii="Arial" w:hAnsi="Arial" w:cs="Arial"/>
          <w:sz w:val="22"/>
          <w:szCs w:val="22"/>
        </w:rPr>
        <w:fldChar w:fldCharType="begin">
          <w:fldData xml:space="preserve">PEVuZE5vdGU+PENpdGU+PEF1dGhvcj5HdW88L0F1dGhvcj48WWVhcj4yMDE1PC9ZZWFyPjxSZWNO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</w:fldData>
        </w:fldChar>
      </w:r>
      <w:r w:rsidR="0024122C">
        <w:rPr>
          <w:rFonts w:ascii="Arial" w:hAnsi="Arial" w:cs="Arial"/>
          <w:sz w:val="22"/>
          <w:szCs w:val="22"/>
        </w:rPr>
        <w:instrText xml:space="preserve"> ADDIN EN.CITE </w:instrText>
      </w:r>
      <w:r w:rsidR="0024122C">
        <w:rPr>
          <w:rFonts w:ascii="Arial" w:hAnsi="Arial" w:cs="Arial"/>
          <w:sz w:val="22"/>
          <w:szCs w:val="22"/>
        </w:rPr>
        <w:fldChar w:fldCharType="begin">
          <w:fldData xml:space="preserve">PEVuZE5vdGU+PENpdGU+PEF1dGhvcj5HdW88L0F1dGhvcj48WWVhcj4yMDE1PC9ZZWFyPjxSZWNO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</w:fldData>
        </w:fldChar>
      </w:r>
      <w:r w:rsidR="0024122C">
        <w:rPr>
          <w:rFonts w:ascii="Arial" w:hAnsi="Arial" w:cs="Arial"/>
          <w:sz w:val="22"/>
          <w:szCs w:val="22"/>
        </w:rPr>
        <w:instrText xml:space="preserve"> ADDIN EN.CITE.DATA </w:instrText>
      </w:r>
      <w:r w:rsidR="0024122C">
        <w:rPr>
          <w:rFonts w:ascii="Arial" w:hAnsi="Arial" w:cs="Arial"/>
          <w:sz w:val="22"/>
          <w:szCs w:val="22"/>
        </w:rPr>
      </w:r>
      <w:r w:rsidR="0024122C">
        <w:rPr>
          <w:rFonts w:ascii="Arial" w:hAnsi="Arial" w:cs="Arial"/>
          <w:sz w:val="22"/>
          <w:szCs w:val="22"/>
        </w:rPr>
        <w:fldChar w:fldCharType="end"/>
      </w:r>
      <w:r w:rsidR="00C212D1" w:rsidRPr="00AA74C7">
        <w:rPr>
          <w:rFonts w:ascii="Arial" w:hAnsi="Arial" w:cs="Arial"/>
          <w:sz w:val="22"/>
          <w:szCs w:val="22"/>
        </w:rPr>
      </w:r>
      <w:r w:rsidR="00C212D1" w:rsidRPr="00AA74C7">
        <w:rPr>
          <w:rFonts w:ascii="Arial" w:hAnsi="Arial" w:cs="Arial"/>
          <w:sz w:val="22"/>
          <w:szCs w:val="22"/>
        </w:rPr>
        <w:fldChar w:fldCharType="separate"/>
      </w:r>
      <w:r w:rsidR="0024122C">
        <w:rPr>
          <w:rFonts w:ascii="Arial" w:hAnsi="Arial" w:cs="Arial"/>
          <w:noProof/>
          <w:sz w:val="22"/>
          <w:szCs w:val="22"/>
        </w:rPr>
        <w:t>[6]</w:t>
      </w:r>
      <w:r w:rsidR="00C212D1" w:rsidRPr="00AA74C7">
        <w:rPr>
          <w:rFonts w:ascii="Arial" w:hAnsi="Arial" w:cs="Arial"/>
          <w:sz w:val="22"/>
          <w:szCs w:val="22"/>
        </w:rPr>
        <w:fldChar w:fldCharType="end"/>
      </w:r>
      <w:r w:rsidR="002B0EAD">
        <w:rPr>
          <w:rFonts w:ascii="Arial" w:hAnsi="Arial" w:cs="Arial"/>
          <w:sz w:val="22"/>
          <w:szCs w:val="22"/>
        </w:rPr>
        <w:t xml:space="preserve"> and</w:t>
      </w:r>
      <w:r w:rsidR="002647E8" w:rsidRPr="00AA74C7">
        <w:rPr>
          <w:rFonts w:ascii="Arial" w:hAnsi="Arial" w:cs="Arial"/>
          <w:sz w:val="22"/>
          <w:szCs w:val="22"/>
        </w:rPr>
        <w:t xml:space="preserve"> </w:t>
      </w:r>
      <w:r w:rsidR="006D3A4C">
        <w:rPr>
          <w:rFonts w:ascii="Arial" w:hAnsi="Arial" w:cs="Arial"/>
          <w:sz w:val="22"/>
          <w:szCs w:val="22"/>
        </w:rPr>
        <w:t xml:space="preserve">the </w:t>
      </w:r>
      <w:r w:rsidR="006D3A4C" w:rsidRPr="00AA74C7">
        <w:rPr>
          <w:rFonts w:ascii="Arial" w:hAnsi="Arial" w:cs="Arial"/>
          <w:sz w:val="22"/>
          <w:szCs w:val="22"/>
        </w:rPr>
        <w:t xml:space="preserve">majority </w:t>
      </w:r>
      <w:r w:rsidR="006D3A4C">
        <w:rPr>
          <w:rFonts w:ascii="Arial" w:hAnsi="Arial" w:cs="Arial"/>
          <w:sz w:val="22"/>
          <w:szCs w:val="22"/>
        </w:rPr>
        <w:t xml:space="preserve">have been </w:t>
      </w:r>
      <w:r w:rsidR="006D3A4C" w:rsidRPr="00AA74C7">
        <w:rPr>
          <w:rFonts w:ascii="Arial" w:hAnsi="Arial" w:cs="Arial"/>
          <w:sz w:val="22"/>
          <w:szCs w:val="22"/>
        </w:rPr>
        <w:t xml:space="preserve">identified </w:t>
      </w:r>
      <w:r w:rsidR="006D3A4C">
        <w:rPr>
          <w:rFonts w:ascii="Arial" w:hAnsi="Arial" w:cs="Arial"/>
          <w:sz w:val="22"/>
          <w:szCs w:val="22"/>
        </w:rPr>
        <w:t>are based on</w:t>
      </w:r>
      <w:r w:rsidR="006D3A4C" w:rsidRPr="00AA74C7">
        <w:rPr>
          <w:rFonts w:ascii="Arial" w:hAnsi="Arial" w:cs="Arial"/>
          <w:sz w:val="22"/>
          <w:szCs w:val="22"/>
        </w:rPr>
        <w:t xml:space="preserve"> the hypothesis that early differential methylation regions (DMRs) are maintained </w:t>
      </w:r>
      <w:r w:rsidR="006D3A4C">
        <w:rPr>
          <w:rFonts w:ascii="Arial" w:hAnsi="Arial" w:cs="Arial"/>
          <w:sz w:val="22"/>
          <w:szCs w:val="22"/>
        </w:rPr>
        <w:t xml:space="preserve">throughout carcinogenesis </w:t>
      </w:r>
      <w:r w:rsidR="006D3A4C" w:rsidRPr="00AA74C7">
        <w:rPr>
          <w:rFonts w:ascii="Arial" w:hAnsi="Arial" w:cs="Arial"/>
          <w:sz w:val="22"/>
          <w:szCs w:val="22"/>
        </w:rPr>
        <w:t xml:space="preserve">and could be detected </w:t>
      </w:r>
      <w:r w:rsidR="006D3A4C">
        <w:rPr>
          <w:rFonts w:ascii="Arial" w:hAnsi="Arial" w:cs="Arial"/>
          <w:sz w:val="22"/>
          <w:szCs w:val="22"/>
        </w:rPr>
        <w:t>at</w:t>
      </w:r>
      <w:r w:rsidR="006D3A4C" w:rsidRPr="00AA74C7">
        <w:rPr>
          <w:rFonts w:ascii="Arial" w:hAnsi="Arial" w:cs="Arial"/>
          <w:sz w:val="22"/>
          <w:szCs w:val="22"/>
        </w:rPr>
        <w:t xml:space="preserve"> </w:t>
      </w:r>
      <w:r w:rsidR="006D3A4C" w:rsidRPr="00AA74C7">
        <w:rPr>
          <w:rFonts w:ascii="Arial" w:hAnsi="Arial" w:cs="Arial"/>
          <w:sz w:val="22"/>
          <w:szCs w:val="22"/>
        </w:rPr>
        <w:lastRenderedPageBreak/>
        <w:t>all stage</w:t>
      </w:r>
      <w:r w:rsidR="006D3A4C">
        <w:rPr>
          <w:rFonts w:ascii="Arial" w:hAnsi="Arial" w:cs="Arial"/>
          <w:sz w:val="22"/>
          <w:szCs w:val="22"/>
        </w:rPr>
        <w:t>s</w:t>
      </w:r>
      <w:r w:rsidR="006D3A4C" w:rsidRPr="00AA74C7">
        <w:rPr>
          <w:rFonts w:ascii="Arial" w:hAnsi="Arial" w:cs="Arial"/>
          <w:sz w:val="22"/>
          <w:szCs w:val="22"/>
        </w:rPr>
        <w:t xml:space="preserve"> of cancer.</w:t>
      </w:r>
      <w:r w:rsidR="00A4738B">
        <w:rPr>
          <w:rFonts w:ascii="Arial" w:hAnsi="Arial" w:cs="Arial" w:hint="eastAsia"/>
          <w:sz w:val="22"/>
          <w:szCs w:val="22"/>
        </w:rPr>
        <w:t xml:space="preserve"> </w:t>
      </w:r>
      <w:r w:rsidR="00A4738B">
        <w:rPr>
          <w:rFonts w:ascii="Arial" w:hAnsi="Arial" w:cs="Arial"/>
          <w:sz w:val="22"/>
          <w:szCs w:val="22"/>
        </w:rPr>
        <w:t>For example</w:t>
      </w:r>
      <w:r w:rsidR="00FF6C9E">
        <w:rPr>
          <w:rFonts w:ascii="Arial" w:hAnsi="Arial" w:cs="Arial"/>
          <w:sz w:val="22"/>
          <w:szCs w:val="22"/>
        </w:rPr>
        <w:t>,</w:t>
      </w:r>
      <w:r w:rsidR="00A4738B">
        <w:rPr>
          <w:rFonts w:ascii="Arial" w:hAnsi="Arial" w:cs="Arial"/>
          <w:sz w:val="22"/>
          <w:szCs w:val="22"/>
        </w:rPr>
        <w:t xml:space="preserve"> altered methylation patterns have been detected with hepatic disease progression in the context of</w:t>
      </w:r>
      <w:r w:rsidR="001A6659" w:rsidRPr="00AA74C7">
        <w:rPr>
          <w:rFonts w:ascii="Arial" w:hAnsi="Arial" w:cs="Arial"/>
          <w:sz w:val="22"/>
          <w:szCs w:val="22"/>
        </w:rPr>
        <w:t xml:space="preserve"> hepatitis, cirrhosis</w:t>
      </w:r>
      <w:r w:rsidR="007D4051">
        <w:rPr>
          <w:rFonts w:ascii="Arial" w:hAnsi="Arial" w:cs="Arial"/>
          <w:sz w:val="22"/>
          <w:szCs w:val="22"/>
        </w:rPr>
        <w:t>,</w:t>
      </w:r>
      <w:r w:rsidR="001A6659" w:rsidRPr="00AA74C7">
        <w:rPr>
          <w:rFonts w:ascii="Arial" w:hAnsi="Arial" w:cs="Arial"/>
          <w:sz w:val="22"/>
          <w:szCs w:val="22"/>
        </w:rPr>
        <w:t xml:space="preserve"> and </w:t>
      </w:r>
      <w:r w:rsidR="00156145" w:rsidRPr="00156145">
        <w:rPr>
          <w:rFonts w:ascii="Arial" w:hAnsi="Arial" w:cs="Arial"/>
          <w:sz w:val="22"/>
          <w:szCs w:val="22"/>
        </w:rPr>
        <w:t>hepatocellular carcinoma (HCC)</w:t>
      </w:r>
      <w:r w:rsidR="001A6659" w:rsidRPr="00AA74C7">
        <w:rPr>
          <w:rFonts w:ascii="Arial" w:hAnsi="Arial" w:cs="Arial"/>
          <w:sz w:val="22"/>
          <w:szCs w:val="22"/>
        </w:rPr>
        <w:t xml:space="preserve"> </w:t>
      </w:r>
      <w:r w:rsidR="001A6659" w:rsidRPr="00AA74C7">
        <w:rPr>
          <w:rFonts w:ascii="Arial" w:hAnsi="Arial" w:cs="Arial"/>
          <w:sz w:val="22"/>
          <w:szCs w:val="22"/>
        </w:rPr>
        <w:fldChar w:fldCharType="begin">
          <w:fldData xml:space="preserve">PEVuZE5vdGU+PENpdGU+PEF1dGhvcj5aaGFvPC9BdXRob3I+PFllYXI+MjAxNDwvWWVhcj48UmVj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</w:fldData>
        </w:fldChar>
      </w:r>
      <w:r w:rsidR="0024122C">
        <w:rPr>
          <w:rFonts w:ascii="Arial" w:hAnsi="Arial" w:cs="Arial"/>
          <w:sz w:val="22"/>
          <w:szCs w:val="22"/>
        </w:rPr>
        <w:instrText xml:space="preserve"> ADDIN EN.CITE </w:instrText>
      </w:r>
      <w:r w:rsidR="0024122C">
        <w:rPr>
          <w:rFonts w:ascii="Arial" w:hAnsi="Arial" w:cs="Arial"/>
          <w:sz w:val="22"/>
          <w:szCs w:val="22"/>
        </w:rPr>
        <w:fldChar w:fldCharType="begin">
          <w:fldData xml:space="preserve">PEVuZE5vdGU+PENpdGU+PEF1dGhvcj5aaGFvPC9BdXRob3I+PFllYXI+MjAxNDwvWWVhcj48UmVj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</w:fldData>
        </w:fldChar>
      </w:r>
      <w:r w:rsidR="0024122C">
        <w:rPr>
          <w:rFonts w:ascii="Arial" w:hAnsi="Arial" w:cs="Arial"/>
          <w:sz w:val="22"/>
          <w:szCs w:val="22"/>
        </w:rPr>
        <w:instrText xml:space="preserve"> ADDIN EN.CITE.DATA </w:instrText>
      </w:r>
      <w:r w:rsidR="0024122C">
        <w:rPr>
          <w:rFonts w:ascii="Arial" w:hAnsi="Arial" w:cs="Arial"/>
          <w:sz w:val="22"/>
          <w:szCs w:val="22"/>
        </w:rPr>
      </w:r>
      <w:r w:rsidR="0024122C">
        <w:rPr>
          <w:rFonts w:ascii="Arial" w:hAnsi="Arial" w:cs="Arial"/>
          <w:sz w:val="22"/>
          <w:szCs w:val="22"/>
        </w:rPr>
        <w:fldChar w:fldCharType="end"/>
      </w:r>
      <w:r w:rsidR="001A6659" w:rsidRPr="00AA74C7">
        <w:rPr>
          <w:rFonts w:ascii="Arial" w:hAnsi="Arial" w:cs="Arial"/>
          <w:sz w:val="22"/>
          <w:szCs w:val="22"/>
        </w:rPr>
      </w:r>
      <w:r w:rsidR="001A6659" w:rsidRPr="00AA74C7">
        <w:rPr>
          <w:rFonts w:ascii="Arial" w:hAnsi="Arial" w:cs="Arial"/>
          <w:sz w:val="22"/>
          <w:szCs w:val="22"/>
        </w:rPr>
        <w:fldChar w:fldCharType="separate"/>
      </w:r>
      <w:r w:rsidR="0024122C">
        <w:rPr>
          <w:rFonts w:ascii="Arial" w:hAnsi="Arial" w:cs="Arial"/>
          <w:noProof/>
          <w:sz w:val="22"/>
          <w:szCs w:val="22"/>
        </w:rPr>
        <w:t>[7, 8]</w:t>
      </w:r>
      <w:r w:rsidR="001A6659" w:rsidRPr="00AA74C7">
        <w:rPr>
          <w:rFonts w:ascii="Arial" w:hAnsi="Arial" w:cs="Arial"/>
          <w:sz w:val="22"/>
          <w:szCs w:val="22"/>
        </w:rPr>
        <w:fldChar w:fldCharType="end"/>
      </w:r>
      <w:r w:rsidR="00C212D1" w:rsidRPr="00AA74C7">
        <w:rPr>
          <w:rFonts w:ascii="Arial" w:hAnsi="Arial" w:cs="Arial"/>
          <w:sz w:val="22"/>
          <w:szCs w:val="22"/>
        </w:rPr>
        <w:t xml:space="preserve">. Moreover, </w:t>
      </w:r>
      <w:r w:rsidR="000E497C" w:rsidRPr="00AA74C7">
        <w:rPr>
          <w:rFonts w:ascii="Arial" w:hAnsi="Arial" w:cs="Arial"/>
          <w:sz w:val="22"/>
          <w:szCs w:val="22"/>
        </w:rPr>
        <w:t xml:space="preserve">recent evidence </w:t>
      </w:r>
      <w:r w:rsidR="00A4738B">
        <w:rPr>
          <w:rFonts w:ascii="Arial" w:hAnsi="Arial" w:cs="Arial" w:hint="eastAsia"/>
          <w:sz w:val="22"/>
          <w:szCs w:val="22"/>
        </w:rPr>
        <w:t>demonstrated</w:t>
      </w:r>
      <w:r w:rsidR="000E497C" w:rsidRPr="00AA74C7">
        <w:rPr>
          <w:rFonts w:ascii="Arial" w:hAnsi="Arial" w:cs="Arial"/>
          <w:sz w:val="22"/>
          <w:szCs w:val="22"/>
        </w:rPr>
        <w:t xml:space="preserve"> </w:t>
      </w:r>
      <w:r w:rsidR="002B0EAD">
        <w:rPr>
          <w:rFonts w:ascii="Arial" w:hAnsi="Arial" w:cs="Arial"/>
          <w:sz w:val="22"/>
          <w:szCs w:val="22"/>
        </w:rPr>
        <w:t xml:space="preserve">that </w:t>
      </w:r>
      <w:r w:rsidR="00212E92" w:rsidRPr="00AA74C7">
        <w:rPr>
          <w:rFonts w:ascii="Arial" w:hAnsi="Arial" w:cs="Arial"/>
          <w:sz w:val="22"/>
          <w:szCs w:val="22"/>
        </w:rPr>
        <w:t>cell</w:t>
      </w:r>
      <w:r w:rsidR="002B0EAD">
        <w:rPr>
          <w:rFonts w:ascii="Arial" w:hAnsi="Arial" w:cs="Arial"/>
          <w:sz w:val="22"/>
          <w:szCs w:val="22"/>
        </w:rPr>
        <w:t>-</w:t>
      </w:r>
      <w:r w:rsidR="00212E92" w:rsidRPr="00AA74C7">
        <w:rPr>
          <w:rFonts w:ascii="Arial" w:hAnsi="Arial" w:cs="Arial"/>
          <w:sz w:val="22"/>
          <w:szCs w:val="22"/>
        </w:rPr>
        <w:t>free DNA (</w:t>
      </w:r>
      <w:r w:rsidR="000E497C" w:rsidRPr="00AA74C7">
        <w:rPr>
          <w:rFonts w:ascii="Arial" w:hAnsi="Arial" w:cs="Arial"/>
          <w:sz w:val="22"/>
          <w:szCs w:val="22"/>
        </w:rPr>
        <w:t>cfDNA</w:t>
      </w:r>
      <w:r w:rsidR="00212E92" w:rsidRPr="00AA74C7">
        <w:rPr>
          <w:rFonts w:ascii="Arial" w:hAnsi="Arial" w:cs="Arial"/>
          <w:sz w:val="22"/>
          <w:szCs w:val="22"/>
        </w:rPr>
        <w:t>)</w:t>
      </w:r>
      <w:r w:rsidR="000E497C" w:rsidRPr="00AA74C7">
        <w:rPr>
          <w:rFonts w:ascii="Arial" w:hAnsi="Arial" w:cs="Arial"/>
          <w:sz w:val="22"/>
          <w:szCs w:val="22"/>
        </w:rPr>
        <w:t xml:space="preserve"> methylation can be used for early cancer diagnosis and tissue-of-origin mapping</w:t>
      </w:r>
      <w:r w:rsidR="00105BA5" w:rsidRPr="00AA74C7">
        <w:rPr>
          <w:rFonts w:ascii="Arial" w:hAnsi="Arial" w:cs="Arial"/>
          <w:sz w:val="22"/>
          <w:szCs w:val="22"/>
        </w:rPr>
        <w:t xml:space="preserve"> </w:t>
      </w:r>
      <w:r w:rsidR="002B0EAD">
        <w:rPr>
          <w:rFonts w:ascii="Arial" w:hAnsi="Arial" w:cs="Arial"/>
          <w:sz w:val="22"/>
          <w:szCs w:val="22"/>
        </w:rPr>
        <w:t xml:space="preserve">for metastatic cancer </w:t>
      </w:r>
      <w:r w:rsidR="00C212D1" w:rsidRPr="00AA74C7">
        <w:rPr>
          <w:rFonts w:ascii="Arial" w:hAnsi="Arial" w:cs="Arial"/>
          <w:sz w:val="22"/>
          <w:szCs w:val="22"/>
        </w:rPr>
        <w:fldChar w:fldCharType="begin">
          <w:fldData xml:space="preserve">PEVuZE5vdGU+PENpdGU+PEF1dGhvcj5HdW88L0F1dGhvcj48WWVhcj4yMDE3PC9ZZWFyPjxSZWNO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==
</w:fldData>
        </w:fldChar>
      </w:r>
      <w:r w:rsidR="0024122C">
        <w:rPr>
          <w:rFonts w:ascii="Arial" w:hAnsi="Arial" w:cs="Arial"/>
          <w:sz w:val="22"/>
          <w:szCs w:val="22"/>
        </w:rPr>
        <w:instrText xml:space="preserve"> ADDIN EN.CITE </w:instrText>
      </w:r>
      <w:r w:rsidR="0024122C">
        <w:rPr>
          <w:rFonts w:ascii="Arial" w:hAnsi="Arial" w:cs="Arial"/>
          <w:sz w:val="22"/>
          <w:szCs w:val="22"/>
        </w:rPr>
        <w:fldChar w:fldCharType="begin">
          <w:fldData xml:space="preserve">PEVuZE5vdGU+PENpdGU+PEF1dGhvcj5HdW88L0F1dGhvcj48WWVhcj4yMDE3PC9ZZWFyPjxSZWNO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==
</w:fldData>
        </w:fldChar>
      </w:r>
      <w:r w:rsidR="0024122C">
        <w:rPr>
          <w:rFonts w:ascii="Arial" w:hAnsi="Arial" w:cs="Arial"/>
          <w:sz w:val="22"/>
          <w:szCs w:val="22"/>
        </w:rPr>
        <w:instrText xml:space="preserve"> ADDIN EN.CITE.DATA </w:instrText>
      </w:r>
      <w:r w:rsidR="0024122C">
        <w:rPr>
          <w:rFonts w:ascii="Arial" w:hAnsi="Arial" w:cs="Arial"/>
          <w:sz w:val="22"/>
          <w:szCs w:val="22"/>
        </w:rPr>
      </w:r>
      <w:r w:rsidR="0024122C">
        <w:rPr>
          <w:rFonts w:ascii="Arial" w:hAnsi="Arial" w:cs="Arial"/>
          <w:sz w:val="22"/>
          <w:szCs w:val="22"/>
        </w:rPr>
        <w:fldChar w:fldCharType="end"/>
      </w:r>
      <w:r w:rsidR="00C212D1" w:rsidRPr="00AA74C7">
        <w:rPr>
          <w:rFonts w:ascii="Arial" w:hAnsi="Arial" w:cs="Arial"/>
          <w:sz w:val="22"/>
          <w:szCs w:val="22"/>
        </w:rPr>
      </w:r>
      <w:r w:rsidR="00C212D1" w:rsidRPr="00AA74C7">
        <w:rPr>
          <w:rFonts w:ascii="Arial" w:hAnsi="Arial" w:cs="Arial"/>
          <w:sz w:val="22"/>
          <w:szCs w:val="22"/>
        </w:rPr>
        <w:fldChar w:fldCharType="separate"/>
      </w:r>
      <w:r w:rsidR="0024122C">
        <w:rPr>
          <w:rFonts w:ascii="Arial" w:hAnsi="Arial" w:cs="Arial"/>
          <w:noProof/>
          <w:sz w:val="22"/>
          <w:szCs w:val="22"/>
        </w:rPr>
        <w:t>[4]</w:t>
      </w:r>
      <w:r w:rsidR="00C212D1" w:rsidRPr="00AA74C7">
        <w:rPr>
          <w:rFonts w:ascii="Arial" w:hAnsi="Arial" w:cs="Arial"/>
          <w:sz w:val="22"/>
          <w:szCs w:val="22"/>
        </w:rPr>
        <w:fldChar w:fldCharType="end"/>
      </w:r>
      <w:r w:rsidR="000E497C" w:rsidRPr="00AA74C7">
        <w:rPr>
          <w:rFonts w:ascii="Arial" w:hAnsi="Arial" w:cs="Arial"/>
          <w:sz w:val="22"/>
          <w:szCs w:val="22"/>
        </w:rPr>
        <w:t xml:space="preserve">. </w:t>
      </w:r>
    </w:p>
    <w:p w14:paraId="167AA3CF" w14:textId="77777777" w:rsidR="00F44BF9" w:rsidRPr="00AA74C7" w:rsidRDefault="00F44BF9" w:rsidP="006C4C6E">
      <w:pPr>
        <w:jc w:val="both"/>
        <w:rPr>
          <w:rFonts w:ascii="Arial" w:hAnsi="Arial" w:cs="Arial"/>
          <w:sz w:val="22"/>
          <w:szCs w:val="22"/>
        </w:rPr>
        <w:pPrChange w:id="25" w:author="czeng" w:date="2020-03-14T09:59:00Z">
          <w:pPr>
            <w:spacing w:line="480" w:lineRule="auto"/>
            <w:jc w:val="both"/>
          </w:pPr>
        </w:pPrChange>
      </w:pPr>
    </w:p>
    <w:p w14:paraId="64D4E96C" w14:textId="78DE5072" w:rsidR="00AC596F" w:rsidRPr="00387239" w:rsidRDefault="00F44BF9" w:rsidP="006C4C6E">
      <w:pPr>
        <w:pStyle w:val="af0"/>
        <w:jc w:val="both"/>
        <w:pPrChange w:id="26" w:author="czeng" w:date="2020-03-14T09:59:00Z">
          <w:pPr>
            <w:spacing w:line="480" w:lineRule="auto"/>
            <w:jc w:val="both"/>
          </w:pPr>
        </w:pPrChange>
      </w:pPr>
      <w:r w:rsidRPr="00AA74C7">
        <w:rPr>
          <w:rFonts w:ascii="Arial" w:hAnsi="Arial" w:cs="Arial"/>
          <w:sz w:val="22"/>
          <w:szCs w:val="22"/>
        </w:rPr>
        <w:t xml:space="preserve">Abnormal alterations of DNA methylation have been recognized as an important event </w:t>
      </w:r>
      <w:r w:rsidR="00C87CF6">
        <w:rPr>
          <w:rFonts w:ascii="Arial" w:hAnsi="Arial" w:cs="Arial"/>
          <w:sz w:val="22"/>
          <w:szCs w:val="22"/>
        </w:rPr>
        <w:t>in</w:t>
      </w:r>
      <w:r w:rsidRPr="00AA74C7">
        <w:rPr>
          <w:rFonts w:ascii="Arial" w:hAnsi="Arial" w:cs="Arial"/>
          <w:sz w:val="22"/>
          <w:szCs w:val="22"/>
        </w:rPr>
        <w:t xml:space="preserve"> cancer development</w:t>
      </w:r>
      <w:r w:rsidR="00FF6C9E">
        <w:rPr>
          <w:rFonts w:ascii="Arial" w:hAnsi="Arial" w:cs="Arial"/>
          <w:sz w:val="22"/>
          <w:szCs w:val="22"/>
        </w:rPr>
        <w:fldChar w:fldCharType="begin"/>
      </w:r>
      <w:r w:rsidR="0024122C">
        <w:rPr>
          <w:rFonts w:ascii="Arial" w:hAnsi="Arial" w:cs="Arial"/>
          <w:sz w:val="22"/>
          <w:szCs w:val="22"/>
        </w:rPr>
        <w:instrText xml:space="preserve"> ADDIN EN.CITE &lt;EndNote&gt;&lt;Cite&gt;&lt;Author&gt;Patai&lt;/Author&gt;&lt;Year&gt;2012&lt;/Year&gt;&lt;RecNum&gt;0&lt;/RecNum&gt;&lt;IDText&gt;Role of DNA methylation in colorectal carcinogenesis&lt;/IDText&gt;&lt;DisplayText&gt;[9]&lt;/DisplayText&gt;&lt;record&gt;&lt;keywords&gt;&lt;keyword&gt;Animals&lt;/keyword&gt;&lt;keyword&gt;Cell Transformation, Neoplastic&lt;/keyword&gt;&lt;keyword&gt;Colorectal Neoplasms&lt;/keyword&gt;&lt;keyword&gt;DNA Methylation&lt;/keyword&gt;&lt;keyword&gt;Early Detection of Cancer&lt;/keyword&gt;&lt;keyword&gt;Humans&lt;/keyword&gt;&lt;keyword&gt;Inflammation&lt;/keyword&gt;&lt;keyword&gt;Promoter Regions, Genetic&lt;/keyword&gt;&lt;/keywords&gt;&lt;urls&gt;&lt;related-urls&gt;&lt;url&gt;https://www.ncbi.nlm.nih.gov/pubmed/22722557&lt;/url&gt;&lt;/related-urls&gt;&lt;/urls&gt;&lt;isbn&gt;1421-9875&lt;/isbn&gt;&lt;titles&gt;&lt;title&gt;Role of DNA methylation in colorectal carcinogenesis&lt;/title&gt;&lt;secondary-title&gt;Dig Dis&lt;/secondary-title&gt;&lt;/titles&gt;&lt;pages&gt;310-5&lt;/pages&gt;&lt;number&gt;3&lt;/number&gt;&lt;contributors&gt;&lt;authors&gt;&lt;author&gt;Patai, A. V.&lt;/author&gt;&lt;author&gt;Molnár, B.&lt;/author&gt;&lt;author&gt;Kalmár, A.&lt;/author&gt;&lt;author&gt;Schöller, A.&lt;/author&gt;&lt;author&gt;Tóth, K.&lt;/author&gt;&lt;author&gt;Tulassay, Z.&lt;/author&gt;&lt;/authors&gt;&lt;/contributors&gt;&lt;edition&gt;2012/06/20&lt;/edition&gt;&lt;language&gt;eng&lt;/language&gt;&lt;added-date format="utc"&gt;1583908022&lt;/added-date&gt;&lt;ref-type name="Journal Article"&gt;17&lt;/ref-type&gt;&lt;dates&gt;&lt;year&gt;2012&lt;/year&gt;&lt;/dates&gt;&lt;rec-number&gt;64&lt;/rec-number&gt;&lt;last-updated-date format="utc"&gt;1583908022&lt;/last-updated-date&gt;&lt;accession-num&gt;22722557&lt;/accession-num&gt;&lt;electronic-resource-num&gt;10.1159/000337004&lt;/electronic-resource-num&gt;&lt;volume&gt;30&lt;/volume&gt;&lt;/record&gt;&lt;/Cite&gt;&lt;/EndNote&gt;</w:instrText>
      </w:r>
      <w:r w:rsidR="00FF6C9E">
        <w:rPr>
          <w:rFonts w:ascii="Arial" w:hAnsi="Arial" w:cs="Arial"/>
          <w:sz w:val="22"/>
          <w:szCs w:val="22"/>
        </w:rPr>
        <w:fldChar w:fldCharType="separate"/>
      </w:r>
      <w:r w:rsidR="0024122C">
        <w:rPr>
          <w:rFonts w:ascii="Arial" w:hAnsi="Arial" w:cs="Arial"/>
          <w:noProof/>
          <w:sz w:val="22"/>
          <w:szCs w:val="22"/>
        </w:rPr>
        <w:t>[9]</w:t>
      </w:r>
      <w:r w:rsidR="00FF6C9E">
        <w:rPr>
          <w:rFonts w:ascii="Arial" w:hAnsi="Arial" w:cs="Arial"/>
          <w:sz w:val="22"/>
          <w:szCs w:val="22"/>
        </w:rPr>
        <w:fldChar w:fldCharType="end"/>
      </w:r>
      <w:r w:rsidRPr="00AA74C7">
        <w:rPr>
          <w:rFonts w:ascii="Arial" w:hAnsi="Arial" w:cs="Arial"/>
          <w:sz w:val="22"/>
          <w:szCs w:val="22"/>
        </w:rPr>
        <w:t>. Global hypo-methylation arises early</w:t>
      </w:r>
      <w:r w:rsidR="00C87CF6">
        <w:rPr>
          <w:rFonts w:ascii="Arial" w:hAnsi="Arial" w:cs="Arial"/>
          <w:sz w:val="22"/>
          <w:szCs w:val="22"/>
        </w:rPr>
        <w:t xml:space="preserve"> in carcinogenesis and has been</w:t>
      </w:r>
      <w:r w:rsidRPr="00AA74C7">
        <w:rPr>
          <w:rFonts w:ascii="Arial" w:hAnsi="Arial" w:cs="Arial"/>
          <w:sz w:val="22"/>
          <w:szCs w:val="22"/>
        </w:rPr>
        <w:t xml:space="preserve"> linked to chromosomal instability and loss of </w:t>
      </w:r>
      <w:r w:rsidR="0081723F" w:rsidRPr="00AA74C7">
        <w:rPr>
          <w:rFonts w:ascii="Arial" w:hAnsi="Arial" w:cs="Arial"/>
          <w:sz w:val="22"/>
          <w:szCs w:val="22"/>
        </w:rPr>
        <w:t xml:space="preserve">imprinting </w:t>
      </w:r>
      <w:r w:rsidR="00B55BF8" w:rsidRPr="00AA74C7">
        <w:rPr>
          <w:rFonts w:ascii="Arial" w:hAnsi="Arial" w:cs="Arial"/>
          <w:sz w:val="22"/>
          <w:szCs w:val="22"/>
        </w:rPr>
        <w:fldChar w:fldCharType="begin">
          <w:fldData xml:space="preserve">PEVuZE5vdGU+PENpdGU+PEF1dGhvcj5HcmFkeTwvQXV0aG9yPjxZZWFyPjIwMDg8L1llYXI+PFJl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</w:fldData>
        </w:fldChar>
      </w:r>
      <w:r w:rsidR="0024122C">
        <w:rPr>
          <w:rFonts w:ascii="Arial" w:hAnsi="Arial" w:cs="Arial"/>
          <w:sz w:val="22"/>
          <w:szCs w:val="22"/>
        </w:rPr>
        <w:instrText xml:space="preserve"> ADDIN EN.CITE </w:instrText>
      </w:r>
      <w:r w:rsidR="0024122C">
        <w:rPr>
          <w:rFonts w:ascii="Arial" w:hAnsi="Arial" w:cs="Arial"/>
          <w:sz w:val="22"/>
          <w:szCs w:val="22"/>
        </w:rPr>
        <w:fldChar w:fldCharType="begin">
          <w:fldData xml:space="preserve">PEVuZE5vdGU+PENpdGU+PEF1dGhvcj5HcmFkeTwvQXV0aG9yPjxZZWFyPjIwMDg8L1llYXI+PFJl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</w:fldData>
        </w:fldChar>
      </w:r>
      <w:r w:rsidR="0024122C">
        <w:rPr>
          <w:rFonts w:ascii="Arial" w:hAnsi="Arial" w:cs="Arial"/>
          <w:sz w:val="22"/>
          <w:szCs w:val="22"/>
        </w:rPr>
        <w:instrText xml:space="preserve"> ADDIN EN.CITE.DATA </w:instrText>
      </w:r>
      <w:r w:rsidR="0024122C">
        <w:rPr>
          <w:rFonts w:ascii="Arial" w:hAnsi="Arial" w:cs="Arial"/>
          <w:sz w:val="22"/>
          <w:szCs w:val="22"/>
        </w:rPr>
      </w:r>
      <w:r w:rsidR="0024122C">
        <w:rPr>
          <w:rFonts w:ascii="Arial" w:hAnsi="Arial" w:cs="Arial"/>
          <w:sz w:val="22"/>
          <w:szCs w:val="22"/>
        </w:rPr>
        <w:fldChar w:fldCharType="end"/>
      </w:r>
      <w:r w:rsidR="00B55BF8" w:rsidRPr="00AA74C7">
        <w:rPr>
          <w:rFonts w:ascii="Arial" w:hAnsi="Arial" w:cs="Arial"/>
          <w:sz w:val="22"/>
          <w:szCs w:val="22"/>
        </w:rPr>
      </w:r>
      <w:r w:rsidR="00B55BF8" w:rsidRPr="00AA74C7">
        <w:rPr>
          <w:rFonts w:ascii="Arial" w:hAnsi="Arial" w:cs="Arial"/>
          <w:sz w:val="22"/>
          <w:szCs w:val="22"/>
        </w:rPr>
        <w:fldChar w:fldCharType="separate"/>
      </w:r>
      <w:r w:rsidR="0024122C">
        <w:rPr>
          <w:rFonts w:ascii="Arial" w:hAnsi="Arial" w:cs="Arial"/>
          <w:noProof/>
          <w:sz w:val="22"/>
          <w:szCs w:val="22"/>
        </w:rPr>
        <w:t>[10, 11]</w:t>
      </w:r>
      <w:r w:rsidR="00B55BF8" w:rsidRPr="00AA74C7">
        <w:rPr>
          <w:rFonts w:ascii="Arial" w:hAnsi="Arial" w:cs="Arial"/>
          <w:sz w:val="22"/>
          <w:szCs w:val="22"/>
        </w:rPr>
        <w:fldChar w:fldCharType="end"/>
      </w:r>
      <w:r w:rsidRPr="00AA74C7">
        <w:rPr>
          <w:rFonts w:ascii="Arial" w:hAnsi="Arial" w:cs="Arial"/>
          <w:sz w:val="22"/>
          <w:szCs w:val="22"/>
        </w:rPr>
        <w:t xml:space="preserve">. Generally </w:t>
      </w:r>
      <w:r w:rsidR="00212E92" w:rsidRPr="00AA74C7">
        <w:rPr>
          <w:rFonts w:ascii="Arial" w:hAnsi="Arial" w:cs="Arial"/>
          <w:sz w:val="22"/>
          <w:szCs w:val="22"/>
        </w:rPr>
        <w:t xml:space="preserve">during </w:t>
      </w:r>
      <w:r w:rsidRPr="00AA74C7">
        <w:rPr>
          <w:rFonts w:ascii="Arial" w:hAnsi="Arial" w:cs="Arial"/>
          <w:sz w:val="22"/>
          <w:szCs w:val="22"/>
        </w:rPr>
        <w:t>cancer</w:t>
      </w:r>
      <w:r w:rsidR="005127C1" w:rsidRPr="00AA74C7">
        <w:rPr>
          <w:rFonts w:ascii="Arial" w:hAnsi="Arial" w:cs="Arial"/>
          <w:sz w:val="22"/>
          <w:szCs w:val="22"/>
        </w:rPr>
        <w:t xml:space="preserve"> development</w:t>
      </w:r>
      <w:r w:rsidRPr="00AA74C7">
        <w:rPr>
          <w:rFonts w:ascii="Arial" w:hAnsi="Arial" w:cs="Arial"/>
          <w:sz w:val="22"/>
          <w:szCs w:val="22"/>
        </w:rPr>
        <w:t>, hundreds of genes are </w:t>
      </w:r>
      <w:r w:rsidR="003A2DBD">
        <w:fldChar w:fldCharType="begin"/>
      </w:r>
      <w:r w:rsidR="003A2DBD">
        <w:instrText xml:space="preserve"> HYPERLINK "https://en.wikipedia.org/wiki/Regulation_of_transcription_in_cancer" \l "Transcription_silencing/activation_in_cancers" \o "Regulation of transcription in cancer" </w:instrText>
      </w:r>
      <w:r w:rsidR="003A2DBD">
        <w:fldChar w:fldCharType="separate"/>
      </w:r>
      <w:r w:rsidRPr="00AA74C7">
        <w:rPr>
          <w:rFonts w:ascii="Arial" w:hAnsi="Arial" w:cs="Arial"/>
          <w:sz w:val="22"/>
          <w:szCs w:val="22"/>
        </w:rPr>
        <w:t xml:space="preserve">silenced or </w:t>
      </w:r>
      <w:r w:rsidR="0081723F" w:rsidRPr="00AA74C7">
        <w:rPr>
          <w:rFonts w:ascii="Arial" w:hAnsi="Arial" w:cs="Arial"/>
          <w:sz w:val="22"/>
          <w:szCs w:val="22"/>
        </w:rPr>
        <w:t xml:space="preserve">activated </w:t>
      </w:r>
      <w:r w:rsidR="003A2DBD">
        <w:rPr>
          <w:rFonts w:ascii="Arial" w:hAnsi="Arial" w:cs="Arial"/>
          <w:sz w:val="22"/>
          <w:szCs w:val="22"/>
        </w:rPr>
        <w:fldChar w:fldCharType="end"/>
      </w:r>
      <w:r w:rsidR="005127C1" w:rsidRPr="00AA74C7">
        <w:rPr>
          <w:rFonts w:ascii="Arial" w:hAnsi="Arial" w:cs="Arial"/>
          <w:sz w:val="22"/>
          <w:szCs w:val="22"/>
        </w:rPr>
        <w:fldChar w:fldCharType="begin">
          <w:fldData xml:space="preserve">PEVuZE5vdGU+PENpdGU+PEF1dGhvcj5TaGk8L0F1dGhvcj48WWVhcj4yMDE3PC9ZZWFyPjxSZWNO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==
</w:fldData>
        </w:fldChar>
      </w:r>
      <w:r w:rsidR="0024122C">
        <w:rPr>
          <w:rFonts w:ascii="Arial" w:hAnsi="Arial" w:cs="Arial"/>
          <w:sz w:val="22"/>
          <w:szCs w:val="22"/>
        </w:rPr>
        <w:instrText xml:space="preserve"> ADDIN EN.CITE </w:instrText>
      </w:r>
      <w:r w:rsidR="0024122C">
        <w:rPr>
          <w:rFonts w:ascii="Arial" w:hAnsi="Arial" w:cs="Arial"/>
          <w:sz w:val="22"/>
          <w:szCs w:val="22"/>
        </w:rPr>
        <w:fldChar w:fldCharType="begin">
          <w:fldData xml:space="preserve">PEVuZE5vdGU+PENpdGU+PEF1dGhvcj5TaGk8L0F1dGhvcj48WWVhcj4yMDE3PC9ZZWFyPjxSZWNO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==
</w:fldData>
        </w:fldChar>
      </w:r>
      <w:r w:rsidR="0024122C">
        <w:rPr>
          <w:rFonts w:ascii="Arial" w:hAnsi="Arial" w:cs="Arial"/>
          <w:sz w:val="22"/>
          <w:szCs w:val="22"/>
        </w:rPr>
        <w:instrText xml:space="preserve"> ADDIN EN.CITE.DATA </w:instrText>
      </w:r>
      <w:r w:rsidR="0024122C">
        <w:rPr>
          <w:rFonts w:ascii="Arial" w:hAnsi="Arial" w:cs="Arial"/>
          <w:sz w:val="22"/>
          <w:szCs w:val="22"/>
        </w:rPr>
      </w:r>
      <w:r w:rsidR="0024122C">
        <w:rPr>
          <w:rFonts w:ascii="Arial" w:hAnsi="Arial" w:cs="Arial"/>
          <w:sz w:val="22"/>
          <w:szCs w:val="22"/>
        </w:rPr>
        <w:fldChar w:fldCharType="end"/>
      </w:r>
      <w:r w:rsidR="005127C1" w:rsidRPr="00AA74C7">
        <w:rPr>
          <w:rFonts w:ascii="Arial" w:hAnsi="Arial" w:cs="Arial"/>
          <w:sz w:val="22"/>
          <w:szCs w:val="22"/>
        </w:rPr>
      </w:r>
      <w:r w:rsidR="005127C1" w:rsidRPr="00AA74C7">
        <w:rPr>
          <w:rFonts w:ascii="Arial" w:hAnsi="Arial" w:cs="Arial"/>
          <w:sz w:val="22"/>
          <w:szCs w:val="22"/>
        </w:rPr>
        <w:fldChar w:fldCharType="separate"/>
      </w:r>
      <w:r w:rsidR="0024122C">
        <w:rPr>
          <w:rFonts w:ascii="Arial" w:hAnsi="Arial" w:cs="Arial"/>
          <w:noProof/>
          <w:sz w:val="22"/>
          <w:szCs w:val="22"/>
        </w:rPr>
        <w:t>[12-14]</w:t>
      </w:r>
      <w:r w:rsidR="005127C1" w:rsidRPr="00AA74C7">
        <w:rPr>
          <w:rFonts w:ascii="Arial" w:hAnsi="Arial" w:cs="Arial"/>
          <w:sz w:val="22"/>
          <w:szCs w:val="22"/>
        </w:rPr>
        <w:fldChar w:fldCharType="end"/>
      </w:r>
      <w:r w:rsidRPr="00AA74C7">
        <w:rPr>
          <w:rFonts w:ascii="Arial" w:hAnsi="Arial" w:cs="Arial"/>
          <w:sz w:val="22"/>
          <w:szCs w:val="22"/>
        </w:rPr>
        <w:t>. Although silencing of some genes in cancers occurs by mutation, a large proportion of carcinogenic gene silencing is a result of altered DNA methylation</w:t>
      </w:r>
      <w:ins w:id="27" w:author="czeng" w:date="2020-03-14T21:51:00Z">
        <w:r w:rsidR="00DC1BC5">
          <w:rPr>
            <w:rFonts w:ascii="Arial" w:hAnsi="Arial" w:cs="Arial"/>
            <w:sz w:val="22"/>
            <w:szCs w:val="22"/>
          </w:rPr>
          <w:t xml:space="preserve"> </w:t>
        </w:r>
      </w:ins>
      <w:r w:rsidR="00C81243">
        <w:rPr>
          <w:rFonts w:ascii="Arial" w:hAnsi="Arial" w:cs="Arial"/>
          <w:sz w:val="22"/>
          <w:szCs w:val="22"/>
        </w:rPr>
        <w:fldChar w:fldCharType="begin"/>
      </w:r>
      <w:r w:rsidR="0024122C">
        <w:rPr>
          <w:rFonts w:ascii="Arial" w:hAnsi="Arial" w:cs="Arial"/>
          <w:sz w:val="22"/>
          <w:szCs w:val="22"/>
        </w:rPr>
        <w:instrText xml:space="preserve"> ADDIN EN.CITE &lt;EndNote&gt;&lt;Cite&gt;&lt;Author&gt;Jones&lt;/Author&gt;&lt;Year&gt;2012&lt;/Year&gt;&lt;RecNum&gt;53&lt;/RecNum&gt;&lt;DisplayText&gt;[15]&lt;/DisplayText&gt;&lt;record&gt;&lt;rec-number&gt;53&lt;/rec-number&gt;&lt;foreign-keys&gt;&lt;key app="EN" db-id="zffsxeepa00fpreedaupevsaw9eeftzdw009" timestamp="1571017665"&gt;53&lt;/key&gt;&lt;/foreign-keys&gt;&lt;ref-type name="Journal Article"&gt;17&lt;/ref-type&gt;&lt;contributors&gt;&lt;authors&gt;&lt;author&gt;Jones, P. A.&lt;/author&gt;&lt;/authors&gt;&lt;/contributors&gt;&lt;auth-address&gt;USC Norris Comprehensive Cancer Center, Keck School of Medicine of University of Southern California, Los Angeles, California 90089-99176, USA. pjones@med.usc.edu&lt;/auth-address&gt;&lt;titles&gt;&lt;title&gt;Functions of DNA methylation: islands, start sites, gene bodies and beyond&lt;/title&gt;&lt;secondary-title&gt;Nat Rev Genet&lt;/secondary-title&gt;&lt;/titles&gt;&lt;periodical&gt;&lt;full-title&gt;Nat Rev Genet&lt;/full-title&gt;&lt;/periodical&gt;&lt;pages&gt;484-92&lt;/pages&gt;&lt;volume&gt;13&lt;/volume&gt;&lt;number&gt;7&lt;/number&gt;&lt;edition&gt;2012/05/30&lt;/edition&gt;&lt;keywords&gt;&lt;keyword&gt;CpG Islands/*genetics/physiology&lt;/keyword&gt;&lt;keyword&gt;DNA Methylation/*genetics/*physiology&lt;/keyword&gt;&lt;keyword&gt;Gene Expression Regulation/genetics/*physiology&lt;/keyword&gt;&lt;keyword&gt;Genes/*genetics/physiology&lt;/keyword&gt;&lt;keyword&gt;Models, Molecular&lt;/keyword&gt;&lt;keyword&gt;Regulatory Elements, Transcriptional/*genetics/physiology&lt;/keyword&gt;&lt;keyword&gt;Repetitive Sequences, Nucleic Acid/*genetics/physiology&lt;/keyword&gt;&lt;keyword&gt;Transcription Initiation Site/*physiology&lt;/keyword&gt;&lt;/keywords&gt;&lt;dates&gt;&lt;year&gt;2012&lt;/year&gt;&lt;pub-dates&gt;&lt;date&gt;May 29&lt;/date&gt;&lt;/pub-dates&gt;&lt;/dates&gt;&lt;isbn&gt;1471-0064 (Electronic)&amp;#xD;1471-0056 (Linking)&lt;/isbn&gt;&lt;accession-num&gt;22641018&lt;/accession-num&gt;&lt;urls&gt;&lt;related-urls&gt;&lt;url&gt;https://www.ncbi.nlm.nih.gov/pubmed/22641018&lt;/url&gt;&lt;/related-urls&gt;&lt;/urls&gt;&lt;electronic-resource-num&gt;10.1038/nrg3230&lt;/electronic-resource-num&gt;&lt;/record&gt;&lt;/Cite&gt;&lt;/EndNote&gt;</w:instrText>
      </w:r>
      <w:r w:rsidR="00C81243">
        <w:rPr>
          <w:rFonts w:ascii="Arial" w:hAnsi="Arial" w:cs="Arial"/>
          <w:sz w:val="22"/>
          <w:szCs w:val="22"/>
        </w:rPr>
        <w:fldChar w:fldCharType="separate"/>
      </w:r>
      <w:r w:rsidR="0024122C">
        <w:rPr>
          <w:rFonts w:ascii="Arial" w:hAnsi="Arial" w:cs="Arial"/>
          <w:noProof/>
          <w:sz w:val="22"/>
          <w:szCs w:val="22"/>
        </w:rPr>
        <w:t>[15]</w:t>
      </w:r>
      <w:r w:rsidR="00C81243">
        <w:rPr>
          <w:rFonts w:ascii="Arial" w:hAnsi="Arial" w:cs="Arial"/>
          <w:sz w:val="22"/>
          <w:szCs w:val="22"/>
        </w:rPr>
        <w:fldChar w:fldCharType="end"/>
      </w:r>
      <w:r w:rsidRPr="00AA74C7">
        <w:rPr>
          <w:rFonts w:ascii="Arial" w:hAnsi="Arial" w:cs="Arial"/>
          <w:sz w:val="22"/>
          <w:szCs w:val="22"/>
        </w:rPr>
        <w:t>. DNA methylation</w:t>
      </w:r>
      <w:r w:rsidR="00C87CF6">
        <w:rPr>
          <w:rFonts w:ascii="Arial" w:hAnsi="Arial" w:cs="Arial"/>
          <w:sz w:val="22"/>
          <w:szCs w:val="22"/>
        </w:rPr>
        <w:t>-based</w:t>
      </w:r>
      <w:r w:rsidRPr="00AA74C7">
        <w:rPr>
          <w:rFonts w:ascii="Arial" w:hAnsi="Arial" w:cs="Arial"/>
          <w:sz w:val="22"/>
          <w:szCs w:val="22"/>
        </w:rPr>
        <w:t xml:space="preserve"> silencing in cancer typically occurs at multiple CpG sites in the </w:t>
      </w:r>
      <w:r w:rsidR="003A2DBD">
        <w:fldChar w:fldCharType="begin"/>
      </w:r>
      <w:r w:rsidR="003A2DBD">
        <w:instrText xml:space="preserve"> HYPERLINK "https://en.wikipedia.org/wiki/CpG_site" \l "CpG_island" \o "CpG site" </w:instrText>
      </w:r>
      <w:r w:rsidR="003A2DBD">
        <w:fldChar w:fldCharType="separate"/>
      </w:r>
      <w:r w:rsidRPr="00AA74C7">
        <w:rPr>
          <w:rFonts w:ascii="Arial" w:hAnsi="Arial" w:cs="Arial"/>
          <w:sz w:val="22"/>
          <w:szCs w:val="22"/>
        </w:rPr>
        <w:t>CpG islands</w:t>
      </w:r>
      <w:r w:rsidR="003A2DBD">
        <w:rPr>
          <w:rFonts w:ascii="Arial" w:hAnsi="Arial" w:cs="Arial"/>
          <w:sz w:val="22"/>
          <w:szCs w:val="22"/>
        </w:rPr>
        <w:fldChar w:fldCharType="end"/>
      </w:r>
      <w:r w:rsidRPr="00AA74C7">
        <w:rPr>
          <w:rFonts w:ascii="Arial" w:hAnsi="Arial" w:cs="Arial"/>
          <w:sz w:val="22"/>
          <w:szCs w:val="22"/>
        </w:rPr>
        <w:t xml:space="preserve"> present in the promoters of protein</w:t>
      </w:r>
      <w:r w:rsidR="005C0250" w:rsidRPr="00AA74C7">
        <w:rPr>
          <w:rFonts w:ascii="Arial" w:hAnsi="Arial" w:cs="Arial"/>
          <w:sz w:val="22"/>
          <w:szCs w:val="22"/>
        </w:rPr>
        <w:t>-</w:t>
      </w:r>
      <w:r w:rsidRPr="00AA74C7">
        <w:rPr>
          <w:rFonts w:ascii="Arial" w:hAnsi="Arial" w:cs="Arial"/>
          <w:sz w:val="22"/>
          <w:szCs w:val="22"/>
        </w:rPr>
        <w:t>coding genes</w:t>
      </w:r>
      <w:r w:rsidR="00E86F97" w:rsidRPr="00AA74C7">
        <w:rPr>
          <w:rFonts w:ascii="Arial" w:hAnsi="Arial" w:cs="Arial"/>
          <w:sz w:val="22"/>
          <w:szCs w:val="22"/>
        </w:rPr>
        <w:t xml:space="preserve"> </w:t>
      </w:r>
      <w:r w:rsidR="00FF7AB6" w:rsidRPr="00AA74C7">
        <w:rPr>
          <w:rFonts w:ascii="Arial" w:hAnsi="Arial" w:cs="Arial"/>
          <w:sz w:val="22"/>
          <w:szCs w:val="22"/>
        </w:rPr>
        <w:fldChar w:fldCharType="begin"/>
      </w:r>
      <w:r w:rsidR="0024122C">
        <w:rPr>
          <w:rFonts w:ascii="Arial" w:hAnsi="Arial" w:cs="Arial"/>
          <w:sz w:val="22"/>
          <w:szCs w:val="22"/>
        </w:rPr>
        <w:instrText xml:space="preserve"> ADDIN EN.CITE &lt;EndNote&gt;&lt;Cite&gt;&lt;Author&gt;Morris&lt;/Author&gt;&lt;Year&gt;2017&lt;/Year&gt;&lt;RecNum&gt;10&lt;/RecNum&gt;&lt;DisplayText&gt;[16]&lt;/DisplayText&gt;&lt;record&gt;&lt;rec-number&gt;10&lt;/rec-number&gt;&lt;foreign-keys&gt;&lt;key app="EN" db-id="zffsxeepa00fpreedaupevsaw9eeftzdw009" timestamp="1561365218"&gt;10&lt;/key&gt;&lt;key app="ENWeb" db-id=""&gt;0&lt;/key&gt;&lt;/foreign-keys&gt;&lt;ref-type name="Journal Article"&gt;17&lt;/ref-type&gt;&lt;contributors&gt;&lt;authors&gt;&lt;author&gt;Morris, M. R.&lt;/author&gt;&lt;author&gt;Latif, F.&lt;/author&gt;&lt;/authors&gt;&lt;/contributors&gt;&lt;auth-address&gt;Brain Tumour Research Centre, Wolverhampton School of Sciences, University of Wolverhampton, Wulfruna Street, Wolverhampton WV1 1LY, UK.&amp;#xD;Institute of Cancer and Genomic Sciences, College of Medical and Dental Sciences University of Birmingham, Edgbaston, Birmingham B15 2TT, UK.&lt;/auth-address&gt;&lt;titles&gt;&lt;title&gt;The epigenetic landscape of renal cancer&lt;/title&gt;&lt;secondary-title&gt;Nat Rev Nephrol&lt;/secondary-title&gt;&lt;/titles&gt;&lt;periodical&gt;&lt;full-title&gt;Nat Rev Nephrol&lt;/full-title&gt;&lt;/periodical&gt;&lt;pages&gt;47-60&lt;/pages&gt;&lt;volume&gt;13&lt;/volume&gt;&lt;number&gt;1&lt;/number&gt;&lt;edition&gt;2016/11/29&lt;/edition&gt;&lt;keywords&gt;&lt;keyword&gt;DNA Methylation&lt;/keyword&gt;&lt;keyword&gt;*Epigenesis, Genetic&lt;/keyword&gt;&lt;keyword&gt;Histones&lt;/keyword&gt;&lt;keyword&gt;Humans&lt;/keyword&gt;&lt;keyword&gt;Kidney Neoplasms/diagnosis/*genetics/therapy&lt;/keyword&gt;&lt;keyword&gt;Mutation&lt;/keyword&gt;&lt;keyword&gt;Signal Transduction&lt;/keyword&gt;&lt;/keywords&gt;&lt;dates&gt;&lt;year&gt;2017&lt;/year&gt;&lt;pub-dates&gt;&lt;date&gt;Jan&lt;/date&gt;&lt;/pub-dates&gt;&lt;/dates&gt;&lt;isbn&gt;1759-507X (Electronic)&amp;#xD;1759-5061 (Linking)&lt;/isbn&gt;&lt;accession-num&gt;27890923&lt;/accession-num&gt;&lt;urls&gt;&lt;related-urls&gt;&lt;url&gt;https://www.ncbi.nlm.nih.gov/pubmed/27890923&lt;/url&gt;&lt;/related-urls&gt;&lt;/urls&gt;&lt;electronic-resource-num&gt;10.1038/nrneph.2016.168&lt;/electronic-resource-num&gt;&lt;/record&gt;&lt;/Cite&gt;&lt;/EndNote&gt;</w:instrText>
      </w:r>
      <w:r w:rsidR="00FF7AB6" w:rsidRPr="00AA74C7">
        <w:rPr>
          <w:rFonts w:ascii="Arial" w:hAnsi="Arial" w:cs="Arial"/>
          <w:sz w:val="22"/>
          <w:szCs w:val="22"/>
        </w:rPr>
        <w:fldChar w:fldCharType="separate"/>
      </w:r>
      <w:r w:rsidR="0024122C">
        <w:rPr>
          <w:rFonts w:ascii="Arial" w:hAnsi="Arial" w:cs="Arial"/>
          <w:noProof/>
          <w:sz w:val="22"/>
          <w:szCs w:val="22"/>
        </w:rPr>
        <w:t>[16]</w:t>
      </w:r>
      <w:r w:rsidR="00FF7AB6" w:rsidRPr="00AA74C7">
        <w:rPr>
          <w:rFonts w:ascii="Arial" w:hAnsi="Arial" w:cs="Arial"/>
          <w:sz w:val="22"/>
          <w:szCs w:val="22"/>
        </w:rPr>
        <w:fldChar w:fldCharType="end"/>
      </w:r>
      <w:r w:rsidRPr="00AA74C7">
        <w:rPr>
          <w:rFonts w:ascii="Arial" w:hAnsi="Arial" w:cs="Arial"/>
          <w:sz w:val="22"/>
          <w:szCs w:val="22"/>
        </w:rPr>
        <w:t xml:space="preserve">. Although extensive epigenetic alterations have been </w:t>
      </w:r>
      <w:r w:rsidR="00AC596F">
        <w:rPr>
          <w:rFonts w:ascii="Arial" w:hAnsi="Arial" w:cs="Arial"/>
          <w:sz w:val="22"/>
          <w:szCs w:val="22"/>
        </w:rPr>
        <w:t>defined</w:t>
      </w:r>
      <w:r w:rsidRPr="00AA74C7">
        <w:rPr>
          <w:rFonts w:ascii="Arial" w:hAnsi="Arial" w:cs="Arial"/>
          <w:sz w:val="22"/>
          <w:szCs w:val="22"/>
        </w:rPr>
        <w:t xml:space="preserve"> over the past years, CRC is still not well understood at the molecular level</w:t>
      </w:r>
      <w:r w:rsidR="00C81243">
        <w:rPr>
          <w:rFonts w:ascii="Arial" w:hAnsi="Arial" w:cs="Arial"/>
          <w:sz w:val="22"/>
          <w:szCs w:val="22"/>
        </w:rPr>
        <w:fldChar w:fldCharType="begin">
          <w:fldData xml:space="preserve">PEVuZE5vdGU+PENpdGU+PEF1dGhvcj5LdWlwZXJzPC9BdXRob3I+PFllYXI+MjAxNTwvWWVhcj48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</w:fldData>
        </w:fldChar>
      </w:r>
      <w:r w:rsidR="0024122C">
        <w:rPr>
          <w:rFonts w:ascii="Arial" w:hAnsi="Arial" w:cs="Arial"/>
          <w:sz w:val="22"/>
          <w:szCs w:val="22"/>
        </w:rPr>
        <w:instrText xml:space="preserve"> ADDIN EN.CITE </w:instrText>
      </w:r>
      <w:r w:rsidR="0024122C">
        <w:rPr>
          <w:rFonts w:ascii="Arial" w:hAnsi="Arial" w:cs="Arial"/>
          <w:sz w:val="22"/>
          <w:szCs w:val="22"/>
        </w:rPr>
        <w:fldChar w:fldCharType="begin">
          <w:fldData xml:space="preserve">PEVuZE5vdGU+PENpdGU+PEF1dGhvcj5LdWlwZXJzPC9BdXRob3I+PFllYXI+MjAxNTwvWWVhcj48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</w:fldData>
        </w:fldChar>
      </w:r>
      <w:r w:rsidR="0024122C">
        <w:rPr>
          <w:rFonts w:ascii="Arial" w:hAnsi="Arial" w:cs="Arial"/>
          <w:sz w:val="22"/>
          <w:szCs w:val="22"/>
        </w:rPr>
        <w:instrText xml:space="preserve"> ADDIN EN.CITE.DATA </w:instrText>
      </w:r>
      <w:r w:rsidR="0024122C">
        <w:rPr>
          <w:rFonts w:ascii="Arial" w:hAnsi="Arial" w:cs="Arial"/>
          <w:sz w:val="22"/>
          <w:szCs w:val="22"/>
        </w:rPr>
      </w:r>
      <w:r w:rsidR="0024122C">
        <w:rPr>
          <w:rFonts w:ascii="Arial" w:hAnsi="Arial" w:cs="Arial"/>
          <w:sz w:val="22"/>
          <w:szCs w:val="22"/>
        </w:rPr>
        <w:fldChar w:fldCharType="end"/>
      </w:r>
      <w:r w:rsidR="00C81243">
        <w:rPr>
          <w:rFonts w:ascii="Arial" w:hAnsi="Arial" w:cs="Arial"/>
          <w:sz w:val="22"/>
          <w:szCs w:val="22"/>
        </w:rPr>
      </w:r>
      <w:r w:rsidR="00C81243">
        <w:rPr>
          <w:rFonts w:ascii="Arial" w:hAnsi="Arial" w:cs="Arial"/>
          <w:sz w:val="22"/>
          <w:szCs w:val="22"/>
        </w:rPr>
        <w:fldChar w:fldCharType="separate"/>
      </w:r>
      <w:r w:rsidR="0024122C">
        <w:rPr>
          <w:rFonts w:ascii="Arial" w:hAnsi="Arial" w:cs="Arial"/>
          <w:noProof/>
          <w:sz w:val="22"/>
          <w:szCs w:val="22"/>
        </w:rPr>
        <w:t>[3]</w:t>
      </w:r>
      <w:r w:rsidR="00C81243">
        <w:rPr>
          <w:rFonts w:ascii="Arial" w:hAnsi="Arial" w:cs="Arial"/>
          <w:sz w:val="22"/>
          <w:szCs w:val="22"/>
        </w:rPr>
        <w:fldChar w:fldCharType="end"/>
      </w:r>
      <w:r w:rsidRPr="00AA74C7">
        <w:rPr>
          <w:rFonts w:ascii="Arial" w:hAnsi="Arial" w:cs="Arial"/>
          <w:sz w:val="22"/>
          <w:szCs w:val="22"/>
        </w:rPr>
        <w:t>.</w:t>
      </w:r>
      <w:r w:rsidR="00AC596F" w:rsidRPr="00AC596F">
        <w:rPr>
          <w:rFonts w:ascii="Arial" w:hAnsi="Arial" w:cs="Arial"/>
          <w:sz w:val="22"/>
          <w:szCs w:val="22"/>
        </w:rPr>
        <w:t xml:space="preserve"> </w:t>
      </w:r>
      <w:r w:rsidR="00AC596F">
        <w:rPr>
          <w:rFonts w:ascii="Arial" w:hAnsi="Arial" w:cs="Arial"/>
          <w:sz w:val="22"/>
          <w:szCs w:val="22"/>
        </w:rPr>
        <w:t>Against a</w:t>
      </w:r>
      <w:r w:rsidR="00AC596F" w:rsidRPr="00AA74C7">
        <w:rPr>
          <w:rFonts w:ascii="Arial" w:hAnsi="Arial" w:cs="Arial"/>
          <w:sz w:val="22"/>
          <w:szCs w:val="22"/>
        </w:rPr>
        <w:t xml:space="preserve"> background of whole genome hypo-methylation, gene-specific promoter hyper-methylation has been found to promote CRC by down-regulati</w:t>
      </w:r>
      <w:r w:rsidR="00AC596F">
        <w:rPr>
          <w:rFonts w:ascii="Arial" w:hAnsi="Arial" w:cs="Arial"/>
          <w:sz w:val="22"/>
          <w:szCs w:val="22"/>
        </w:rPr>
        <w:t>ng</w:t>
      </w:r>
      <w:r w:rsidR="00AC596F" w:rsidRPr="00AA74C7">
        <w:rPr>
          <w:rFonts w:ascii="Arial" w:hAnsi="Arial" w:cs="Arial"/>
          <w:sz w:val="22"/>
          <w:szCs w:val="22"/>
        </w:rPr>
        <w:t xml:space="preserve"> the expression of key tumor suppressor gene</w:t>
      </w:r>
      <w:r w:rsidR="00AC596F">
        <w:rPr>
          <w:rFonts w:ascii="Arial" w:hAnsi="Arial" w:cs="Arial"/>
          <w:sz w:val="22"/>
          <w:szCs w:val="22"/>
        </w:rPr>
        <w:t>s</w:t>
      </w:r>
      <w:r w:rsidR="00AC596F" w:rsidRPr="00AA74C7">
        <w:rPr>
          <w:rFonts w:ascii="Arial" w:hAnsi="Arial" w:cs="Arial"/>
          <w:sz w:val="22"/>
          <w:szCs w:val="22"/>
        </w:rPr>
        <w:t xml:space="preserve"> such as </w:t>
      </w:r>
      <w:r w:rsidR="00AC596F" w:rsidRPr="00AA74C7">
        <w:rPr>
          <w:rFonts w:ascii="Arial" w:hAnsi="Arial" w:cs="Arial"/>
          <w:i/>
          <w:sz w:val="22"/>
          <w:szCs w:val="22"/>
        </w:rPr>
        <w:t>CDKN2A</w:t>
      </w:r>
      <w:r w:rsidR="00AC596F" w:rsidRPr="00AA74C7">
        <w:rPr>
          <w:rFonts w:ascii="Arial" w:hAnsi="Arial" w:cs="Arial"/>
          <w:sz w:val="22"/>
          <w:szCs w:val="22"/>
        </w:rPr>
        <w:t xml:space="preserve">, </w:t>
      </w:r>
      <w:r w:rsidR="00AC596F" w:rsidRPr="00AA74C7">
        <w:rPr>
          <w:rFonts w:ascii="Arial" w:hAnsi="Arial" w:cs="Arial"/>
          <w:i/>
          <w:sz w:val="22"/>
          <w:szCs w:val="22"/>
        </w:rPr>
        <w:t>MLH1</w:t>
      </w:r>
      <w:r w:rsidR="00AC596F" w:rsidRPr="00AA74C7">
        <w:rPr>
          <w:rFonts w:ascii="Arial" w:hAnsi="Arial" w:cs="Arial"/>
          <w:sz w:val="22"/>
          <w:szCs w:val="22"/>
        </w:rPr>
        <w:t xml:space="preserve">, and </w:t>
      </w:r>
      <w:r w:rsidR="00AC596F" w:rsidRPr="00AA74C7">
        <w:rPr>
          <w:rFonts w:ascii="Arial" w:hAnsi="Arial" w:cs="Arial"/>
          <w:i/>
          <w:sz w:val="22"/>
          <w:szCs w:val="22"/>
        </w:rPr>
        <w:t xml:space="preserve">CDH1 </w:t>
      </w:r>
      <w:r w:rsidR="00AC596F" w:rsidRPr="00AA74C7">
        <w:rPr>
          <w:rFonts w:ascii="Arial" w:hAnsi="Arial" w:cs="Arial"/>
          <w:sz w:val="22"/>
          <w:szCs w:val="22"/>
        </w:rPr>
        <w:fldChar w:fldCharType="begin">
          <w:fldData xml:space="preserve">PEVuZE5vdGU+PENpdGU+PEF1dGhvcj5IZXJtYW48L0F1dGhvcj48WWVhcj4xOTk1PC9ZZWFyPjxS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</w:fldData>
        </w:fldChar>
      </w:r>
      <w:r w:rsidR="0024122C">
        <w:rPr>
          <w:rFonts w:ascii="Arial" w:hAnsi="Arial" w:cs="Arial"/>
          <w:sz w:val="22"/>
          <w:szCs w:val="22"/>
        </w:rPr>
        <w:instrText xml:space="preserve"> ADDIN EN.CITE </w:instrText>
      </w:r>
      <w:r w:rsidR="0024122C">
        <w:rPr>
          <w:rFonts w:ascii="Arial" w:hAnsi="Arial" w:cs="Arial"/>
          <w:sz w:val="22"/>
          <w:szCs w:val="22"/>
        </w:rPr>
        <w:fldChar w:fldCharType="begin">
          <w:fldData xml:space="preserve">PEVuZE5vdGU+PENpdGU+PEF1dGhvcj5IZXJtYW48L0F1dGhvcj48WWVhcj4xOTk1PC9ZZWFyPjxS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</w:fldData>
        </w:fldChar>
      </w:r>
      <w:r w:rsidR="0024122C">
        <w:rPr>
          <w:rFonts w:ascii="Arial" w:hAnsi="Arial" w:cs="Arial"/>
          <w:sz w:val="22"/>
          <w:szCs w:val="22"/>
        </w:rPr>
        <w:instrText xml:space="preserve"> ADDIN EN.CITE.DATA </w:instrText>
      </w:r>
      <w:r w:rsidR="0024122C">
        <w:rPr>
          <w:rFonts w:ascii="Arial" w:hAnsi="Arial" w:cs="Arial"/>
          <w:sz w:val="22"/>
          <w:szCs w:val="22"/>
        </w:rPr>
      </w:r>
      <w:r w:rsidR="0024122C">
        <w:rPr>
          <w:rFonts w:ascii="Arial" w:hAnsi="Arial" w:cs="Arial"/>
          <w:sz w:val="22"/>
          <w:szCs w:val="22"/>
        </w:rPr>
        <w:fldChar w:fldCharType="end"/>
      </w:r>
      <w:r w:rsidR="00AC596F" w:rsidRPr="00AA74C7">
        <w:rPr>
          <w:rFonts w:ascii="Arial" w:hAnsi="Arial" w:cs="Arial"/>
          <w:sz w:val="22"/>
          <w:szCs w:val="22"/>
        </w:rPr>
      </w:r>
      <w:r w:rsidR="00AC596F" w:rsidRPr="00AA74C7">
        <w:rPr>
          <w:rFonts w:ascii="Arial" w:hAnsi="Arial" w:cs="Arial"/>
          <w:sz w:val="22"/>
          <w:szCs w:val="22"/>
        </w:rPr>
        <w:fldChar w:fldCharType="separate"/>
      </w:r>
      <w:r w:rsidR="0024122C">
        <w:rPr>
          <w:rFonts w:ascii="Arial" w:hAnsi="Arial" w:cs="Arial"/>
          <w:noProof/>
          <w:sz w:val="22"/>
          <w:szCs w:val="22"/>
        </w:rPr>
        <w:t>[17-19]</w:t>
      </w:r>
      <w:r w:rsidR="00AC596F" w:rsidRPr="00AA74C7">
        <w:rPr>
          <w:rFonts w:ascii="Arial" w:hAnsi="Arial" w:cs="Arial"/>
          <w:sz w:val="22"/>
          <w:szCs w:val="22"/>
        </w:rPr>
        <w:fldChar w:fldCharType="end"/>
      </w:r>
      <w:r w:rsidR="00AC596F">
        <w:rPr>
          <w:rFonts w:ascii="Arial" w:hAnsi="Arial" w:cs="Arial"/>
          <w:sz w:val="22"/>
          <w:szCs w:val="22"/>
        </w:rPr>
        <w:t>.</w:t>
      </w:r>
      <w:r w:rsidRPr="00AA74C7">
        <w:rPr>
          <w:rFonts w:ascii="Arial" w:hAnsi="Arial" w:cs="Arial"/>
          <w:sz w:val="22"/>
          <w:szCs w:val="22"/>
        </w:rPr>
        <w:t xml:space="preserve"> CRC is a heterogeneous disease</w:t>
      </w:r>
      <w:r w:rsidR="00FF0561">
        <w:rPr>
          <w:rFonts w:ascii="Arial" w:hAnsi="Arial" w:cs="Arial"/>
          <w:sz w:val="22"/>
          <w:szCs w:val="22"/>
        </w:rPr>
        <w:t xml:space="preserve"> that</w:t>
      </w:r>
      <w:r w:rsidRPr="00AA74C7">
        <w:rPr>
          <w:rFonts w:ascii="Arial" w:hAnsi="Arial" w:cs="Arial"/>
          <w:sz w:val="22"/>
          <w:szCs w:val="22"/>
        </w:rPr>
        <w:t xml:space="preserve"> typically </w:t>
      </w:r>
      <w:r w:rsidR="00AC596F">
        <w:rPr>
          <w:rFonts w:ascii="Arial" w:hAnsi="Arial" w:cs="Arial"/>
          <w:sz w:val="22"/>
          <w:szCs w:val="22"/>
        </w:rPr>
        <w:t>originate</w:t>
      </w:r>
      <w:r w:rsidRPr="00AA74C7">
        <w:rPr>
          <w:rFonts w:ascii="Arial" w:hAnsi="Arial" w:cs="Arial"/>
          <w:sz w:val="22"/>
          <w:szCs w:val="22"/>
        </w:rPr>
        <w:t xml:space="preserve">s from </w:t>
      </w:r>
      <w:r w:rsidR="00FF0561">
        <w:rPr>
          <w:rFonts w:ascii="Arial" w:hAnsi="Arial" w:cs="Arial"/>
          <w:sz w:val="22"/>
          <w:szCs w:val="22"/>
        </w:rPr>
        <w:t>a</w:t>
      </w:r>
      <w:r w:rsidRPr="00AA74C7">
        <w:rPr>
          <w:rFonts w:ascii="Arial" w:hAnsi="Arial" w:cs="Arial"/>
          <w:sz w:val="22"/>
          <w:szCs w:val="22"/>
        </w:rPr>
        <w:t> </w:t>
      </w:r>
      <w:r w:rsidR="003A2DBD">
        <w:fldChar w:fldCharType="begin"/>
      </w:r>
      <w:r w:rsidR="003A2DBD">
        <w:instrText xml:space="preserve"> HYPERLINK "https://en.wikipedia.org/wiki/Adenoma" \o "Adenoma" </w:instrText>
      </w:r>
      <w:r w:rsidR="003A2DBD">
        <w:fldChar w:fldCharType="separate"/>
      </w:r>
      <w:r w:rsidRPr="00AA74C7">
        <w:rPr>
          <w:rFonts w:ascii="Arial" w:hAnsi="Arial" w:cs="Arial"/>
          <w:sz w:val="22"/>
          <w:szCs w:val="22"/>
        </w:rPr>
        <w:t>benign tumor</w:t>
      </w:r>
      <w:r w:rsidR="003A2DBD">
        <w:rPr>
          <w:rFonts w:ascii="Arial" w:hAnsi="Arial" w:cs="Arial"/>
          <w:sz w:val="22"/>
          <w:szCs w:val="22"/>
        </w:rPr>
        <w:fldChar w:fldCharType="end"/>
      </w:r>
      <w:r w:rsidR="00AC596F">
        <w:rPr>
          <w:rFonts w:ascii="Arial" w:hAnsi="Arial" w:cs="Arial"/>
          <w:sz w:val="22"/>
          <w:szCs w:val="22"/>
        </w:rPr>
        <w:t>,</w:t>
      </w:r>
      <w:r w:rsidR="00FF0561">
        <w:rPr>
          <w:rFonts w:ascii="Arial" w:hAnsi="Arial" w:cs="Arial"/>
          <w:sz w:val="22"/>
          <w:szCs w:val="22"/>
        </w:rPr>
        <w:t xml:space="preserve"> </w:t>
      </w:r>
      <w:r w:rsidRPr="00AA74C7">
        <w:rPr>
          <w:rFonts w:ascii="Arial" w:hAnsi="Arial" w:cs="Arial"/>
          <w:sz w:val="22"/>
          <w:szCs w:val="22"/>
        </w:rPr>
        <w:t xml:space="preserve">often in the form of </w:t>
      </w:r>
      <w:r w:rsidR="00FF0561">
        <w:rPr>
          <w:rFonts w:ascii="Arial" w:hAnsi="Arial" w:cs="Arial"/>
          <w:sz w:val="22"/>
          <w:szCs w:val="22"/>
        </w:rPr>
        <w:t>an</w:t>
      </w:r>
      <w:r w:rsidRPr="00AA74C7">
        <w:rPr>
          <w:rFonts w:ascii="Arial" w:hAnsi="Arial" w:cs="Arial"/>
          <w:sz w:val="22"/>
          <w:szCs w:val="22"/>
        </w:rPr>
        <w:t xml:space="preserve"> adenoma</w:t>
      </w:r>
      <w:r w:rsidR="00AC596F">
        <w:rPr>
          <w:rFonts w:ascii="Arial" w:hAnsi="Arial" w:cs="Arial"/>
          <w:sz w:val="22"/>
          <w:szCs w:val="22"/>
        </w:rPr>
        <w:t>,</w:t>
      </w:r>
      <w:r w:rsidRPr="00AA74C7">
        <w:rPr>
          <w:rFonts w:ascii="Arial" w:hAnsi="Arial" w:cs="Arial"/>
          <w:sz w:val="22"/>
          <w:szCs w:val="22"/>
        </w:rPr>
        <w:t xml:space="preserve"> </w:t>
      </w:r>
      <w:r w:rsidR="00AC596F">
        <w:rPr>
          <w:rFonts w:ascii="Arial" w:hAnsi="Arial" w:cs="Arial"/>
          <w:sz w:val="22"/>
          <w:szCs w:val="22"/>
        </w:rPr>
        <w:t>eventually progressing to a</w:t>
      </w:r>
      <w:r w:rsidR="00AC596F" w:rsidRPr="00AA74C7">
        <w:rPr>
          <w:rFonts w:ascii="Arial" w:hAnsi="Arial" w:cs="Arial"/>
          <w:sz w:val="22"/>
          <w:szCs w:val="22"/>
        </w:rPr>
        <w:t> malignant cancer</w:t>
      </w:r>
      <w:r w:rsidR="00AC596F">
        <w:rPr>
          <w:rFonts w:ascii="Arial" w:hAnsi="Arial" w:cs="Arial"/>
          <w:sz w:val="22"/>
          <w:szCs w:val="22"/>
        </w:rPr>
        <w:t xml:space="preserve"> within a temporal window that may exceed </w:t>
      </w:r>
      <w:r w:rsidR="00AC596F" w:rsidRPr="00AA74C7">
        <w:rPr>
          <w:rFonts w:ascii="Arial" w:hAnsi="Arial" w:cs="Arial"/>
          <w:sz w:val="22"/>
          <w:szCs w:val="22"/>
        </w:rPr>
        <w:t>10 years</w:t>
      </w:r>
      <w:r w:rsidRPr="00AA74C7">
        <w:rPr>
          <w:rFonts w:ascii="Arial" w:hAnsi="Arial" w:cs="Arial"/>
          <w:sz w:val="22"/>
          <w:szCs w:val="22"/>
        </w:rPr>
        <w:t xml:space="preserve"> </w:t>
      </w:r>
      <w:r w:rsidR="00A372C9" w:rsidRPr="00AA74C7">
        <w:rPr>
          <w:rFonts w:ascii="Arial" w:hAnsi="Arial" w:cs="Arial"/>
          <w:sz w:val="22"/>
          <w:szCs w:val="22"/>
        </w:rPr>
        <w:fldChar w:fldCharType="begin"/>
      </w:r>
      <w:r w:rsidR="0024122C">
        <w:rPr>
          <w:rFonts w:ascii="Arial" w:hAnsi="Arial" w:cs="Arial"/>
          <w:sz w:val="22"/>
          <w:szCs w:val="22"/>
        </w:rPr>
        <w:instrText xml:space="preserve"> ADDIN EN.CITE &lt;EndNote&gt;&lt;Cite&gt;&lt;Author&gt;Witold&lt;/Author&gt;&lt;Year&gt;2018&lt;/Year&gt;&lt;RecNum&gt;3&lt;/RecNum&gt;&lt;DisplayText&gt;[20]&lt;/DisplayText&gt;&lt;record&gt;&lt;rec-number&gt;3&lt;/rec-number&gt;&lt;foreign-keys&gt;&lt;key app="EN" db-id="zffsxeepa00fpreedaupevsaw9eeftzdw009" timestamp="1561362475"&gt;3&lt;/key&gt;&lt;key app="ENWeb" db-id=""&gt;0&lt;/key&gt;&lt;/foreign-keys&gt;&lt;ref-type name="Journal Article"&gt;17&lt;/ref-type&gt;&lt;contributors&gt;&lt;authors&gt;&lt;author&gt;Witold, K.&lt;/author&gt;&lt;author&gt;Anna, K.&lt;/author&gt;&lt;author&gt;Maciej, T.&lt;/author&gt;&lt;author&gt;Jakub, J.&lt;/author&gt;&lt;/authors&gt;&lt;/contributors&gt;&lt;auth-address&gt;Department of Oncological Surgery of Gastrointestinal Diseases, Greater Poland Cancer Centre, 15 Garbary St., 61-866 Poznan, Poland.&amp;#xD;Department of Head and Neck Surgery, Poznan University of Medical Sciences, 10 Fredry St., 61-701 Poznan, Poland.&amp;#xD;Department of Epidemiology and Cancer Prevention, Greater Poland Cancer Registry - The Greater Poland Cancer Centre, 15 Garbary St., 61-866 Poznan, Poland.&lt;/auth-address&gt;&lt;titles&gt;&lt;title&gt;Adenomas - Genetic factors in colorectal cancer prevention&lt;/title&gt;&lt;secondary-title&gt;Rep Pract Oncol Radiother&lt;/secondary-title&gt;&lt;/titles&gt;&lt;periodical&gt;&lt;full-title&gt;Rep Pract Oncol Radiother&lt;/full-title&gt;&lt;/periodical&gt;&lt;pages&gt;75-83&lt;/pages&gt;&lt;volume&gt;23&lt;/volume&gt;&lt;number&gt;2&lt;/number&gt;&lt;edition&gt;2018/02/22&lt;/edition&gt;&lt;keywords&gt;&lt;keyword&gt;Colorectal adenomas&lt;/keyword&gt;&lt;keyword&gt;Colorectal cancer&lt;/keyword&gt;&lt;keyword&gt;Genetic risk factors&lt;/keyword&gt;&lt;/keywords&gt;&lt;dates&gt;&lt;year&gt;2018&lt;/year&gt;&lt;pub-dates&gt;&lt;date&gt;Mar-Apr&lt;/date&gt;&lt;/pub-dates&gt;&lt;/dates&gt;&lt;isbn&gt;1507-1367 (Print)&amp;#xD;1507-1367 (Linking)&lt;/isbn&gt;&lt;accession-num&gt;29463957&lt;/accession-num&gt;&lt;urls&gt;&lt;related-urls&gt;&lt;url&gt;https://www.ncbi.nlm.nih.gov/pubmed/29463957&lt;/url&gt;&lt;/related-urls&gt;&lt;/urls&gt;&lt;custom2&gt;PMC5814382&lt;/custom2&gt;&lt;electronic-resource-num&gt;10.1016/j.rpor.2017.12.003&lt;/electronic-resource-num&gt;&lt;/record&gt;&lt;/Cite&gt;&lt;/EndNote&gt;</w:instrText>
      </w:r>
      <w:r w:rsidR="00A372C9" w:rsidRPr="00AA74C7">
        <w:rPr>
          <w:rFonts w:ascii="Arial" w:hAnsi="Arial" w:cs="Arial"/>
          <w:sz w:val="22"/>
          <w:szCs w:val="22"/>
        </w:rPr>
        <w:fldChar w:fldCharType="separate"/>
      </w:r>
      <w:r w:rsidR="0024122C">
        <w:rPr>
          <w:rFonts w:ascii="Arial" w:hAnsi="Arial" w:cs="Arial"/>
          <w:noProof/>
          <w:sz w:val="22"/>
          <w:szCs w:val="22"/>
        </w:rPr>
        <w:t>[20]</w:t>
      </w:r>
      <w:r w:rsidR="00A372C9" w:rsidRPr="00AA74C7">
        <w:rPr>
          <w:rFonts w:ascii="Arial" w:hAnsi="Arial" w:cs="Arial"/>
          <w:sz w:val="22"/>
          <w:szCs w:val="22"/>
        </w:rPr>
        <w:fldChar w:fldCharType="end"/>
      </w:r>
      <w:r w:rsidR="00AC596F">
        <w:rPr>
          <w:rFonts w:ascii="Arial" w:hAnsi="Arial" w:cs="Arial"/>
          <w:sz w:val="22"/>
          <w:szCs w:val="22"/>
        </w:rPr>
        <w:t xml:space="preserve">. Because </w:t>
      </w:r>
      <w:r w:rsidR="00AC596F" w:rsidRPr="00AA74C7">
        <w:rPr>
          <w:rFonts w:ascii="Arial" w:hAnsi="Arial" w:cs="Arial"/>
          <w:sz w:val="22"/>
          <w:szCs w:val="22"/>
        </w:rPr>
        <w:t xml:space="preserve">CRC </w:t>
      </w:r>
      <w:r w:rsidR="00AC596F">
        <w:rPr>
          <w:rFonts w:ascii="Arial" w:hAnsi="Arial" w:cs="Arial"/>
          <w:sz w:val="22"/>
          <w:szCs w:val="22"/>
        </w:rPr>
        <w:t xml:space="preserve">exceeds many other cancers </w:t>
      </w:r>
      <w:r w:rsidR="00AC596F" w:rsidRPr="00AA74C7">
        <w:rPr>
          <w:rFonts w:ascii="Arial" w:hAnsi="Arial" w:cs="Arial"/>
          <w:sz w:val="22"/>
          <w:szCs w:val="22"/>
        </w:rPr>
        <w:t xml:space="preserve">in both incidence and mortality, </w:t>
      </w:r>
      <w:r w:rsidR="00AC596F">
        <w:rPr>
          <w:rFonts w:ascii="Arial" w:hAnsi="Arial" w:cs="Arial"/>
          <w:sz w:val="22"/>
          <w:szCs w:val="22"/>
        </w:rPr>
        <w:t xml:space="preserve">capacity to detect and monitor molecular changes during the </w:t>
      </w:r>
      <w:r w:rsidR="00AC596F" w:rsidRPr="00AA74C7">
        <w:rPr>
          <w:rFonts w:ascii="Arial" w:hAnsi="Arial" w:cs="Arial"/>
          <w:sz w:val="22"/>
          <w:szCs w:val="22"/>
        </w:rPr>
        <w:t>colorectal adenoma (CA)</w:t>
      </w:r>
      <w:r w:rsidR="00AC596F" w:rsidRPr="00AA74C7">
        <w:rPr>
          <w:rFonts w:ascii="Arial" w:hAnsi="Arial" w:cs="Arial"/>
          <w:color w:val="7030A0"/>
          <w:sz w:val="22"/>
          <w:szCs w:val="22"/>
        </w:rPr>
        <w:t xml:space="preserve"> </w:t>
      </w:r>
      <w:r w:rsidR="00AC596F" w:rsidRPr="00AA74C7">
        <w:rPr>
          <w:rFonts w:ascii="Arial" w:hAnsi="Arial" w:cs="Arial"/>
          <w:sz w:val="22"/>
          <w:szCs w:val="22"/>
        </w:rPr>
        <w:t xml:space="preserve">stage provides an excellent opportunity to prevent </w:t>
      </w:r>
      <w:r w:rsidR="00AC596F">
        <w:rPr>
          <w:rFonts w:ascii="Arial" w:hAnsi="Arial" w:cs="Arial"/>
          <w:sz w:val="22"/>
          <w:szCs w:val="22"/>
        </w:rPr>
        <w:t xml:space="preserve">cancer progression </w:t>
      </w:r>
      <w:r w:rsidR="00AC596F" w:rsidRPr="00AA74C7">
        <w:rPr>
          <w:rFonts w:ascii="Arial" w:hAnsi="Arial" w:cs="Arial"/>
          <w:sz w:val="22"/>
          <w:szCs w:val="22"/>
        </w:rPr>
        <w:t xml:space="preserve">and </w:t>
      </w:r>
      <w:r w:rsidR="00AC596F">
        <w:rPr>
          <w:rFonts w:ascii="Arial" w:hAnsi="Arial" w:cs="Arial"/>
          <w:sz w:val="22"/>
          <w:szCs w:val="22"/>
        </w:rPr>
        <w:t>improve</w:t>
      </w:r>
      <w:r w:rsidR="00AC596F" w:rsidRPr="00AA74C7">
        <w:rPr>
          <w:rFonts w:ascii="Arial" w:hAnsi="Arial" w:cs="Arial"/>
          <w:sz w:val="22"/>
          <w:szCs w:val="22"/>
        </w:rPr>
        <w:t xml:space="preserve"> survival</w:t>
      </w:r>
      <w:r w:rsidR="00AC596F">
        <w:rPr>
          <w:rFonts w:ascii="Arial" w:hAnsi="Arial" w:cs="Arial"/>
          <w:sz w:val="22"/>
          <w:szCs w:val="22"/>
        </w:rPr>
        <w:t xml:space="preserve"> outcomes</w:t>
      </w:r>
      <w:r w:rsidR="0082106A">
        <w:rPr>
          <w:rFonts w:ascii="Arial" w:hAnsi="Arial" w:cs="Arial"/>
          <w:sz w:val="22"/>
          <w:szCs w:val="22"/>
        </w:rPr>
        <w:t xml:space="preserve"> </w:t>
      </w:r>
      <w:r w:rsidR="000B282D">
        <w:rPr>
          <w:rFonts w:ascii="Arial" w:hAnsi="Arial" w:cs="Arial"/>
          <w:sz w:val="22"/>
          <w:szCs w:val="22"/>
        </w:rPr>
        <w:fldChar w:fldCharType="begin"/>
      </w:r>
      <w:r w:rsidR="0024122C">
        <w:rPr>
          <w:rFonts w:ascii="Arial" w:hAnsi="Arial" w:cs="Arial"/>
          <w:sz w:val="22"/>
          <w:szCs w:val="22"/>
        </w:rPr>
        <w:instrText xml:space="preserve"> ADDIN EN.CITE &lt;EndNote&gt;&lt;Cite&gt;&lt;Author&gt;Zauber&lt;/Author&gt;&lt;Year&gt;2012&lt;/Year&gt;&lt;RecNum&gt;56&lt;/RecNum&gt;&lt;DisplayText&gt;[21]&lt;/DisplayText&gt;&lt;record&gt;&lt;rec-number&gt;56&lt;/rec-number&gt;&lt;foreign-keys&gt;&lt;key app="EN" db-id="zffsxeepa00fpreedaupevsaw9eeftzdw009" timestamp="1571020425"&gt;56&lt;/key&gt;&lt;/foreign-keys&gt;&lt;ref-type name="Journal Article"&gt;17&lt;/ref-type&gt;&lt;contributors&gt;&lt;authors&gt;&lt;author&gt;Zauber, A. G.&lt;/author&gt;&lt;author&gt;Winawer, S. J.&lt;/author&gt;&lt;author&gt;O&amp;apos;Brien, M. J.&lt;/author&gt;&lt;author&gt;Lansdorp-Vogelaar, I.&lt;/author&gt;&lt;author&gt;van Ballegooijen, M.&lt;/author&gt;&lt;author&gt;Hankey, B. F.&lt;/author&gt;&lt;author&gt;Shi, W.&lt;/author&gt;&lt;author&gt;Bond, J. H.&lt;/author&gt;&lt;author&gt;Schapiro, M.&lt;/author&gt;&lt;author&gt;Panish, J. F.&lt;/author&gt;&lt;author&gt;Stewart, E. T.&lt;/author&gt;&lt;author&gt;Waye, J. D.&lt;/author&gt;&lt;/authors&gt;&lt;/contributors&gt;&lt;auth-address&gt;Department of Epidemiology and Biostatistics, Memorial Sloan-Kettering Cancer Center, New York, NY 10065, USA. zaubera@mskcc.org&lt;/auth-address&gt;&lt;titles&gt;&lt;title&gt;Colonoscopic polypectomy and long-term prevention of colorectal-cancer deaths&lt;/title&gt;&lt;secondary-title&gt;N Engl J Med&lt;/secondary-title&gt;&lt;/titles&gt;&lt;periodical&gt;&lt;full-title&gt;N Engl J Med&lt;/full-title&gt;&lt;/periodical&gt;&lt;pages&gt;687-96&lt;/pages&gt;&lt;volume&gt;366&lt;/volume&gt;&lt;number&gt;8&lt;/number&gt;&lt;edition&gt;2012/02/24&lt;/edition&gt;&lt;keywords&gt;&lt;keyword&gt;Adenoma/mortality/*prevention &amp;amp; control&lt;/keyword&gt;&lt;keyword&gt;Adenomatous Polyps/*surgery&lt;/keyword&gt;&lt;keyword&gt;Aged&lt;/keyword&gt;&lt;keyword&gt;Colonic Polyps/*surgery&lt;/keyword&gt;&lt;keyword&gt;*Colonoscopy&lt;/keyword&gt;&lt;keyword&gt;Colorectal Neoplasms/mortality/*prevention &amp;amp; control/surgery&lt;/keyword&gt;&lt;keyword&gt;Female&lt;/keyword&gt;&lt;keyword&gt;Follow-Up Studies&lt;/keyword&gt;&lt;keyword&gt;Humans&lt;/keyword&gt;&lt;keyword&gt;Male&lt;/keyword&gt;&lt;keyword&gt;Middle Aged&lt;/keyword&gt;&lt;/keywords&gt;&lt;dates&gt;&lt;year&gt;2012&lt;/year&gt;&lt;pub-dates&gt;&lt;date&gt;Feb 23&lt;/date&gt;&lt;/pub-dates&gt;&lt;/dates&gt;&lt;isbn&gt;1533-4406 (Electronic)&amp;#xD;0028-4793 (Linking)&lt;/isbn&gt;&lt;accession-num&gt;22356322&lt;/accession-num&gt;&lt;urls&gt;&lt;related-urls&gt;&lt;url&gt;https://www.ncbi.nlm.nih.gov/pubmed/22356322&lt;/url&gt;&lt;/related-urls&gt;&lt;/urls&gt;&lt;custom2&gt;PMC3322371&lt;/custom2&gt;&lt;electronic-resource-num&gt;10.1056/NEJMoa1100370&lt;/electronic-resource-num&gt;&lt;/record&gt;&lt;/Cite&gt;&lt;/EndNote&gt;</w:instrText>
      </w:r>
      <w:r w:rsidR="000B282D">
        <w:rPr>
          <w:rFonts w:ascii="Arial" w:hAnsi="Arial" w:cs="Arial"/>
          <w:sz w:val="22"/>
          <w:szCs w:val="22"/>
        </w:rPr>
        <w:fldChar w:fldCharType="separate"/>
      </w:r>
      <w:r w:rsidR="0024122C">
        <w:rPr>
          <w:rFonts w:ascii="Arial" w:hAnsi="Arial" w:cs="Arial"/>
          <w:noProof/>
          <w:sz w:val="22"/>
          <w:szCs w:val="22"/>
        </w:rPr>
        <w:t>[21]</w:t>
      </w:r>
      <w:r w:rsidR="000B282D">
        <w:rPr>
          <w:rFonts w:ascii="Arial" w:hAnsi="Arial" w:cs="Arial"/>
          <w:sz w:val="22"/>
          <w:szCs w:val="22"/>
        </w:rPr>
        <w:fldChar w:fldCharType="end"/>
      </w:r>
      <w:r w:rsidRPr="00AA74C7">
        <w:rPr>
          <w:rFonts w:ascii="Arial" w:hAnsi="Arial" w:cs="Arial"/>
          <w:sz w:val="22"/>
          <w:szCs w:val="22"/>
        </w:rPr>
        <w:t>.</w:t>
      </w:r>
      <w:r w:rsidR="00AC596F" w:rsidRPr="00AC596F">
        <w:rPr>
          <w:rFonts w:ascii="Arial" w:hAnsi="Arial" w:cs="Arial"/>
          <w:sz w:val="22"/>
          <w:szCs w:val="22"/>
        </w:rPr>
        <w:t xml:space="preserve"> </w:t>
      </w:r>
      <w:r w:rsidR="00AC596F">
        <w:rPr>
          <w:rFonts w:ascii="Arial" w:hAnsi="Arial" w:cs="Arial"/>
          <w:sz w:val="22"/>
          <w:szCs w:val="22"/>
        </w:rPr>
        <w:t>While a</w:t>
      </w:r>
      <w:r w:rsidR="00AC596F" w:rsidRPr="00AA74C7">
        <w:rPr>
          <w:rFonts w:ascii="Arial" w:hAnsi="Arial" w:cs="Arial"/>
          <w:sz w:val="22"/>
          <w:szCs w:val="22"/>
        </w:rPr>
        <w:t xml:space="preserve"> large </w:t>
      </w:r>
      <w:r w:rsidR="00AC596F">
        <w:rPr>
          <w:rFonts w:ascii="Arial" w:hAnsi="Arial" w:cs="Arial"/>
          <w:sz w:val="22"/>
          <w:szCs w:val="22"/>
        </w:rPr>
        <w:t xml:space="preserve">number </w:t>
      </w:r>
      <w:r w:rsidR="00AC596F" w:rsidRPr="00AA74C7">
        <w:rPr>
          <w:rFonts w:ascii="Arial" w:hAnsi="Arial" w:cs="Arial"/>
          <w:sz w:val="22"/>
          <w:szCs w:val="22"/>
        </w:rPr>
        <w:t xml:space="preserve">of studies </w:t>
      </w:r>
      <w:r w:rsidR="00AC596F">
        <w:rPr>
          <w:rFonts w:ascii="Arial" w:hAnsi="Arial" w:cs="Arial"/>
          <w:sz w:val="22"/>
          <w:szCs w:val="22"/>
        </w:rPr>
        <w:t>have</w:t>
      </w:r>
      <w:r w:rsidR="00AC596F" w:rsidRPr="00AA74C7">
        <w:rPr>
          <w:rFonts w:ascii="Arial" w:hAnsi="Arial" w:cs="Arial"/>
          <w:sz w:val="22"/>
          <w:szCs w:val="22"/>
        </w:rPr>
        <w:t xml:space="preserve"> focus</w:t>
      </w:r>
      <w:r w:rsidR="00AC596F">
        <w:rPr>
          <w:rFonts w:ascii="Arial" w:hAnsi="Arial" w:cs="Arial"/>
          <w:sz w:val="22"/>
          <w:szCs w:val="22"/>
        </w:rPr>
        <w:t>ed</w:t>
      </w:r>
      <w:r w:rsidR="00AC596F" w:rsidRPr="00AA74C7">
        <w:rPr>
          <w:rFonts w:ascii="Arial" w:hAnsi="Arial" w:cs="Arial"/>
          <w:sz w:val="22"/>
          <w:szCs w:val="22"/>
        </w:rPr>
        <w:t xml:space="preserve"> on CRC, </w:t>
      </w:r>
      <w:r w:rsidR="00AC596F">
        <w:rPr>
          <w:rFonts w:ascii="Arial" w:hAnsi="Arial" w:cs="Arial"/>
          <w:sz w:val="22"/>
          <w:szCs w:val="22"/>
        </w:rPr>
        <w:t xml:space="preserve">a subset </w:t>
      </w:r>
      <w:ins w:id="28" w:author="Microsoft Office 用户" w:date="2020-03-11T14:18:00Z">
        <w:r w:rsidR="00472429">
          <w:rPr>
            <w:rFonts w:ascii="Arial" w:hAnsi="Arial" w:cs="Arial" w:hint="eastAsia"/>
            <w:sz w:val="22"/>
            <w:szCs w:val="22"/>
          </w:rPr>
          <w:t>of</w:t>
        </w:r>
        <w:r w:rsidR="00472429">
          <w:rPr>
            <w:rFonts w:ascii="Arial" w:hAnsi="Arial" w:cs="Arial"/>
            <w:sz w:val="22"/>
            <w:szCs w:val="22"/>
          </w:rPr>
          <w:t xml:space="preserve"> them </w:t>
        </w:r>
      </w:ins>
      <w:r w:rsidR="00AC596F">
        <w:rPr>
          <w:rFonts w:ascii="Arial" w:hAnsi="Arial" w:cs="Arial"/>
          <w:sz w:val="22"/>
          <w:szCs w:val="22"/>
        </w:rPr>
        <w:t>have focused specifically on</w:t>
      </w:r>
      <w:r w:rsidR="00AC596F" w:rsidRPr="00AA74C7">
        <w:rPr>
          <w:rFonts w:ascii="Arial" w:hAnsi="Arial" w:cs="Arial"/>
          <w:sz w:val="22"/>
          <w:szCs w:val="22"/>
        </w:rPr>
        <w:t xml:space="preserve"> </w:t>
      </w:r>
      <w:r w:rsidR="00AC596F">
        <w:rPr>
          <w:rFonts w:ascii="Arial" w:hAnsi="Arial" w:cs="Arial"/>
          <w:sz w:val="22"/>
          <w:szCs w:val="22"/>
        </w:rPr>
        <w:t xml:space="preserve">the </w:t>
      </w:r>
      <w:r w:rsidR="00AC596F" w:rsidRPr="00AA74C7">
        <w:rPr>
          <w:rFonts w:ascii="Arial" w:hAnsi="Arial" w:cs="Arial"/>
          <w:sz w:val="22"/>
          <w:szCs w:val="22"/>
        </w:rPr>
        <w:t xml:space="preserve">adenoma as </w:t>
      </w:r>
      <w:r w:rsidR="00AC596F">
        <w:rPr>
          <w:rFonts w:ascii="Arial" w:hAnsi="Arial" w:cs="Arial"/>
          <w:sz w:val="22"/>
          <w:szCs w:val="22"/>
        </w:rPr>
        <w:t>an intermediate</w:t>
      </w:r>
      <w:r w:rsidR="00AC596F" w:rsidRPr="00AA74C7">
        <w:rPr>
          <w:rFonts w:ascii="Arial" w:hAnsi="Arial" w:cs="Arial"/>
          <w:sz w:val="22"/>
          <w:szCs w:val="22"/>
        </w:rPr>
        <w:t xml:space="preserve"> stage </w:t>
      </w:r>
      <w:r w:rsidR="00AC596F">
        <w:rPr>
          <w:rFonts w:ascii="Arial" w:hAnsi="Arial" w:cs="Arial"/>
          <w:sz w:val="22"/>
          <w:szCs w:val="22"/>
        </w:rPr>
        <w:t xml:space="preserve">which required more </w:t>
      </w:r>
      <w:r w:rsidR="00AC596F" w:rsidRPr="00AA74C7">
        <w:rPr>
          <w:rFonts w:ascii="Arial" w:hAnsi="Arial" w:cs="Arial"/>
          <w:sz w:val="22"/>
          <w:szCs w:val="22"/>
        </w:rPr>
        <w:t>specific</w:t>
      </w:r>
      <w:r w:rsidR="00AC596F">
        <w:rPr>
          <w:rFonts w:ascii="Arial" w:hAnsi="Arial" w:cs="Arial"/>
          <w:sz w:val="22"/>
          <w:szCs w:val="22"/>
        </w:rPr>
        <w:t xml:space="preserve"> molecular definition.</w:t>
      </w:r>
      <w:r w:rsidRPr="00AA74C7">
        <w:rPr>
          <w:rFonts w:ascii="Arial" w:hAnsi="Arial" w:cs="Arial"/>
          <w:sz w:val="22"/>
          <w:szCs w:val="22"/>
        </w:rPr>
        <w:t xml:space="preserve"> </w:t>
      </w:r>
      <w:ins w:id="29" w:author="czeng" w:date="2020-03-14T23:37:00Z">
        <w:r w:rsidR="004E0FE6">
          <w:rPr>
            <w:rFonts w:ascii="Arial" w:hAnsi="Arial" w:cs="Arial"/>
            <w:sz w:val="22"/>
            <w:szCs w:val="22"/>
          </w:rPr>
          <w:t xml:space="preserve">For instance, </w:t>
        </w:r>
        <w:r w:rsidR="004E0FE6" w:rsidRPr="00BE4F23">
          <w:rPr>
            <w:rFonts w:ascii="Arial" w:hAnsi="Arial" w:cs="Arial"/>
            <w:sz w:val="22"/>
            <w:szCs w:val="22"/>
            <w:highlight w:val="cyan"/>
          </w:rPr>
          <w:t xml:space="preserve">a ten-gene methylation signature in adenoma </w:t>
        </w:r>
      </w:ins>
      <w:ins w:id="30" w:author="czeng" w:date="2020-03-14T23:40:00Z">
        <w:r w:rsidR="004E0FE6">
          <w:rPr>
            <w:rFonts w:ascii="Arial" w:hAnsi="Arial" w:cs="Arial"/>
            <w:sz w:val="22"/>
            <w:szCs w:val="22"/>
            <w:highlight w:val="cyan"/>
          </w:rPr>
          <w:t xml:space="preserve">was found </w:t>
        </w:r>
      </w:ins>
      <w:ins w:id="31" w:author="czeng" w:date="2020-03-14T23:41:00Z">
        <w:r w:rsidR="00813239">
          <w:rPr>
            <w:rFonts w:ascii="Arial" w:hAnsi="Arial" w:cs="Arial"/>
            <w:sz w:val="22"/>
            <w:szCs w:val="22"/>
            <w:highlight w:val="cyan"/>
          </w:rPr>
          <w:t xml:space="preserve">to </w:t>
        </w:r>
      </w:ins>
      <w:ins w:id="32" w:author="czeng" w:date="2020-03-14T23:42:00Z">
        <w:r w:rsidR="00813239">
          <w:rPr>
            <w:rFonts w:ascii="Arial" w:hAnsi="Arial" w:cs="Arial"/>
            <w:sz w:val="22"/>
            <w:szCs w:val="22"/>
            <w:highlight w:val="cyan"/>
          </w:rPr>
          <w:t>change with</w:t>
        </w:r>
      </w:ins>
      <w:ins w:id="33" w:author="czeng" w:date="2020-03-14T23:41:00Z">
        <w:r w:rsidR="00813239">
          <w:rPr>
            <w:rFonts w:ascii="Arial" w:hAnsi="Arial" w:cs="Arial"/>
            <w:sz w:val="22"/>
            <w:szCs w:val="22"/>
            <w:highlight w:val="cyan"/>
          </w:rPr>
          <w:t xml:space="preserve"> </w:t>
        </w:r>
      </w:ins>
      <w:ins w:id="34" w:author="czeng" w:date="2020-03-14T23:37:00Z">
        <w:r w:rsidR="004E0FE6" w:rsidRPr="00BE4F23">
          <w:rPr>
            <w:rFonts w:ascii="Arial" w:hAnsi="Arial" w:cs="Arial"/>
            <w:sz w:val="22"/>
            <w:szCs w:val="22"/>
            <w:highlight w:val="cyan"/>
          </w:rPr>
          <w:t xml:space="preserve">pathologic </w:t>
        </w:r>
      </w:ins>
      <w:ins w:id="35" w:author="czeng" w:date="2020-03-14T23:43:00Z">
        <w:r w:rsidR="00813239">
          <w:rPr>
            <w:rFonts w:ascii="Arial" w:hAnsi="Arial" w:cs="Arial"/>
            <w:sz w:val="22"/>
            <w:szCs w:val="22"/>
          </w:rPr>
          <w:t>progress</w:t>
        </w:r>
      </w:ins>
      <w:ins w:id="36" w:author="czeng" w:date="2020-03-14T23:37:00Z">
        <w:r w:rsidR="004E0FE6">
          <w:rPr>
            <w:rFonts w:ascii="Arial" w:hAnsi="Arial" w:cs="Arial"/>
            <w:sz w:val="22"/>
            <w:szCs w:val="22"/>
          </w:rPr>
          <w:t xml:space="preserve"> </w:t>
        </w:r>
        <w:r w:rsidR="004E0FE6">
          <w:rPr>
            <w:rFonts w:ascii="Arial" w:hAnsi="Arial" w:cs="Arial"/>
            <w:sz w:val="22"/>
            <w:szCs w:val="22"/>
          </w:rPr>
          <w:fldChar w:fldCharType="begin"/>
        </w:r>
        <w:r w:rsidR="004E0FE6">
          <w:rPr>
            <w:rFonts w:ascii="Arial" w:hAnsi="Arial" w:cs="Arial"/>
            <w:sz w:val="22"/>
            <w:szCs w:val="22"/>
          </w:rPr>
          <w:instrText xml:space="preserve"> ADDIN EN.CITE &lt;EndNote&gt;&lt;Cite&gt;&lt;Author&gt;Patai&lt;/Author&gt;&lt;Year&gt;2012&lt;/Year&gt;&lt;RecNum&gt;0&lt;/RecNum&gt;&lt;IDText&gt;Role of DNA methylation in colorectal carcinogenesis&lt;/IDText&gt;&lt;DisplayText&gt;[9]&lt;/DisplayText&gt;&lt;record&gt;&lt;keywords&gt;&lt;keyword&gt;Animals&lt;/keyword&gt;&lt;keyword&gt;Cell Transformation, Neoplastic&lt;/keyword&gt;&lt;keyword&gt;Colorectal Neoplasms&lt;/keyword&gt;&lt;keyword&gt;DNA Methylation&lt;/keyword&gt;&lt;keyword&gt;Early Detection of Cancer&lt;/keyword&gt;&lt;keyword&gt;Humans&lt;/keyword&gt;&lt;keyword&gt;Inflammation&lt;/keyword&gt;&lt;keyword&gt;Promoter Regions, Genetic&lt;/keyword&gt;&lt;/keywords&gt;&lt;urls&gt;&lt;related-urls&gt;&lt;url&gt;https://www.ncbi.nlm.nih.gov/pubmed/22722557&lt;/url&gt;&lt;/related-urls&gt;&lt;/urls&gt;&lt;isbn&gt;1421-9875&lt;/isbn&gt;&lt;titles&gt;&lt;title&gt;Role of DNA methylation in colorectal carcinogenesis&lt;/title&gt;&lt;secondary-title&gt;Dig Dis&lt;/secondary-title&gt;&lt;/titles&gt;&lt;pages&gt;310-5&lt;/pages&gt;&lt;number&gt;3&lt;/number&gt;&lt;contributors&gt;&lt;authors&gt;&lt;author&gt;Patai, A. V.&lt;/author&gt;&lt;author&gt;Molnár, B.&lt;/author&gt;&lt;author&gt;Kalmár, A.&lt;/author&gt;&lt;author&gt;Schöller, A.&lt;/author&gt;&lt;author&gt;Tóth, K.&lt;/author&gt;&lt;author&gt;Tulassay, Z.&lt;/author&gt;&lt;/authors&gt;&lt;/contributors&gt;&lt;edition&gt;2012/06/20&lt;/edition&gt;&lt;language&gt;eng&lt;/language&gt;&lt;added-date format="utc"&gt;1583908022&lt;/added-date&gt;&lt;ref-type name="Journal Article"&gt;17&lt;/ref-type&gt;&lt;dates&gt;&lt;year&gt;2012&lt;/year&gt;&lt;/dates&gt;&lt;rec-number&gt;64&lt;/rec-number&gt;&lt;last-updated-date format="utc"&gt;1583908022&lt;/last-updated-date&gt;&lt;accession-num&gt;22722557&lt;/accession-num&gt;&lt;electronic-resource-num&gt;10.1159/000337004&lt;/electronic-resource-num&gt;&lt;volume&gt;30&lt;/volume&gt;&lt;/record&gt;&lt;/Cite&gt;&lt;/EndNote&gt;</w:instrText>
        </w:r>
        <w:r w:rsidR="004E0FE6">
          <w:rPr>
            <w:rFonts w:ascii="Arial" w:hAnsi="Arial" w:cs="Arial"/>
            <w:sz w:val="22"/>
            <w:szCs w:val="22"/>
          </w:rPr>
          <w:fldChar w:fldCharType="separate"/>
        </w:r>
        <w:r w:rsidR="004E0FE6">
          <w:rPr>
            <w:rFonts w:ascii="Arial" w:hAnsi="Arial" w:cs="Arial"/>
            <w:noProof/>
            <w:sz w:val="22"/>
            <w:szCs w:val="22"/>
          </w:rPr>
          <w:t>[9]</w:t>
        </w:r>
        <w:r w:rsidR="004E0FE6">
          <w:rPr>
            <w:rFonts w:ascii="Arial" w:hAnsi="Arial" w:cs="Arial"/>
            <w:sz w:val="22"/>
            <w:szCs w:val="22"/>
          </w:rPr>
          <w:fldChar w:fldCharType="end"/>
        </w:r>
        <w:r w:rsidR="004E0FE6">
          <w:rPr>
            <w:rFonts w:ascii="Arial" w:hAnsi="Arial" w:cs="Arial"/>
            <w:sz w:val="22"/>
            <w:szCs w:val="22"/>
          </w:rPr>
          <w:t>.</w:t>
        </w:r>
      </w:ins>
      <w:ins w:id="37" w:author="czeng" w:date="2020-03-14T23:44:00Z">
        <w:r w:rsidR="00813239">
          <w:rPr>
            <w:rFonts w:ascii="Arial" w:hAnsi="Arial" w:cs="Arial"/>
            <w:sz w:val="22"/>
            <w:szCs w:val="22"/>
          </w:rPr>
          <w:t xml:space="preserve"> </w:t>
        </w:r>
      </w:ins>
      <w:r w:rsidR="003308E4">
        <w:rPr>
          <w:rFonts w:ascii="Arial" w:hAnsi="Arial" w:cs="Arial"/>
          <w:sz w:val="22"/>
          <w:szCs w:val="22"/>
        </w:rPr>
        <w:t>Notably</w:t>
      </w:r>
      <w:r w:rsidR="003308E4" w:rsidRPr="00AA74C7">
        <w:rPr>
          <w:rFonts w:ascii="Arial" w:hAnsi="Arial" w:cs="Arial"/>
          <w:sz w:val="22"/>
          <w:szCs w:val="22"/>
        </w:rPr>
        <w:t xml:space="preserve">, colorectal adenoma has two </w:t>
      </w:r>
      <w:del w:id="38" w:author="czeng" w:date="2020-03-14T21:53:00Z">
        <w:r w:rsidR="003308E4" w:rsidRPr="00AA74C7" w:rsidDel="00DC1BC5">
          <w:rPr>
            <w:rFonts w:ascii="Arial" w:hAnsi="Arial" w:cs="Arial"/>
            <w:sz w:val="22"/>
            <w:szCs w:val="22"/>
          </w:rPr>
          <w:delText xml:space="preserve">different </w:delText>
        </w:r>
      </w:del>
      <w:r w:rsidR="003308E4" w:rsidRPr="00AA74C7">
        <w:rPr>
          <w:rFonts w:ascii="Arial" w:hAnsi="Arial" w:cs="Arial"/>
          <w:sz w:val="22"/>
          <w:szCs w:val="22"/>
        </w:rPr>
        <w:t>pathologic stages</w:t>
      </w:r>
      <w:r w:rsidR="003308E4">
        <w:rPr>
          <w:rFonts w:ascii="Arial" w:hAnsi="Arial" w:cs="Arial"/>
          <w:sz w:val="22"/>
          <w:szCs w:val="22"/>
        </w:rPr>
        <w:t>:</w:t>
      </w:r>
      <w:r w:rsidR="003308E4" w:rsidRPr="00AA74C7">
        <w:rPr>
          <w:rFonts w:ascii="Arial" w:hAnsi="Arial" w:cs="Arial"/>
          <w:sz w:val="22"/>
          <w:szCs w:val="22"/>
        </w:rPr>
        <w:t xml:space="preserve"> low-grade adenoma (LGA</w:t>
      </w:r>
      <w:r w:rsidR="003308E4">
        <w:rPr>
          <w:rFonts w:ascii="Arial" w:hAnsi="Arial" w:cs="Arial"/>
          <w:sz w:val="22"/>
          <w:szCs w:val="22"/>
        </w:rPr>
        <w:t>) and high-grade adenoma (HGA)</w:t>
      </w:r>
      <w:r w:rsidR="0082106A">
        <w:rPr>
          <w:rFonts w:ascii="Arial" w:hAnsi="Arial" w:cs="Arial"/>
          <w:sz w:val="22"/>
          <w:szCs w:val="22"/>
        </w:rPr>
        <w:t xml:space="preserve"> </w:t>
      </w:r>
      <w:r w:rsidR="00A47760">
        <w:rPr>
          <w:rFonts w:ascii="Arial" w:hAnsi="Arial" w:cs="Arial"/>
          <w:sz w:val="22"/>
          <w:szCs w:val="22"/>
        </w:rPr>
        <w:fldChar w:fldCharType="begin">
          <w:fldData xml:space="preserve">PEVuZE5vdGU+PENpdGU+PEF1dGhvcj5TY2hsZW1wZXI8L0F1dGhvcj48WWVhcj4yMDAwPC9ZZWFy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</w:fldData>
        </w:fldChar>
      </w:r>
      <w:r w:rsidR="0024122C">
        <w:rPr>
          <w:rFonts w:ascii="Arial" w:hAnsi="Arial" w:cs="Arial"/>
          <w:sz w:val="22"/>
          <w:szCs w:val="22"/>
        </w:rPr>
        <w:instrText xml:space="preserve"> ADDIN EN.CITE </w:instrText>
      </w:r>
      <w:r w:rsidR="0024122C">
        <w:rPr>
          <w:rFonts w:ascii="Arial" w:hAnsi="Arial" w:cs="Arial"/>
          <w:sz w:val="22"/>
          <w:szCs w:val="22"/>
        </w:rPr>
        <w:fldChar w:fldCharType="begin">
          <w:fldData xml:space="preserve">PEVuZE5vdGU+PENpdGU+PEF1dGhvcj5TY2hsZW1wZXI8L0F1dGhvcj48WWVhcj4yMDAwPC9ZZWFy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</w:fldData>
        </w:fldChar>
      </w:r>
      <w:r w:rsidR="0024122C">
        <w:rPr>
          <w:rFonts w:ascii="Arial" w:hAnsi="Arial" w:cs="Arial"/>
          <w:sz w:val="22"/>
          <w:szCs w:val="22"/>
        </w:rPr>
        <w:instrText xml:space="preserve"> ADDIN EN.CITE.DATA </w:instrText>
      </w:r>
      <w:r w:rsidR="0024122C">
        <w:rPr>
          <w:rFonts w:ascii="Arial" w:hAnsi="Arial" w:cs="Arial"/>
          <w:sz w:val="22"/>
          <w:szCs w:val="22"/>
        </w:rPr>
      </w:r>
      <w:r w:rsidR="0024122C">
        <w:rPr>
          <w:rFonts w:ascii="Arial" w:hAnsi="Arial" w:cs="Arial"/>
          <w:sz w:val="22"/>
          <w:szCs w:val="22"/>
        </w:rPr>
        <w:fldChar w:fldCharType="end"/>
      </w:r>
      <w:r w:rsidR="00A47760">
        <w:rPr>
          <w:rFonts w:ascii="Arial" w:hAnsi="Arial" w:cs="Arial"/>
          <w:sz w:val="22"/>
          <w:szCs w:val="22"/>
        </w:rPr>
      </w:r>
      <w:r w:rsidR="00A47760">
        <w:rPr>
          <w:rFonts w:ascii="Arial" w:hAnsi="Arial" w:cs="Arial"/>
          <w:sz w:val="22"/>
          <w:szCs w:val="22"/>
        </w:rPr>
        <w:fldChar w:fldCharType="separate"/>
      </w:r>
      <w:r w:rsidR="0024122C">
        <w:rPr>
          <w:rFonts w:ascii="Arial" w:hAnsi="Arial" w:cs="Arial"/>
          <w:noProof/>
          <w:sz w:val="22"/>
          <w:szCs w:val="22"/>
        </w:rPr>
        <w:t>[22]</w:t>
      </w:r>
      <w:r w:rsidR="00A47760">
        <w:rPr>
          <w:rFonts w:ascii="Arial" w:hAnsi="Arial" w:cs="Arial"/>
          <w:sz w:val="22"/>
          <w:szCs w:val="22"/>
        </w:rPr>
        <w:fldChar w:fldCharType="end"/>
      </w:r>
      <w:r w:rsidR="005C0250" w:rsidRPr="00AA74C7">
        <w:rPr>
          <w:rFonts w:ascii="Arial" w:hAnsi="Arial" w:cs="Arial"/>
          <w:sz w:val="22"/>
          <w:szCs w:val="22"/>
        </w:rPr>
        <w:t xml:space="preserve">. </w:t>
      </w:r>
      <w:ins w:id="39" w:author="Microsoft Office 用户" w:date="2020-03-11T14:28:00Z">
        <w:del w:id="40" w:author="czeng" w:date="2020-03-14T23:37:00Z">
          <w:r w:rsidR="00FF6C9E" w:rsidRPr="00DC1BC5" w:rsidDel="004E0FE6">
            <w:rPr>
              <w:rFonts w:ascii="Arial" w:hAnsi="Arial" w:cs="Arial"/>
              <w:sz w:val="22"/>
              <w:szCs w:val="22"/>
              <w:highlight w:val="cyan"/>
              <w:rPrChange w:id="41" w:author="czeng" w:date="2020-03-14T21:57:00Z">
                <w:rPr>
                  <w:rFonts w:ascii="Arial" w:hAnsi="Arial" w:cs="Arial"/>
                  <w:sz w:val="22"/>
                  <w:szCs w:val="22"/>
                </w:rPr>
              </w:rPrChange>
            </w:rPr>
            <w:delText xml:space="preserve">One </w:delText>
          </w:r>
          <w:r w:rsidR="00387239" w:rsidRPr="00DC1BC5" w:rsidDel="004E0FE6">
            <w:rPr>
              <w:rFonts w:ascii="Arial" w:hAnsi="Arial" w:cs="Arial"/>
              <w:sz w:val="22"/>
              <w:szCs w:val="22"/>
              <w:highlight w:val="cyan"/>
              <w:rPrChange w:id="42" w:author="czeng" w:date="2020-03-14T21:57:00Z">
                <w:rPr>
                  <w:rFonts w:ascii="Arial" w:hAnsi="Arial" w:cs="Arial"/>
                  <w:sz w:val="22"/>
                  <w:szCs w:val="22"/>
                </w:rPr>
              </w:rPrChange>
            </w:rPr>
            <w:delText xml:space="preserve">study </w:delText>
          </w:r>
        </w:del>
      </w:ins>
      <w:ins w:id="43" w:author="Microsoft Office 用户" w:date="2020-03-11T14:30:00Z">
        <w:del w:id="44" w:author="czeng" w:date="2020-03-14T23:37:00Z">
          <w:r w:rsidR="00387239" w:rsidRPr="00DC1BC5" w:rsidDel="004E0FE6">
            <w:rPr>
              <w:rFonts w:ascii="Arial" w:hAnsi="Arial" w:cs="Arial"/>
              <w:sz w:val="22"/>
              <w:szCs w:val="22"/>
              <w:highlight w:val="cyan"/>
              <w:rPrChange w:id="45" w:author="czeng" w:date="2020-03-14T21:57:00Z">
                <w:rPr>
                  <w:rFonts w:ascii="Arial" w:hAnsi="Arial" w:cs="Arial"/>
                  <w:sz w:val="22"/>
                  <w:szCs w:val="22"/>
                </w:rPr>
              </w:rPrChange>
            </w:rPr>
            <w:delText>r</w:delText>
          </w:r>
        </w:del>
      </w:ins>
      <w:ins w:id="46" w:author="Microsoft Office 用户" w:date="2020-03-11T14:29:00Z">
        <w:del w:id="47" w:author="czeng" w:date="2020-03-14T23:37:00Z">
          <w:r w:rsidR="00387239" w:rsidRPr="00DC1BC5" w:rsidDel="004E0FE6">
            <w:rPr>
              <w:rFonts w:ascii="Arial" w:hAnsi="Arial" w:cs="Arial"/>
              <w:sz w:val="22"/>
              <w:szCs w:val="22"/>
              <w:highlight w:val="cyan"/>
              <w:rPrChange w:id="48" w:author="czeng" w:date="2020-03-14T21:57:00Z">
                <w:rPr>
                  <w:rFonts w:ascii="Arial" w:hAnsi="Arial" w:cs="Arial"/>
                  <w:sz w:val="22"/>
                  <w:szCs w:val="22"/>
                </w:rPr>
              </w:rPrChange>
            </w:rPr>
            <w:delText>eveal</w:delText>
          </w:r>
        </w:del>
      </w:ins>
      <w:ins w:id="49" w:author="Microsoft Office 用户" w:date="2020-03-11T14:30:00Z">
        <w:del w:id="50" w:author="czeng" w:date="2020-03-14T23:37:00Z">
          <w:r w:rsidR="00387239" w:rsidRPr="00DC1BC5" w:rsidDel="004E0FE6">
            <w:rPr>
              <w:rFonts w:ascii="Arial" w:hAnsi="Arial" w:cs="Arial"/>
              <w:sz w:val="22"/>
              <w:szCs w:val="22"/>
              <w:highlight w:val="cyan"/>
              <w:rPrChange w:id="51" w:author="czeng" w:date="2020-03-14T21:57:00Z">
                <w:rPr>
                  <w:rFonts w:ascii="Arial" w:hAnsi="Arial" w:cs="Arial"/>
                  <w:sz w:val="22"/>
                  <w:szCs w:val="22"/>
                </w:rPr>
              </w:rPrChange>
            </w:rPr>
            <w:delText>ed</w:delText>
          </w:r>
        </w:del>
      </w:ins>
      <w:ins w:id="52" w:author="Microsoft Office 用户" w:date="2020-03-11T14:29:00Z">
        <w:del w:id="53" w:author="czeng" w:date="2020-03-14T23:37:00Z">
          <w:r w:rsidR="00387239" w:rsidRPr="00DC1BC5" w:rsidDel="004E0FE6">
            <w:rPr>
              <w:rFonts w:ascii="Arial" w:hAnsi="Arial" w:cs="Arial"/>
              <w:sz w:val="22"/>
              <w:szCs w:val="22"/>
              <w:highlight w:val="cyan"/>
              <w:rPrChange w:id="54" w:author="czeng" w:date="2020-03-14T21:57:00Z">
                <w:rPr>
                  <w:rFonts w:ascii="Arial" w:hAnsi="Arial" w:cs="Arial"/>
                  <w:sz w:val="22"/>
                  <w:szCs w:val="22"/>
                </w:rPr>
              </w:rPrChange>
            </w:rPr>
            <w:delText xml:space="preserve"> a </w:delText>
          </w:r>
        </w:del>
      </w:ins>
      <w:ins w:id="55" w:author="Microsoft Office 用户" w:date="2020-03-11T14:30:00Z">
        <w:del w:id="56" w:author="czeng" w:date="2020-03-14T23:37:00Z">
          <w:r w:rsidR="00387239" w:rsidRPr="00DC1BC5" w:rsidDel="004E0FE6">
            <w:rPr>
              <w:rFonts w:ascii="Arial" w:hAnsi="Arial" w:cs="Arial"/>
              <w:sz w:val="22"/>
              <w:szCs w:val="22"/>
              <w:highlight w:val="cyan"/>
              <w:rPrChange w:id="57" w:author="czeng" w:date="2020-03-14T21:57:00Z">
                <w:rPr>
                  <w:rFonts w:ascii="Arial" w:hAnsi="Arial" w:cs="Arial"/>
                  <w:sz w:val="22"/>
                  <w:szCs w:val="22"/>
                </w:rPr>
              </w:rPrChange>
            </w:rPr>
            <w:delText>c</w:delText>
          </w:r>
        </w:del>
      </w:ins>
      <w:ins w:id="58" w:author="Microsoft Office 用户" w:date="2020-03-11T14:29:00Z">
        <w:del w:id="59" w:author="czeng" w:date="2020-03-14T23:37:00Z">
          <w:r w:rsidR="00387239" w:rsidRPr="00DC1BC5" w:rsidDel="004E0FE6">
            <w:rPr>
              <w:rFonts w:ascii="Arial" w:hAnsi="Arial" w:cs="Arial"/>
              <w:sz w:val="22"/>
              <w:szCs w:val="22"/>
              <w:highlight w:val="cyan"/>
              <w:rPrChange w:id="60" w:author="czeng" w:date="2020-03-14T21:57:00Z">
                <w:rPr>
                  <w:rFonts w:ascii="Arial" w:hAnsi="Arial" w:cs="Arial"/>
                  <w:sz w:val="22"/>
                  <w:szCs w:val="22"/>
                </w:rPr>
              </w:rPrChange>
            </w:rPr>
            <w:delText xml:space="preserve">ommon </w:delText>
          </w:r>
        </w:del>
      </w:ins>
      <w:ins w:id="61" w:author="Microsoft Office 用户" w:date="2020-03-11T14:30:00Z">
        <w:del w:id="62" w:author="czeng" w:date="2020-03-14T23:37:00Z">
          <w:r w:rsidR="00387239" w:rsidRPr="00DC1BC5" w:rsidDel="004E0FE6">
            <w:rPr>
              <w:rFonts w:ascii="Arial" w:hAnsi="Arial" w:cs="Arial"/>
              <w:sz w:val="22"/>
              <w:szCs w:val="22"/>
              <w:highlight w:val="cyan"/>
              <w:rPrChange w:id="63" w:author="czeng" w:date="2020-03-14T21:57:00Z">
                <w:rPr>
                  <w:rFonts w:ascii="Arial" w:hAnsi="Arial" w:cs="Arial"/>
                  <w:sz w:val="22"/>
                  <w:szCs w:val="22"/>
                </w:rPr>
              </w:rPrChange>
            </w:rPr>
            <w:delText>t</w:delText>
          </w:r>
        </w:del>
      </w:ins>
      <w:ins w:id="64" w:author="Microsoft Office 用户" w:date="2020-03-11T14:29:00Z">
        <w:del w:id="65" w:author="czeng" w:date="2020-03-14T23:37:00Z">
          <w:r w:rsidR="00387239" w:rsidRPr="00DC1BC5" w:rsidDel="004E0FE6">
            <w:rPr>
              <w:rFonts w:ascii="Arial" w:hAnsi="Arial" w:cs="Arial"/>
              <w:sz w:val="22"/>
              <w:szCs w:val="22"/>
              <w:highlight w:val="cyan"/>
              <w:rPrChange w:id="66" w:author="czeng" w:date="2020-03-14T21:57:00Z">
                <w:rPr>
                  <w:rFonts w:ascii="Arial" w:hAnsi="Arial" w:cs="Arial"/>
                  <w:sz w:val="22"/>
                  <w:szCs w:val="22"/>
                </w:rPr>
              </w:rPrChange>
            </w:rPr>
            <w:delText>en-</w:delText>
          </w:r>
        </w:del>
      </w:ins>
      <w:ins w:id="67" w:author="Microsoft Office 用户" w:date="2020-03-11T14:30:00Z">
        <w:del w:id="68" w:author="czeng" w:date="2020-03-14T23:37:00Z">
          <w:r w:rsidR="00387239" w:rsidRPr="00DC1BC5" w:rsidDel="004E0FE6">
            <w:rPr>
              <w:rFonts w:ascii="Arial" w:hAnsi="Arial" w:cs="Arial"/>
              <w:sz w:val="22"/>
              <w:szCs w:val="22"/>
              <w:highlight w:val="cyan"/>
              <w:rPrChange w:id="69" w:author="czeng" w:date="2020-03-14T21:57:00Z">
                <w:rPr>
                  <w:rFonts w:ascii="Arial" w:hAnsi="Arial" w:cs="Arial"/>
                  <w:sz w:val="22"/>
                  <w:szCs w:val="22"/>
                </w:rPr>
              </w:rPrChange>
            </w:rPr>
            <w:delText>g</w:delText>
          </w:r>
        </w:del>
      </w:ins>
      <w:ins w:id="70" w:author="Microsoft Office 用户" w:date="2020-03-11T14:29:00Z">
        <w:del w:id="71" w:author="czeng" w:date="2020-03-14T23:37:00Z">
          <w:r w:rsidR="00387239" w:rsidRPr="00DC1BC5" w:rsidDel="004E0FE6">
            <w:rPr>
              <w:rFonts w:ascii="Arial" w:hAnsi="Arial" w:cs="Arial"/>
              <w:sz w:val="22"/>
              <w:szCs w:val="22"/>
              <w:highlight w:val="cyan"/>
              <w:rPrChange w:id="72" w:author="czeng" w:date="2020-03-14T21:57:00Z">
                <w:rPr>
                  <w:rFonts w:ascii="Arial" w:hAnsi="Arial" w:cs="Arial"/>
                  <w:sz w:val="22"/>
                  <w:szCs w:val="22"/>
                </w:rPr>
              </w:rPrChange>
            </w:rPr>
            <w:delText xml:space="preserve">ene </w:delText>
          </w:r>
        </w:del>
      </w:ins>
      <w:ins w:id="73" w:author="Microsoft Office 用户" w:date="2020-03-11T14:30:00Z">
        <w:del w:id="74" w:author="czeng" w:date="2020-03-14T23:37:00Z">
          <w:r w:rsidR="00387239" w:rsidRPr="00DC1BC5" w:rsidDel="004E0FE6">
            <w:rPr>
              <w:rFonts w:ascii="Arial" w:hAnsi="Arial" w:cs="Arial"/>
              <w:sz w:val="22"/>
              <w:szCs w:val="22"/>
              <w:highlight w:val="cyan"/>
              <w:rPrChange w:id="75" w:author="czeng" w:date="2020-03-14T21:57:00Z">
                <w:rPr>
                  <w:rFonts w:ascii="Arial" w:hAnsi="Arial" w:cs="Arial"/>
                  <w:sz w:val="22"/>
                  <w:szCs w:val="22"/>
                </w:rPr>
              </w:rPrChange>
            </w:rPr>
            <w:delText>m</w:delText>
          </w:r>
        </w:del>
      </w:ins>
      <w:ins w:id="76" w:author="Microsoft Office 用户" w:date="2020-03-11T14:29:00Z">
        <w:del w:id="77" w:author="czeng" w:date="2020-03-14T23:37:00Z">
          <w:r w:rsidR="00387239" w:rsidRPr="00DC1BC5" w:rsidDel="004E0FE6">
            <w:rPr>
              <w:rFonts w:ascii="Arial" w:hAnsi="Arial" w:cs="Arial"/>
              <w:sz w:val="22"/>
              <w:szCs w:val="22"/>
              <w:highlight w:val="cyan"/>
              <w:rPrChange w:id="78" w:author="czeng" w:date="2020-03-14T21:57:00Z">
                <w:rPr>
                  <w:rFonts w:ascii="Arial" w:hAnsi="Arial" w:cs="Arial"/>
                  <w:sz w:val="22"/>
                  <w:szCs w:val="22"/>
                </w:rPr>
              </w:rPrChange>
            </w:rPr>
            <w:delText xml:space="preserve">ethylation </w:delText>
          </w:r>
        </w:del>
      </w:ins>
      <w:ins w:id="79" w:author="Microsoft Office 用户" w:date="2020-03-11T14:30:00Z">
        <w:del w:id="80" w:author="czeng" w:date="2020-03-14T23:37:00Z">
          <w:r w:rsidR="00387239" w:rsidRPr="00DC1BC5" w:rsidDel="004E0FE6">
            <w:rPr>
              <w:rFonts w:ascii="Arial" w:hAnsi="Arial" w:cs="Arial"/>
              <w:sz w:val="22"/>
              <w:szCs w:val="22"/>
              <w:highlight w:val="cyan"/>
              <w:rPrChange w:id="81" w:author="czeng" w:date="2020-03-14T21:57:00Z">
                <w:rPr>
                  <w:rFonts w:ascii="Arial" w:hAnsi="Arial" w:cs="Arial"/>
                  <w:sz w:val="22"/>
                  <w:szCs w:val="22"/>
                </w:rPr>
              </w:rPrChange>
            </w:rPr>
            <w:delText>s</w:delText>
          </w:r>
        </w:del>
      </w:ins>
      <w:ins w:id="82" w:author="Microsoft Office 用户" w:date="2020-03-11T14:29:00Z">
        <w:del w:id="83" w:author="czeng" w:date="2020-03-14T23:37:00Z">
          <w:r w:rsidR="00387239" w:rsidRPr="00DC1BC5" w:rsidDel="004E0FE6">
            <w:rPr>
              <w:rFonts w:ascii="Arial" w:hAnsi="Arial" w:cs="Arial"/>
              <w:sz w:val="22"/>
              <w:szCs w:val="22"/>
              <w:highlight w:val="cyan"/>
              <w:rPrChange w:id="84" w:author="czeng" w:date="2020-03-14T21:57:00Z">
                <w:rPr>
                  <w:rFonts w:ascii="Arial" w:hAnsi="Arial" w:cs="Arial"/>
                  <w:sz w:val="22"/>
                  <w:szCs w:val="22"/>
                </w:rPr>
              </w:rPrChange>
            </w:rPr>
            <w:delText>ignature in</w:delText>
          </w:r>
        </w:del>
      </w:ins>
      <w:ins w:id="85" w:author="Microsoft Office 用户" w:date="2020-03-11T14:32:00Z">
        <w:del w:id="86" w:author="czeng" w:date="2020-03-14T23:37:00Z">
          <w:r w:rsidR="00387239" w:rsidRPr="00DC1BC5" w:rsidDel="004E0FE6">
            <w:rPr>
              <w:rFonts w:ascii="Arial" w:hAnsi="Arial" w:cs="Arial"/>
              <w:sz w:val="22"/>
              <w:szCs w:val="22"/>
              <w:highlight w:val="cyan"/>
              <w:rPrChange w:id="87" w:author="czeng" w:date="2020-03-14T21:57:00Z">
                <w:rPr>
                  <w:rFonts w:ascii="Arial" w:hAnsi="Arial" w:cs="Arial"/>
                  <w:sz w:val="22"/>
                  <w:szCs w:val="22"/>
                </w:rPr>
              </w:rPrChange>
            </w:rPr>
            <w:delText xml:space="preserve"> adenoma by</w:delText>
          </w:r>
        </w:del>
      </w:ins>
      <w:ins w:id="88" w:author="Microsoft Office 用户" w:date="2020-03-11T14:33:00Z">
        <w:del w:id="89" w:author="czeng" w:date="2020-03-14T23:37:00Z">
          <w:r w:rsidR="00387239" w:rsidRPr="00DC1BC5" w:rsidDel="004E0FE6">
            <w:rPr>
              <w:rFonts w:ascii="Arial" w:hAnsi="Arial" w:cs="Arial"/>
              <w:sz w:val="22"/>
              <w:szCs w:val="22"/>
              <w:highlight w:val="cyan"/>
              <w:rPrChange w:id="90" w:author="czeng" w:date="2020-03-14T21:57:00Z">
                <w:rPr>
                  <w:rFonts w:ascii="Arial" w:hAnsi="Arial" w:cs="Arial"/>
                  <w:sz w:val="22"/>
                  <w:szCs w:val="22"/>
                </w:rPr>
              </w:rPrChange>
            </w:rPr>
            <w:delText xml:space="preserve"> studying </w:delText>
          </w:r>
        </w:del>
      </w:ins>
      <w:ins w:id="91" w:author="Microsoft Office 用户" w:date="2020-03-11T14:31:00Z">
        <w:del w:id="92" w:author="czeng" w:date="2020-03-14T21:49:00Z">
          <w:r w:rsidR="00387239" w:rsidRPr="00DC1BC5" w:rsidDel="00C4267B">
            <w:rPr>
              <w:rFonts w:ascii="Arial" w:hAnsi="Arial" w:cs="Arial"/>
              <w:sz w:val="22"/>
              <w:szCs w:val="22"/>
              <w:highlight w:val="cyan"/>
              <w:rPrChange w:id="93" w:author="czeng" w:date="2020-03-14T21:57:00Z">
                <w:rPr>
                  <w:rFonts w:ascii="Arial" w:hAnsi="Arial" w:cs="Arial"/>
                  <w:sz w:val="22"/>
                  <w:szCs w:val="22"/>
                </w:rPr>
              </w:rPrChange>
            </w:rPr>
            <w:delText xml:space="preserve">different </w:delText>
          </w:r>
        </w:del>
        <w:del w:id="94" w:author="czeng" w:date="2020-03-14T23:37:00Z">
          <w:r w:rsidR="00387239" w:rsidRPr="00DC1BC5" w:rsidDel="004E0FE6">
            <w:rPr>
              <w:rFonts w:ascii="Arial" w:hAnsi="Arial" w:cs="Arial"/>
              <w:sz w:val="22"/>
              <w:szCs w:val="22"/>
              <w:highlight w:val="cyan"/>
              <w:rPrChange w:id="95" w:author="czeng" w:date="2020-03-14T21:57:00Z">
                <w:rPr>
                  <w:rFonts w:ascii="Arial" w:hAnsi="Arial" w:cs="Arial"/>
                  <w:sz w:val="22"/>
                  <w:szCs w:val="22"/>
                </w:rPr>
              </w:rPrChange>
            </w:rPr>
            <w:delText>pathologic</w:delText>
          </w:r>
        </w:del>
      </w:ins>
      <w:ins w:id="96" w:author="Microsoft Office 用户" w:date="2020-03-11T14:32:00Z">
        <w:del w:id="97" w:author="czeng" w:date="2020-03-14T23:37:00Z">
          <w:r w:rsidR="00387239" w:rsidRPr="00DC1BC5" w:rsidDel="004E0FE6">
            <w:rPr>
              <w:rFonts w:ascii="Arial" w:hAnsi="Arial" w:cs="Arial"/>
              <w:sz w:val="22"/>
              <w:szCs w:val="22"/>
              <w:highlight w:val="cyan"/>
              <w:rPrChange w:id="98" w:author="czeng" w:date="2020-03-14T21:57:00Z">
                <w:rPr>
                  <w:rFonts w:ascii="Arial" w:hAnsi="Arial" w:cs="Arial"/>
                  <w:sz w:val="22"/>
                  <w:szCs w:val="22"/>
                </w:rPr>
              </w:rPrChange>
            </w:rPr>
            <w:delText xml:space="preserve"> stage</w:delText>
          </w:r>
        </w:del>
      </w:ins>
      <w:ins w:id="99" w:author="Microsoft Office 用户" w:date="2020-03-11T14:31:00Z">
        <w:del w:id="100" w:author="czeng" w:date="2020-03-14T21:49:00Z">
          <w:r w:rsidR="00387239" w:rsidRPr="00DC1BC5" w:rsidDel="00C4267B">
            <w:rPr>
              <w:rFonts w:ascii="Arial" w:hAnsi="Arial" w:cs="Arial"/>
              <w:sz w:val="22"/>
              <w:szCs w:val="22"/>
              <w:highlight w:val="cyan"/>
              <w:rPrChange w:id="101" w:author="czeng" w:date="2020-03-14T21:57:00Z">
                <w:rPr>
                  <w:rFonts w:ascii="Arial" w:hAnsi="Arial" w:cs="Arial"/>
                  <w:sz w:val="22"/>
                  <w:szCs w:val="22"/>
                </w:rPr>
              </w:rPrChange>
            </w:rPr>
            <w:delText xml:space="preserve"> </w:delText>
          </w:r>
        </w:del>
      </w:ins>
      <w:ins w:id="102" w:author="Microsoft Office 用户" w:date="2020-03-11T14:30:00Z">
        <w:del w:id="103" w:author="czeng" w:date="2020-03-14T21:49:00Z">
          <w:r w:rsidR="00387239" w:rsidRPr="00DC1BC5" w:rsidDel="00C4267B">
            <w:rPr>
              <w:rFonts w:ascii="Arial" w:hAnsi="Arial" w:cs="Arial"/>
              <w:sz w:val="22"/>
              <w:szCs w:val="22"/>
              <w:highlight w:val="cyan"/>
              <w:rPrChange w:id="104" w:author="czeng" w:date="2020-03-14T21:57:00Z">
                <w:rPr>
                  <w:rFonts w:ascii="Arial" w:hAnsi="Arial" w:cs="Arial"/>
                  <w:sz w:val="22"/>
                  <w:szCs w:val="22"/>
                </w:rPr>
              </w:rPrChange>
            </w:rPr>
            <w:delText>a</w:delText>
          </w:r>
        </w:del>
      </w:ins>
      <w:ins w:id="105" w:author="Microsoft Office 用户" w:date="2020-03-11T14:29:00Z">
        <w:del w:id="106" w:author="czeng" w:date="2020-03-14T21:49:00Z">
          <w:r w:rsidR="00387239" w:rsidRPr="00DC1BC5" w:rsidDel="00C4267B">
            <w:rPr>
              <w:rFonts w:ascii="Arial" w:hAnsi="Arial" w:cs="Arial"/>
              <w:sz w:val="22"/>
              <w:szCs w:val="22"/>
              <w:highlight w:val="cyan"/>
              <w:rPrChange w:id="107" w:author="czeng" w:date="2020-03-14T21:57:00Z">
                <w:rPr>
                  <w:rFonts w:ascii="Arial" w:hAnsi="Arial" w:cs="Arial"/>
                  <w:sz w:val="22"/>
                  <w:szCs w:val="22"/>
                </w:rPr>
              </w:rPrChange>
            </w:rPr>
            <w:delText>denom</w:delText>
          </w:r>
          <w:r w:rsidR="00387239" w:rsidRPr="00387239" w:rsidDel="00C4267B">
            <w:rPr>
              <w:rFonts w:ascii="Arial" w:hAnsi="Arial" w:cs="Arial"/>
              <w:sz w:val="22"/>
              <w:szCs w:val="22"/>
            </w:rPr>
            <w:delText>a</w:delText>
          </w:r>
        </w:del>
        <w:del w:id="108" w:author="czeng" w:date="2020-03-14T23:37:00Z">
          <w:r w:rsidR="00387239" w:rsidRPr="00387239" w:rsidDel="004E0FE6">
            <w:rPr>
              <w:rFonts w:ascii="Arial" w:hAnsi="Arial" w:cs="Arial"/>
              <w:sz w:val="22"/>
              <w:szCs w:val="22"/>
            </w:rPr>
            <w:delText>s</w:delText>
          </w:r>
        </w:del>
      </w:ins>
      <w:del w:id="109" w:author="czeng" w:date="2020-03-14T23:37:00Z">
        <w:r w:rsidR="00387239" w:rsidDel="004E0FE6">
          <w:rPr>
            <w:rFonts w:ascii="Arial" w:hAnsi="Arial" w:cs="Arial"/>
            <w:sz w:val="22"/>
            <w:szCs w:val="22"/>
          </w:rPr>
          <w:fldChar w:fldCharType="begin"/>
        </w:r>
        <w:r w:rsidR="0024122C" w:rsidDel="004E0FE6">
          <w:rPr>
            <w:rFonts w:ascii="Arial" w:hAnsi="Arial" w:cs="Arial"/>
            <w:sz w:val="22"/>
            <w:szCs w:val="22"/>
          </w:rPr>
          <w:delInstrText xml:space="preserve"> ADDIN EN.CITE &lt;EndNote&gt;&lt;Cite&gt;&lt;Author&gt;Patai&lt;/Author&gt;&lt;Year&gt;2012&lt;/Year&gt;&lt;RecNum&gt;0&lt;/RecNum&gt;&lt;IDText&gt;Role of DNA methylation in colorectal carcinogenesis&lt;/IDText&gt;&lt;DisplayText&gt;[9]&lt;/DisplayText&gt;&lt;record&gt;&lt;keywords&gt;&lt;keyword&gt;Animals&lt;/keyword&gt;&lt;keyword&gt;Cell Transformation, Neoplastic&lt;/keyword&gt;&lt;keyword&gt;Colorectal Neoplasms&lt;/keyword&gt;&lt;keyword&gt;DNA Methylation&lt;/keyword&gt;&lt;keyword&gt;Early Detection of Cancer&lt;/keyword&gt;&lt;keyword&gt;Humans&lt;/keyword&gt;&lt;keyword&gt;Inflammation&lt;/keyword&gt;&lt;keyword&gt;Promoter Regions, Genetic&lt;/keyword&gt;&lt;/keywords&gt;&lt;urls&gt;&lt;related-urls&gt;&lt;url&gt;https://www.ncbi.nlm.nih.gov/pubmed/22722557&lt;/url&gt;&lt;/related-urls&gt;&lt;/urls&gt;&lt;isbn&gt;1421-9875&lt;/isbn&gt;&lt;titles&gt;&lt;title&gt;Role of DNA methylation in colorectal carcinogenesis&lt;/title&gt;&lt;secondary-title&gt;Dig Dis&lt;/secondary-title&gt;&lt;/titles&gt;&lt;pages&gt;310-5&lt;/pages&gt;&lt;number&gt;3&lt;/number&gt;&lt;contributors&gt;&lt;authors&gt;&lt;author&gt;Patai, A. V.&lt;/author&gt;&lt;author&gt;Molnár, B.&lt;/author&gt;&lt;author&gt;Kalmár, A.&lt;/author&gt;&lt;author&gt;Schöller, A.&lt;/author&gt;&lt;author&gt;Tóth, K.&lt;/author&gt;&lt;author&gt;Tulassay, Z.&lt;/author&gt;&lt;/authors&gt;&lt;/contributors&gt;&lt;edition&gt;2012/06/20&lt;/edition&gt;&lt;language&gt;eng&lt;/language&gt;&lt;added-date format="utc"&gt;1583908022&lt;/added-date&gt;&lt;ref-type name="Journal Article"&gt;17&lt;/ref-type&gt;&lt;dates&gt;&lt;year&gt;2012&lt;/year&gt;&lt;/dates&gt;&lt;rec-number&gt;64&lt;/rec-number&gt;&lt;last-updated-date format="utc"&gt;1583908022&lt;/last-updated-date&gt;&lt;accession-num&gt;22722557&lt;/accession-num&gt;&lt;electronic-resource-num&gt;10.1159/000337004&lt;/electronic-resource-num&gt;&lt;volume&gt;30&lt;/volume&gt;&lt;/record&gt;&lt;/Cite&gt;&lt;/EndNote&gt;</w:delInstrText>
        </w:r>
        <w:r w:rsidR="00387239" w:rsidDel="004E0FE6">
          <w:rPr>
            <w:rFonts w:ascii="Arial" w:hAnsi="Arial" w:cs="Arial"/>
            <w:sz w:val="22"/>
            <w:szCs w:val="22"/>
          </w:rPr>
          <w:fldChar w:fldCharType="separate"/>
        </w:r>
        <w:r w:rsidR="0024122C" w:rsidDel="004E0FE6">
          <w:rPr>
            <w:rFonts w:ascii="Arial" w:hAnsi="Arial" w:cs="Arial"/>
            <w:noProof/>
            <w:sz w:val="22"/>
            <w:szCs w:val="22"/>
          </w:rPr>
          <w:delText>[9]</w:delText>
        </w:r>
        <w:r w:rsidR="00387239" w:rsidDel="004E0FE6">
          <w:rPr>
            <w:rFonts w:ascii="Arial" w:hAnsi="Arial" w:cs="Arial"/>
            <w:sz w:val="22"/>
            <w:szCs w:val="22"/>
          </w:rPr>
          <w:fldChar w:fldCharType="end"/>
        </w:r>
      </w:del>
      <w:ins w:id="110" w:author="Microsoft Office 用户" w:date="2020-03-11T14:30:00Z">
        <w:del w:id="111" w:author="czeng" w:date="2020-03-14T23:37:00Z">
          <w:r w:rsidR="00387239" w:rsidDel="004E0FE6">
            <w:rPr>
              <w:rFonts w:ascii="Arial" w:hAnsi="Arial" w:cs="Arial"/>
              <w:sz w:val="22"/>
              <w:szCs w:val="22"/>
            </w:rPr>
            <w:delText>.</w:delText>
          </w:r>
        </w:del>
      </w:ins>
      <w:ins w:id="112" w:author="Microsoft Office 用户" w:date="2020-03-11T14:29:00Z">
        <w:del w:id="113" w:author="czeng" w:date="2020-03-14T21:57:00Z">
          <w:r w:rsidR="00387239" w:rsidRPr="00387239" w:rsidDel="00DC1BC5">
            <w:rPr>
              <w:rFonts w:ascii="Arial" w:hAnsi="Arial" w:cs="Arial"/>
              <w:sz w:val="22"/>
              <w:szCs w:val="22"/>
            </w:rPr>
            <w:delText xml:space="preserve"> </w:delText>
          </w:r>
        </w:del>
      </w:ins>
      <w:ins w:id="114" w:author="Microsoft Office 用户" w:date="2020-03-11T14:34:00Z">
        <w:del w:id="115" w:author="czeng" w:date="2020-03-14T21:57:00Z">
          <w:r w:rsidR="00387239" w:rsidRPr="00DC1BC5" w:rsidDel="00DC1BC5">
            <w:rPr>
              <w:rFonts w:ascii="Arial" w:hAnsi="Arial" w:cs="Arial"/>
              <w:sz w:val="22"/>
              <w:szCs w:val="22"/>
              <w:highlight w:val="cyan"/>
              <w:rPrChange w:id="116" w:author="czeng" w:date="2020-03-14T21:58:00Z">
                <w:rPr>
                  <w:rFonts w:ascii="Arial" w:hAnsi="Arial" w:cs="Arial"/>
                  <w:sz w:val="22"/>
                  <w:szCs w:val="22"/>
                </w:rPr>
              </w:rPrChange>
            </w:rPr>
            <w:delText xml:space="preserve">But </w:delText>
          </w:r>
        </w:del>
      </w:ins>
      <w:ins w:id="117" w:author="Microsoft Office 用户" w:date="2020-03-11T14:35:00Z">
        <w:del w:id="118" w:author="czeng" w:date="2020-03-14T21:57:00Z">
          <w:r w:rsidR="00387239" w:rsidRPr="00DC1BC5" w:rsidDel="00DC1BC5">
            <w:rPr>
              <w:rFonts w:ascii="Arial" w:hAnsi="Arial" w:cs="Arial"/>
              <w:sz w:val="22"/>
              <w:szCs w:val="22"/>
              <w:highlight w:val="cyan"/>
              <w:rPrChange w:id="119" w:author="czeng" w:date="2020-03-14T21:58:00Z">
                <w:rPr>
                  <w:rFonts w:ascii="Arial" w:hAnsi="Arial" w:cs="Arial"/>
                  <w:sz w:val="22"/>
                  <w:szCs w:val="22"/>
                </w:rPr>
              </w:rPrChange>
            </w:rPr>
            <w:delText>at</w:delText>
          </w:r>
        </w:del>
      </w:ins>
      <w:ins w:id="120" w:author="Microsoft Office 用户" w:date="2020-03-11T14:34:00Z">
        <w:del w:id="121" w:author="czeng" w:date="2020-03-14T21:57:00Z">
          <w:r w:rsidR="00387239" w:rsidRPr="00DC1BC5" w:rsidDel="00DC1BC5">
            <w:rPr>
              <w:rFonts w:ascii="Arial" w:hAnsi="Arial" w:cs="Arial"/>
              <w:sz w:val="22"/>
              <w:szCs w:val="22"/>
              <w:highlight w:val="cyan"/>
              <w:rPrChange w:id="122" w:author="czeng" w:date="2020-03-14T21:58:00Z">
                <w:rPr>
                  <w:rFonts w:ascii="Arial" w:hAnsi="Arial" w:cs="Arial"/>
                  <w:sz w:val="22"/>
                  <w:szCs w:val="22"/>
                </w:rPr>
              </w:rPrChange>
            </w:rPr>
            <w:delText xml:space="preserve"> whole-genome</w:delText>
          </w:r>
        </w:del>
      </w:ins>
      <w:ins w:id="123" w:author="Microsoft Office 用户" w:date="2020-03-11T14:35:00Z">
        <w:del w:id="124" w:author="czeng" w:date="2020-03-14T21:57:00Z">
          <w:r w:rsidR="00387239" w:rsidRPr="00DC1BC5" w:rsidDel="00DC1BC5">
            <w:rPr>
              <w:rFonts w:ascii="Arial" w:hAnsi="Arial" w:cs="Arial"/>
              <w:sz w:val="22"/>
              <w:szCs w:val="22"/>
              <w:highlight w:val="cyan"/>
              <w:rPrChange w:id="125" w:author="czeng" w:date="2020-03-14T21:58:00Z">
                <w:rPr>
                  <w:rFonts w:ascii="Arial" w:hAnsi="Arial" w:cs="Arial"/>
                  <w:sz w:val="22"/>
                  <w:szCs w:val="22"/>
                </w:rPr>
              </w:rPrChange>
            </w:rPr>
            <w:delText xml:space="preserve"> level,</w:delText>
          </w:r>
        </w:del>
      </w:ins>
      <w:ins w:id="126" w:author="Microsoft Office 用户" w:date="2020-03-11T14:34:00Z">
        <w:r w:rsidR="00387239" w:rsidRPr="00DC1BC5">
          <w:rPr>
            <w:rFonts w:ascii="Arial" w:hAnsi="Arial" w:cs="Arial"/>
            <w:sz w:val="22"/>
            <w:szCs w:val="22"/>
            <w:highlight w:val="cyan"/>
            <w:rPrChange w:id="127" w:author="czeng" w:date="2020-03-14T21:58:00Z">
              <w:rPr>
                <w:rFonts w:ascii="Arial" w:hAnsi="Arial" w:cs="Arial"/>
                <w:sz w:val="22"/>
                <w:szCs w:val="22"/>
              </w:rPr>
            </w:rPrChange>
          </w:rPr>
          <w:t xml:space="preserve"> </w:t>
        </w:r>
      </w:ins>
      <w:ins w:id="128" w:author="Microsoft Office 用户" w:date="2020-03-11T14:35:00Z">
        <w:r w:rsidR="00387239" w:rsidRPr="00DC1BC5">
          <w:rPr>
            <w:rFonts w:ascii="Arial" w:hAnsi="Arial" w:cs="Arial"/>
            <w:sz w:val="22"/>
            <w:szCs w:val="22"/>
            <w:highlight w:val="cyan"/>
            <w:rPrChange w:id="129" w:author="czeng" w:date="2020-03-14T21:58:00Z">
              <w:rPr>
                <w:rFonts w:ascii="Arial" w:hAnsi="Arial" w:cs="Arial"/>
                <w:sz w:val="22"/>
                <w:szCs w:val="22"/>
              </w:rPr>
            </w:rPrChange>
          </w:rPr>
          <w:t>o</w:t>
        </w:r>
      </w:ins>
      <w:del w:id="130" w:author="Microsoft Office 用户" w:date="2020-03-11T14:35:00Z">
        <w:r w:rsidR="00AC596F" w:rsidRPr="00DC1BC5" w:rsidDel="00387239">
          <w:rPr>
            <w:rFonts w:ascii="Arial" w:hAnsi="Arial" w:cs="Arial"/>
            <w:sz w:val="22"/>
            <w:szCs w:val="22"/>
            <w:highlight w:val="cyan"/>
            <w:rPrChange w:id="131" w:author="czeng" w:date="2020-03-14T21:58:00Z">
              <w:rPr>
                <w:rFonts w:ascii="Arial" w:hAnsi="Arial" w:cs="Arial"/>
                <w:sz w:val="22"/>
                <w:szCs w:val="22"/>
              </w:rPr>
            </w:rPrChange>
          </w:rPr>
          <w:delText>O</w:delText>
        </w:r>
      </w:del>
      <w:r w:rsidR="00AC596F" w:rsidRPr="00DC1BC5">
        <w:rPr>
          <w:rFonts w:ascii="Arial" w:hAnsi="Arial" w:cs="Arial"/>
          <w:sz w:val="22"/>
          <w:szCs w:val="22"/>
          <w:highlight w:val="cyan"/>
          <w:rPrChange w:id="132" w:author="czeng" w:date="2020-03-14T21:58:00Z">
            <w:rPr>
              <w:rFonts w:ascii="Arial" w:hAnsi="Arial" w:cs="Arial"/>
              <w:sz w:val="22"/>
              <w:szCs w:val="22"/>
            </w:rPr>
          </w:rPrChange>
        </w:rPr>
        <w:t xml:space="preserve">ur research compared and defined differences </w:t>
      </w:r>
      <w:ins w:id="133" w:author="Microsoft Office 用户" w:date="2020-03-11T14:35:00Z">
        <w:r w:rsidR="00387239" w:rsidRPr="00DC1BC5">
          <w:rPr>
            <w:rFonts w:ascii="Arial" w:hAnsi="Arial" w:cs="Arial"/>
            <w:sz w:val="22"/>
            <w:szCs w:val="22"/>
            <w:highlight w:val="cyan"/>
            <w:rPrChange w:id="134" w:author="czeng" w:date="2020-03-14T21:58:00Z">
              <w:rPr>
                <w:rFonts w:ascii="Arial" w:hAnsi="Arial" w:cs="Arial"/>
                <w:sz w:val="22"/>
                <w:szCs w:val="22"/>
              </w:rPr>
            </w:rPrChange>
          </w:rPr>
          <w:t>o</w:t>
        </w:r>
        <w:r w:rsidR="00387239">
          <w:rPr>
            <w:rFonts w:ascii="Arial" w:hAnsi="Arial" w:cs="Arial"/>
            <w:sz w:val="22"/>
            <w:szCs w:val="22"/>
          </w:rPr>
          <w:t xml:space="preserve">f </w:t>
        </w:r>
      </w:ins>
      <w:del w:id="135" w:author="Microsoft Office 用户" w:date="2020-03-11T14:34:00Z">
        <w:r w:rsidR="00AC596F" w:rsidDel="00387239">
          <w:rPr>
            <w:rFonts w:ascii="Arial" w:hAnsi="Arial" w:cs="Arial"/>
            <w:sz w:val="22"/>
            <w:szCs w:val="22"/>
          </w:rPr>
          <w:delText xml:space="preserve">in </w:delText>
        </w:r>
        <w:r w:rsidR="00AC596F" w:rsidRPr="00AA74C7" w:rsidDel="00387239">
          <w:rPr>
            <w:rFonts w:ascii="Arial" w:hAnsi="Arial" w:cs="Arial"/>
            <w:sz w:val="22"/>
            <w:szCs w:val="22"/>
          </w:rPr>
          <w:delText xml:space="preserve">whole-genome </w:delText>
        </w:r>
      </w:del>
      <w:ins w:id="136" w:author="czeng" w:date="2020-03-14T23:44:00Z">
        <w:r w:rsidR="00813239">
          <w:rPr>
            <w:rFonts w:ascii="Arial" w:hAnsi="Arial" w:cs="Arial"/>
            <w:sz w:val="22"/>
            <w:szCs w:val="22"/>
          </w:rPr>
          <w:t>Genome wide</w:t>
        </w:r>
      </w:ins>
      <w:ins w:id="137" w:author="czeng" w:date="2020-03-14T23:46:00Z">
        <w:r w:rsidR="00813239" w:rsidRPr="00813239">
          <w:rPr>
            <w:rFonts w:ascii="Arial" w:hAnsi="Arial" w:cs="Arial"/>
            <w:sz w:val="22"/>
            <w:szCs w:val="22"/>
          </w:rPr>
          <w:t xml:space="preserve"> </w:t>
        </w:r>
        <w:r w:rsidR="00813239">
          <w:rPr>
            <w:rFonts w:ascii="Arial" w:hAnsi="Arial" w:cs="Arial"/>
            <w:sz w:val="22"/>
            <w:szCs w:val="22"/>
          </w:rPr>
          <w:t>profiling</w:t>
        </w:r>
      </w:ins>
      <w:ins w:id="138" w:author="czeng" w:date="2020-03-14T23:44:00Z">
        <w:r w:rsidR="00813239">
          <w:rPr>
            <w:rFonts w:ascii="Arial" w:hAnsi="Arial" w:cs="Arial"/>
            <w:sz w:val="22"/>
            <w:szCs w:val="22"/>
          </w:rPr>
          <w:t xml:space="preserve"> </w:t>
        </w:r>
      </w:ins>
      <w:ins w:id="139" w:author="czeng" w:date="2020-03-14T23:46:00Z">
        <w:r w:rsidR="00813239">
          <w:rPr>
            <w:rFonts w:ascii="Arial" w:hAnsi="Arial" w:cs="Arial"/>
            <w:sz w:val="22"/>
            <w:szCs w:val="22"/>
          </w:rPr>
          <w:t xml:space="preserve">of </w:t>
        </w:r>
      </w:ins>
      <w:r w:rsidR="00AC596F" w:rsidRPr="00AA74C7">
        <w:rPr>
          <w:rFonts w:ascii="Arial" w:hAnsi="Arial" w:cs="Arial"/>
          <w:sz w:val="22"/>
          <w:szCs w:val="22"/>
        </w:rPr>
        <w:t>DNA methylation</w:t>
      </w:r>
      <w:ins w:id="140" w:author="czeng" w:date="2020-03-14T23:46:00Z">
        <w:r w:rsidR="00813239">
          <w:rPr>
            <w:rFonts w:ascii="Arial" w:hAnsi="Arial" w:cs="Arial"/>
            <w:sz w:val="22"/>
            <w:szCs w:val="22"/>
          </w:rPr>
          <w:t>, especially changes</w:t>
        </w:r>
      </w:ins>
      <w:r w:rsidR="00AC596F" w:rsidRPr="00AA74C7">
        <w:rPr>
          <w:rFonts w:ascii="Arial" w:hAnsi="Arial" w:cs="Arial"/>
          <w:sz w:val="22"/>
          <w:szCs w:val="22"/>
        </w:rPr>
        <w:t xml:space="preserve"> </w:t>
      </w:r>
      <w:r w:rsidR="00AC596F">
        <w:rPr>
          <w:rFonts w:ascii="Arial" w:hAnsi="Arial" w:cs="Arial"/>
          <w:sz w:val="22"/>
          <w:szCs w:val="22"/>
        </w:rPr>
        <w:t>across</w:t>
      </w:r>
      <w:r w:rsidR="00AC596F" w:rsidRPr="00AA74C7">
        <w:rPr>
          <w:rFonts w:ascii="Arial" w:hAnsi="Arial" w:cs="Arial"/>
          <w:sz w:val="22"/>
          <w:szCs w:val="22"/>
        </w:rPr>
        <w:t xml:space="preserve"> these two </w:t>
      </w:r>
      <w:ins w:id="141" w:author="czeng" w:date="2020-03-14T23:47:00Z">
        <w:r w:rsidR="00813239">
          <w:rPr>
            <w:rFonts w:ascii="Arial" w:hAnsi="Arial" w:cs="Arial"/>
            <w:sz w:val="22"/>
            <w:szCs w:val="22"/>
          </w:rPr>
          <w:t xml:space="preserve">precancerous </w:t>
        </w:r>
      </w:ins>
      <w:bookmarkStart w:id="142" w:name="_GoBack"/>
      <w:bookmarkEnd w:id="142"/>
      <w:r w:rsidR="00AC596F" w:rsidRPr="00AA74C7">
        <w:rPr>
          <w:rFonts w:ascii="Arial" w:hAnsi="Arial" w:cs="Arial"/>
          <w:sz w:val="22"/>
          <w:szCs w:val="22"/>
        </w:rPr>
        <w:t xml:space="preserve">stages </w:t>
      </w:r>
      <w:del w:id="143" w:author="czeng" w:date="2020-03-14T23:45:00Z">
        <w:r w:rsidR="00AC596F" w:rsidDel="00813239">
          <w:rPr>
            <w:rFonts w:ascii="Arial" w:hAnsi="Arial" w:cs="Arial"/>
            <w:sz w:val="22"/>
            <w:szCs w:val="22"/>
          </w:rPr>
          <w:delText xml:space="preserve">that </w:delText>
        </w:r>
      </w:del>
      <w:r w:rsidR="00AC596F">
        <w:rPr>
          <w:rFonts w:ascii="Arial" w:hAnsi="Arial" w:cs="Arial"/>
          <w:sz w:val="22"/>
          <w:szCs w:val="22"/>
        </w:rPr>
        <w:t xml:space="preserve">had not been </w:t>
      </w:r>
      <w:del w:id="144" w:author="czeng" w:date="2020-03-14T23:45:00Z">
        <w:r w:rsidR="00AC596F" w:rsidDel="00813239">
          <w:rPr>
            <w:rFonts w:ascii="Arial" w:hAnsi="Arial" w:cs="Arial"/>
            <w:sz w:val="22"/>
            <w:szCs w:val="22"/>
          </w:rPr>
          <w:delText xml:space="preserve">previously </w:delText>
        </w:r>
      </w:del>
      <w:r w:rsidR="00AC596F">
        <w:rPr>
          <w:rFonts w:ascii="Arial" w:hAnsi="Arial" w:cs="Arial"/>
          <w:sz w:val="22"/>
          <w:szCs w:val="22"/>
        </w:rPr>
        <w:t>reported</w:t>
      </w:r>
      <w:r w:rsidR="00AC596F" w:rsidRPr="00AA74C7">
        <w:rPr>
          <w:rFonts w:ascii="Arial" w:hAnsi="Arial" w:cs="Arial"/>
          <w:sz w:val="22"/>
          <w:szCs w:val="22"/>
        </w:rPr>
        <w:t xml:space="preserve"> </w:t>
      </w:r>
      <w:r w:rsidR="00AC596F" w:rsidRPr="00AA74C7">
        <w:rPr>
          <w:rFonts w:ascii="Arial" w:hAnsi="Arial" w:cs="Arial"/>
          <w:sz w:val="22"/>
          <w:szCs w:val="22"/>
        </w:rPr>
        <w:fldChar w:fldCharType="begin"/>
      </w:r>
      <w:r w:rsidR="0024122C">
        <w:rPr>
          <w:rFonts w:ascii="Arial" w:hAnsi="Arial" w:cs="Arial"/>
          <w:sz w:val="22"/>
          <w:szCs w:val="22"/>
        </w:rPr>
        <w:instrText xml:space="preserve"> ADDIN EN.CITE &lt;EndNote&gt;&lt;Cite&gt;&lt;Author&gt;Rex&lt;/Author&gt;&lt;Year&gt;2009&lt;/Year&gt;&lt;RecNum&gt;21&lt;/RecNum&gt;&lt;DisplayText&gt;[23]&lt;/DisplayText&gt;&lt;record&gt;&lt;rec-number&gt;21&lt;/rec-number&gt;&lt;foreign-keys&gt;&lt;key app="EN" db-id="zffsxeepa00fpreedaupevsaw9eeftzdw009" timestamp="1562162427"&gt;21&lt;/key&gt;&lt;/foreign-keys&gt;&lt;ref-type name="Journal Article"&gt;17&lt;/ref-type&gt;&lt;contributors&gt;&lt;authors&gt;&lt;author&gt;Rex, D. K.&lt;/author&gt;&lt;author&gt;Johnson, D. A.&lt;/author&gt;&lt;author&gt;Anderson, J. C.&lt;/author&gt;&lt;author&gt;Schoenfeld, P. S.&lt;/author&gt;&lt;author&gt;Burke, C. A.&lt;/author&gt;&lt;author&gt;Inadomi, J. M.&lt;/author&gt;&lt;author&gt;American College of, Gastroenterology&lt;/author&gt;&lt;/authors&gt;&lt;/contributors&gt;&lt;auth-address&gt;Indiana University Medical Center, IU Hospital, Indianapolis 46202, USA. drex@iupui.edu&lt;/auth-address&gt;&lt;titles&gt;&lt;title&gt;American College of Gastroenterology guidelines for colorectal cancer screening 2009 [corrected]&lt;/title&gt;&lt;secondary-title&gt;Am J Gastroenterol&lt;/secondary-title&gt;&lt;/titles&gt;&lt;periodical&gt;&lt;full-title&gt;Am J Gastroenterol&lt;/full-title&gt;&lt;/periodical&gt;&lt;pages&gt;739-50&lt;/pages&gt;&lt;volume&gt;104&lt;/volume&gt;&lt;number&gt;3&lt;/number&gt;&lt;edition&gt;2009/02/26&lt;/edition&gt;&lt;keywords&gt;&lt;keyword&gt;Adenomatous Polyposis Coli/diagnosis&lt;/keyword&gt;&lt;keyword&gt;Colonoscopy&lt;/keyword&gt;&lt;keyword&gt;Colorectal Neoplasms/*diagnosis/prevention &amp;amp; control&lt;/keyword&gt;&lt;keyword&gt;Colorectal Neoplasms, Hereditary Nonpolyposis/diagnosis&lt;/keyword&gt;&lt;keyword&gt;Humans&lt;/keyword&gt;&lt;/keywords&gt;&lt;dates&gt;&lt;year&gt;2009&lt;/year&gt;&lt;pub-dates&gt;&lt;date&gt;Mar&lt;/date&gt;&lt;/pub-dates&gt;&lt;/dates&gt;&lt;isbn&gt;1572-0241 (Electronic)&amp;#xD;0002-9270 (Linking)&lt;/isbn&gt;&lt;accession-num&gt;19240699&lt;/accession-num&gt;&lt;urls&gt;&lt;related-urls&gt;&lt;url&gt;https://www.ncbi.nlm.nih.gov/pubmed/19240699&lt;/url&gt;&lt;/related-urls&gt;&lt;/urls&gt;&lt;electronic-resource-num&gt;10.1038/ajg.2009.104&lt;/electronic-resource-num&gt;&lt;/record&gt;&lt;/Cite&gt;&lt;/EndNote&gt;</w:instrText>
      </w:r>
      <w:r w:rsidR="00AC596F" w:rsidRPr="00AA74C7">
        <w:rPr>
          <w:rFonts w:ascii="Arial" w:hAnsi="Arial" w:cs="Arial"/>
          <w:sz w:val="22"/>
          <w:szCs w:val="22"/>
        </w:rPr>
        <w:fldChar w:fldCharType="separate"/>
      </w:r>
      <w:r w:rsidR="0024122C">
        <w:rPr>
          <w:rFonts w:ascii="Arial" w:hAnsi="Arial" w:cs="Arial"/>
          <w:noProof/>
          <w:sz w:val="22"/>
          <w:szCs w:val="22"/>
        </w:rPr>
        <w:t>[23]</w:t>
      </w:r>
      <w:r w:rsidR="00AC596F" w:rsidRPr="00AA74C7">
        <w:rPr>
          <w:rFonts w:ascii="Arial" w:hAnsi="Arial" w:cs="Arial"/>
          <w:sz w:val="22"/>
          <w:szCs w:val="22"/>
        </w:rPr>
        <w:fldChar w:fldCharType="end"/>
      </w:r>
      <w:r w:rsidR="00AC596F" w:rsidRPr="00AA74C7">
        <w:rPr>
          <w:rFonts w:ascii="Arial" w:hAnsi="Arial" w:cs="Arial"/>
          <w:sz w:val="22"/>
          <w:szCs w:val="22"/>
        </w:rPr>
        <w:t xml:space="preserve">. </w:t>
      </w:r>
      <w:r w:rsidR="00AC596F">
        <w:rPr>
          <w:rFonts w:ascii="Arial" w:hAnsi="Arial" w:cs="Arial"/>
          <w:sz w:val="22"/>
          <w:szCs w:val="22"/>
        </w:rPr>
        <w:t xml:space="preserve">We hypothesized that these </w:t>
      </w:r>
      <w:r w:rsidR="00AC596F" w:rsidRPr="00AA74C7">
        <w:rPr>
          <w:rFonts w:ascii="Arial" w:hAnsi="Arial" w:cs="Arial"/>
          <w:sz w:val="22"/>
          <w:szCs w:val="22"/>
        </w:rPr>
        <w:t xml:space="preserve">alterations in LGA </w:t>
      </w:r>
      <w:r w:rsidR="00AC596F">
        <w:rPr>
          <w:rFonts w:ascii="Arial" w:hAnsi="Arial" w:cs="Arial"/>
          <w:sz w:val="22"/>
          <w:szCs w:val="22"/>
        </w:rPr>
        <w:t xml:space="preserve">methylation represented candidates </w:t>
      </w:r>
      <w:r w:rsidR="00AC596F" w:rsidRPr="00AA74C7">
        <w:rPr>
          <w:rFonts w:ascii="Arial" w:hAnsi="Arial" w:cs="Arial"/>
          <w:sz w:val="22"/>
          <w:szCs w:val="22"/>
        </w:rPr>
        <w:t xml:space="preserve">as potential early diagnostic biomarkers. </w:t>
      </w:r>
      <w:r w:rsidR="00AC596F">
        <w:rPr>
          <w:rFonts w:ascii="Arial" w:hAnsi="Arial" w:cs="Arial"/>
          <w:sz w:val="22"/>
          <w:szCs w:val="22"/>
        </w:rPr>
        <w:t>We further posit that</w:t>
      </w:r>
      <w:r w:rsidR="00AC596F" w:rsidRPr="00AA74C7">
        <w:rPr>
          <w:rFonts w:ascii="Arial" w:hAnsi="Arial" w:cs="Arial"/>
          <w:sz w:val="22"/>
          <w:szCs w:val="22"/>
        </w:rPr>
        <w:t xml:space="preserve"> comprehensive understanding to the genome-wide DNA methylation profile for the early stage pre-cancerous lesions (LGA and HGA) will provide important resources early diagnosis and candidate biomarkers</w:t>
      </w:r>
      <w:r w:rsidR="00AC596F">
        <w:rPr>
          <w:rFonts w:ascii="Arial" w:hAnsi="Arial" w:cs="Arial"/>
          <w:sz w:val="22"/>
          <w:szCs w:val="22"/>
        </w:rPr>
        <w:t xml:space="preserve"> for potential oncogenic progression</w:t>
      </w:r>
      <w:r w:rsidR="00AC596F" w:rsidRPr="00AA74C7">
        <w:rPr>
          <w:rFonts w:ascii="Arial" w:hAnsi="Arial" w:cs="Arial"/>
          <w:sz w:val="22"/>
          <w:szCs w:val="22"/>
        </w:rPr>
        <w:t xml:space="preserve">. </w:t>
      </w:r>
    </w:p>
    <w:p w14:paraId="6344BB76" w14:textId="33486A57" w:rsidR="00105BA5" w:rsidRPr="00AA74C7" w:rsidRDefault="00105BA5" w:rsidP="006C4C6E">
      <w:pPr>
        <w:jc w:val="both"/>
        <w:rPr>
          <w:rFonts w:ascii="Arial" w:hAnsi="Arial" w:cs="Arial"/>
          <w:sz w:val="22"/>
          <w:szCs w:val="22"/>
        </w:rPr>
        <w:pPrChange w:id="145" w:author="czeng" w:date="2020-03-14T09:59:00Z">
          <w:pPr>
            <w:spacing w:line="480" w:lineRule="auto"/>
            <w:jc w:val="both"/>
          </w:pPr>
        </w:pPrChange>
      </w:pPr>
    </w:p>
    <w:p w14:paraId="6A653310" w14:textId="58C86550" w:rsidR="00785627" w:rsidRDefault="003B50FB" w:rsidP="006C4C6E">
      <w:pPr>
        <w:jc w:val="both"/>
        <w:rPr>
          <w:ins w:id="146" w:author="czeng" w:date="2020-03-14T23:35:00Z"/>
          <w:rFonts w:ascii="Arial" w:eastAsiaTheme="minorEastAsia" w:hAnsi="Arial" w:cs="Arial"/>
          <w:kern w:val="2"/>
          <w:sz w:val="22"/>
          <w:szCs w:val="22"/>
        </w:rPr>
        <w:pPrChange w:id="147" w:author="czeng" w:date="2020-03-14T09:59:00Z">
          <w:pPr>
            <w:spacing w:line="480" w:lineRule="auto"/>
            <w:jc w:val="both"/>
          </w:pPr>
        </w:pPrChange>
      </w:pPr>
      <w:r w:rsidRPr="00AA74C7">
        <w:rPr>
          <w:rFonts w:ascii="Arial" w:hAnsi="Arial" w:cs="Arial"/>
          <w:sz w:val="22"/>
          <w:szCs w:val="22"/>
        </w:rPr>
        <w:t xml:space="preserve">In this study, </w:t>
      </w:r>
      <w:r w:rsidR="0053281F" w:rsidRPr="00AA74C7">
        <w:rPr>
          <w:rFonts w:ascii="Arial" w:hAnsi="Arial" w:cs="Arial"/>
          <w:sz w:val="22"/>
          <w:szCs w:val="22"/>
        </w:rPr>
        <w:t xml:space="preserve">we conducted </w:t>
      </w:r>
      <w:r w:rsidR="00AC1A19">
        <w:rPr>
          <w:rFonts w:ascii="Arial" w:hAnsi="Arial" w:cs="Arial"/>
          <w:sz w:val="22"/>
          <w:szCs w:val="22"/>
        </w:rPr>
        <w:t xml:space="preserve">a series of </w:t>
      </w:r>
      <w:r w:rsidR="0053281F" w:rsidRPr="00AA74C7">
        <w:rPr>
          <w:rFonts w:ascii="Arial" w:hAnsi="Arial" w:cs="Arial"/>
          <w:sz w:val="22"/>
          <w:szCs w:val="22"/>
        </w:rPr>
        <w:t>genome-wide DNA methylation array</w:t>
      </w:r>
      <w:r w:rsidR="00AC1A19">
        <w:rPr>
          <w:rFonts w:ascii="Arial" w:hAnsi="Arial" w:cs="Arial"/>
          <w:sz w:val="22"/>
          <w:szCs w:val="22"/>
        </w:rPr>
        <w:t xml:space="preserve"> of</w:t>
      </w:r>
      <w:r w:rsidR="0053281F" w:rsidRPr="00AA74C7">
        <w:rPr>
          <w:rFonts w:ascii="Arial" w:hAnsi="Arial" w:cs="Arial"/>
          <w:sz w:val="22"/>
          <w:szCs w:val="22"/>
        </w:rPr>
        <w:t xml:space="preserve"> 18 </w:t>
      </w:r>
      <w:r w:rsidR="00FF3BC0" w:rsidRPr="00AA74C7">
        <w:rPr>
          <w:rFonts w:ascii="Arial" w:hAnsi="Arial" w:cs="Arial"/>
          <w:sz w:val="22"/>
          <w:szCs w:val="22"/>
        </w:rPr>
        <w:t xml:space="preserve">LGA </w:t>
      </w:r>
      <w:r w:rsidR="0053281F" w:rsidRPr="00AA74C7">
        <w:rPr>
          <w:rFonts w:ascii="Arial" w:hAnsi="Arial" w:cs="Arial"/>
          <w:sz w:val="22"/>
          <w:szCs w:val="22"/>
        </w:rPr>
        <w:t xml:space="preserve">and 22 </w:t>
      </w:r>
      <w:r w:rsidR="00055AEA" w:rsidRPr="00AA74C7">
        <w:rPr>
          <w:rFonts w:ascii="Arial" w:hAnsi="Arial" w:cs="Arial"/>
          <w:sz w:val="22"/>
          <w:szCs w:val="22"/>
        </w:rPr>
        <w:t>HGA</w:t>
      </w:r>
      <w:r w:rsidR="0053281F" w:rsidRPr="00AA74C7">
        <w:rPr>
          <w:rFonts w:ascii="Arial" w:hAnsi="Arial" w:cs="Arial"/>
          <w:sz w:val="22"/>
          <w:szCs w:val="22"/>
        </w:rPr>
        <w:t xml:space="preserve"> and </w:t>
      </w:r>
      <w:r w:rsidR="00AC1A19">
        <w:rPr>
          <w:rFonts w:ascii="Arial" w:hAnsi="Arial" w:cs="Arial"/>
          <w:sz w:val="22"/>
          <w:szCs w:val="22"/>
        </w:rPr>
        <w:t xml:space="preserve">compared the frequency, location, and pattern of methylation status to </w:t>
      </w:r>
      <w:r w:rsidR="0053281F" w:rsidRPr="00AA74C7">
        <w:rPr>
          <w:rFonts w:ascii="Arial" w:hAnsi="Arial" w:cs="Arial"/>
          <w:sz w:val="22"/>
          <w:szCs w:val="22"/>
        </w:rPr>
        <w:t>20 normal tissue</w:t>
      </w:r>
      <w:r w:rsidR="00AC1A19">
        <w:rPr>
          <w:rFonts w:ascii="Arial" w:hAnsi="Arial" w:cs="Arial"/>
          <w:sz w:val="22"/>
          <w:szCs w:val="22"/>
        </w:rPr>
        <w:t xml:space="preserve"> samples</w:t>
      </w:r>
      <w:r w:rsidR="006457BC" w:rsidRPr="00AA74C7">
        <w:rPr>
          <w:rFonts w:ascii="Arial" w:hAnsi="Arial" w:cs="Arial"/>
          <w:sz w:val="22"/>
          <w:szCs w:val="22"/>
        </w:rPr>
        <w:t xml:space="preserve">. </w:t>
      </w:r>
      <w:r w:rsidR="003308E4" w:rsidRPr="00AA74C7">
        <w:rPr>
          <w:rFonts w:ascii="Arial" w:hAnsi="Arial" w:cs="Arial"/>
          <w:sz w:val="22"/>
          <w:szCs w:val="22"/>
        </w:rPr>
        <w:t>Dynamic DNA methylation change</w:t>
      </w:r>
      <w:r w:rsidR="003308E4">
        <w:rPr>
          <w:rFonts w:ascii="Arial" w:hAnsi="Arial" w:cs="Arial"/>
          <w:sz w:val="22"/>
          <w:szCs w:val="22"/>
        </w:rPr>
        <w:t>s</w:t>
      </w:r>
      <w:r w:rsidR="003308E4" w:rsidRPr="00AA74C7">
        <w:rPr>
          <w:rFonts w:ascii="Arial" w:hAnsi="Arial" w:cs="Arial"/>
          <w:sz w:val="22"/>
          <w:szCs w:val="22"/>
        </w:rPr>
        <w:t xml:space="preserve"> w</w:t>
      </w:r>
      <w:r w:rsidR="003308E4">
        <w:rPr>
          <w:rFonts w:ascii="Arial" w:hAnsi="Arial" w:cs="Arial"/>
          <w:sz w:val="22"/>
          <w:szCs w:val="22"/>
        </w:rPr>
        <w:t>ere</w:t>
      </w:r>
      <w:r w:rsidR="003308E4" w:rsidRPr="00AA74C7">
        <w:rPr>
          <w:rFonts w:ascii="Arial" w:hAnsi="Arial" w:cs="Arial"/>
          <w:sz w:val="22"/>
          <w:szCs w:val="22"/>
        </w:rPr>
        <w:t xml:space="preserve"> identified</w:t>
      </w:r>
      <w:r w:rsidR="003308E4">
        <w:rPr>
          <w:rFonts w:ascii="Arial" w:hAnsi="Arial" w:cs="Arial"/>
          <w:sz w:val="22"/>
          <w:szCs w:val="22"/>
        </w:rPr>
        <w:t xml:space="preserve"> for LGA and HGA</w:t>
      </w:r>
      <w:r w:rsidR="00AC1A19">
        <w:rPr>
          <w:rFonts w:ascii="Arial" w:hAnsi="Arial" w:cs="Arial"/>
          <w:sz w:val="22"/>
          <w:szCs w:val="22"/>
        </w:rPr>
        <w:t>,</w:t>
      </w:r>
      <w:r w:rsidR="00DE618A" w:rsidRPr="00AA74C7">
        <w:rPr>
          <w:rFonts w:ascii="Arial" w:hAnsi="Arial" w:cs="Arial"/>
          <w:sz w:val="22"/>
          <w:szCs w:val="22"/>
        </w:rPr>
        <w:t xml:space="preserve"> and we found </w:t>
      </w:r>
      <w:r w:rsidR="00AC1A19">
        <w:rPr>
          <w:rFonts w:ascii="Arial" w:hAnsi="Arial" w:cs="Arial"/>
          <w:sz w:val="22"/>
          <w:szCs w:val="22"/>
        </w:rPr>
        <w:t>that</w:t>
      </w:r>
      <w:r w:rsidR="00DE618A" w:rsidRPr="00AA74C7">
        <w:rPr>
          <w:rFonts w:ascii="Arial" w:hAnsi="Arial" w:cs="Arial"/>
          <w:sz w:val="22"/>
          <w:szCs w:val="22"/>
        </w:rPr>
        <w:t xml:space="preserve"> methylation change</w:t>
      </w:r>
      <w:r w:rsidR="00AC1A19">
        <w:rPr>
          <w:rFonts w:ascii="Arial" w:hAnsi="Arial" w:cs="Arial"/>
          <w:sz w:val="22"/>
          <w:szCs w:val="22"/>
        </w:rPr>
        <w:t>s</w:t>
      </w:r>
      <w:r w:rsidR="00DE618A" w:rsidRPr="00AA74C7">
        <w:rPr>
          <w:rFonts w:ascii="Arial" w:hAnsi="Arial" w:cs="Arial"/>
          <w:sz w:val="22"/>
          <w:szCs w:val="22"/>
        </w:rPr>
        <w:t xml:space="preserve"> appeared in LGA </w:t>
      </w:r>
      <w:r w:rsidR="00AC1A19">
        <w:rPr>
          <w:rFonts w:ascii="Arial" w:hAnsi="Arial" w:cs="Arial"/>
          <w:sz w:val="22"/>
          <w:szCs w:val="22"/>
        </w:rPr>
        <w:t xml:space="preserve">were increased </w:t>
      </w:r>
      <w:r w:rsidR="00DE618A" w:rsidRPr="00AA74C7">
        <w:rPr>
          <w:rFonts w:ascii="Arial" w:hAnsi="Arial" w:cs="Arial"/>
          <w:sz w:val="22"/>
          <w:szCs w:val="22"/>
        </w:rPr>
        <w:t>or maintain</w:t>
      </w:r>
      <w:r w:rsidR="00AC1A19">
        <w:rPr>
          <w:rFonts w:ascii="Arial" w:hAnsi="Arial" w:cs="Arial"/>
          <w:sz w:val="22"/>
          <w:szCs w:val="22"/>
        </w:rPr>
        <w:t>ed</w:t>
      </w:r>
      <w:r w:rsidR="00DE618A" w:rsidRPr="00AA74C7">
        <w:rPr>
          <w:rFonts w:ascii="Arial" w:hAnsi="Arial" w:cs="Arial"/>
          <w:sz w:val="22"/>
          <w:szCs w:val="22"/>
        </w:rPr>
        <w:t xml:space="preserve"> in</w:t>
      </w:r>
      <w:r w:rsidR="008B0C57">
        <w:rPr>
          <w:rFonts w:ascii="Arial" w:hAnsi="Arial" w:cs="Arial"/>
          <w:sz w:val="22"/>
          <w:szCs w:val="22"/>
        </w:rPr>
        <w:t xml:space="preserve"> </w:t>
      </w:r>
      <w:r w:rsidR="00AC1A19">
        <w:rPr>
          <w:rFonts w:ascii="Arial" w:hAnsi="Arial" w:cs="Arial"/>
          <w:sz w:val="22"/>
          <w:szCs w:val="22"/>
        </w:rPr>
        <w:t>HGA</w:t>
      </w:r>
      <w:r w:rsidR="002C4FDF">
        <w:rPr>
          <w:rFonts w:ascii="Arial" w:hAnsi="Arial" w:cs="Arial"/>
          <w:sz w:val="22"/>
          <w:szCs w:val="22"/>
        </w:rPr>
        <w:t xml:space="preserve"> and cancer</w:t>
      </w:r>
      <w:r w:rsidR="006457BC" w:rsidRPr="00AA74C7">
        <w:rPr>
          <w:rFonts w:ascii="Arial" w:hAnsi="Arial" w:cs="Arial"/>
          <w:sz w:val="22"/>
          <w:szCs w:val="22"/>
        </w:rPr>
        <w:t xml:space="preserve">. </w:t>
      </w:r>
      <w:r w:rsidR="00AC1A19">
        <w:rPr>
          <w:rFonts w:ascii="Arial" w:hAnsi="Arial" w:cs="Arial"/>
          <w:sz w:val="22"/>
          <w:szCs w:val="22"/>
        </w:rPr>
        <w:t>E</w:t>
      </w:r>
      <w:r w:rsidR="00F406D3" w:rsidRPr="00AA74C7">
        <w:rPr>
          <w:rFonts w:ascii="Arial" w:hAnsi="Arial" w:cs="Arial"/>
          <w:sz w:val="22"/>
          <w:szCs w:val="22"/>
        </w:rPr>
        <w:t>nrichment analys</w:t>
      </w:r>
      <w:r w:rsidR="00AC1A19">
        <w:rPr>
          <w:rFonts w:ascii="Arial" w:hAnsi="Arial" w:cs="Arial"/>
          <w:sz w:val="22"/>
          <w:szCs w:val="22"/>
        </w:rPr>
        <w:t>e</w:t>
      </w:r>
      <w:r w:rsidR="00F406D3" w:rsidRPr="00AA74C7">
        <w:rPr>
          <w:rFonts w:ascii="Arial" w:hAnsi="Arial" w:cs="Arial"/>
          <w:sz w:val="22"/>
          <w:szCs w:val="22"/>
        </w:rPr>
        <w:t xml:space="preserve">s </w:t>
      </w:r>
      <w:r w:rsidR="00AC1A19">
        <w:rPr>
          <w:rFonts w:ascii="Arial" w:hAnsi="Arial" w:cs="Arial"/>
          <w:sz w:val="22"/>
          <w:szCs w:val="22"/>
        </w:rPr>
        <w:t>of</w:t>
      </w:r>
      <w:r w:rsidR="00F406D3" w:rsidRPr="00AA74C7">
        <w:rPr>
          <w:rFonts w:ascii="Arial" w:hAnsi="Arial" w:cs="Arial"/>
          <w:sz w:val="22"/>
          <w:szCs w:val="22"/>
        </w:rPr>
        <w:t xml:space="preserve"> </w:t>
      </w:r>
      <w:r w:rsidR="00E040B1" w:rsidRPr="00AA74C7">
        <w:rPr>
          <w:rFonts w:ascii="Arial" w:hAnsi="Arial" w:cs="Arial"/>
          <w:sz w:val="22"/>
          <w:szCs w:val="22"/>
        </w:rPr>
        <w:t>differential methylation regions (DMRs)</w:t>
      </w:r>
      <w:r w:rsidR="00F406D3" w:rsidRPr="00AA74C7">
        <w:rPr>
          <w:rFonts w:ascii="Arial" w:hAnsi="Arial" w:cs="Arial"/>
          <w:sz w:val="22"/>
          <w:szCs w:val="22"/>
        </w:rPr>
        <w:t xml:space="preserve"> </w:t>
      </w:r>
      <w:r w:rsidR="00AC1A19">
        <w:rPr>
          <w:rFonts w:ascii="Arial" w:hAnsi="Arial" w:cs="Arial"/>
          <w:sz w:val="22"/>
          <w:szCs w:val="22"/>
        </w:rPr>
        <w:t>were performed to further</w:t>
      </w:r>
      <w:r w:rsidR="003308E4" w:rsidRPr="003308E4">
        <w:rPr>
          <w:rFonts w:ascii="Arial" w:hAnsi="Arial" w:cs="Arial"/>
          <w:sz w:val="22"/>
          <w:szCs w:val="22"/>
        </w:rPr>
        <w:t xml:space="preserve"> </w:t>
      </w:r>
      <w:r w:rsidR="003308E4">
        <w:rPr>
          <w:rFonts w:ascii="Arial" w:hAnsi="Arial" w:cs="Arial"/>
          <w:sz w:val="22"/>
          <w:szCs w:val="22"/>
        </w:rPr>
        <w:t>investigate the</w:t>
      </w:r>
      <w:r w:rsidR="00001BE7" w:rsidRPr="00AA74C7">
        <w:rPr>
          <w:rFonts w:ascii="Arial" w:hAnsi="Arial" w:cs="Arial"/>
          <w:sz w:val="22"/>
          <w:szCs w:val="22"/>
        </w:rPr>
        <w:t xml:space="preserve"> potential </w:t>
      </w:r>
      <w:r w:rsidR="003308E4">
        <w:rPr>
          <w:rFonts w:ascii="Arial" w:hAnsi="Arial" w:cs="Arial"/>
          <w:sz w:val="22"/>
          <w:szCs w:val="22"/>
        </w:rPr>
        <w:t xml:space="preserve">influence of </w:t>
      </w:r>
      <w:r w:rsidR="003308E4" w:rsidRPr="00AA74C7">
        <w:rPr>
          <w:rFonts w:ascii="Arial" w:hAnsi="Arial" w:cs="Arial"/>
          <w:sz w:val="22"/>
          <w:szCs w:val="22"/>
        </w:rPr>
        <w:t xml:space="preserve">DNA methylation </w:t>
      </w:r>
      <w:r w:rsidR="003308E4">
        <w:rPr>
          <w:rFonts w:ascii="Arial" w:hAnsi="Arial" w:cs="Arial"/>
          <w:sz w:val="22"/>
          <w:szCs w:val="22"/>
        </w:rPr>
        <w:t>on</w:t>
      </w:r>
      <w:r w:rsidR="003308E4" w:rsidRPr="00AA74C7">
        <w:rPr>
          <w:rFonts w:ascii="Arial" w:hAnsi="Arial" w:cs="Arial"/>
          <w:sz w:val="22"/>
          <w:szCs w:val="22"/>
        </w:rPr>
        <w:t xml:space="preserve"> functional difference in adenoma initiation and development</w:t>
      </w:r>
      <w:r w:rsidR="002344F4" w:rsidRPr="00AA74C7">
        <w:rPr>
          <w:rFonts w:ascii="Arial" w:hAnsi="Arial" w:cs="Arial"/>
          <w:sz w:val="22"/>
          <w:szCs w:val="22"/>
        </w:rPr>
        <w:t xml:space="preserve">. Moreover, we </w:t>
      </w:r>
      <w:r w:rsidR="00777158" w:rsidRPr="00AA74C7">
        <w:rPr>
          <w:rFonts w:ascii="Arial" w:hAnsi="Arial" w:cs="Arial"/>
          <w:sz w:val="22"/>
          <w:szCs w:val="22"/>
        </w:rPr>
        <w:t xml:space="preserve">separated different methylation sites (DMSs) </w:t>
      </w:r>
      <w:r w:rsidR="00FD351C" w:rsidRPr="00AA74C7">
        <w:rPr>
          <w:rFonts w:ascii="Arial" w:hAnsi="Arial" w:cs="Arial"/>
          <w:sz w:val="22"/>
          <w:szCs w:val="22"/>
        </w:rPr>
        <w:t>between</w:t>
      </w:r>
      <w:r w:rsidR="00DE618A" w:rsidRPr="00AA74C7">
        <w:rPr>
          <w:rFonts w:ascii="Arial" w:hAnsi="Arial" w:cs="Arial"/>
          <w:sz w:val="22"/>
          <w:szCs w:val="22"/>
        </w:rPr>
        <w:t xml:space="preserve"> LGA </w:t>
      </w:r>
      <w:r w:rsidR="00FD351C" w:rsidRPr="00AA74C7">
        <w:rPr>
          <w:rFonts w:ascii="Arial" w:hAnsi="Arial" w:cs="Arial"/>
          <w:sz w:val="22"/>
          <w:szCs w:val="22"/>
        </w:rPr>
        <w:t xml:space="preserve">and normal </w:t>
      </w:r>
      <w:r w:rsidR="00777158" w:rsidRPr="00AA74C7">
        <w:rPr>
          <w:rFonts w:ascii="Arial" w:hAnsi="Arial" w:cs="Arial"/>
          <w:sz w:val="22"/>
          <w:szCs w:val="22"/>
        </w:rPr>
        <w:t xml:space="preserve">into hyper-DMS and hypo-DMS and </w:t>
      </w:r>
      <w:r w:rsidR="00107569" w:rsidRPr="00AA74C7">
        <w:rPr>
          <w:rFonts w:ascii="Arial" w:hAnsi="Arial" w:cs="Arial"/>
          <w:sz w:val="22"/>
          <w:szCs w:val="22"/>
        </w:rPr>
        <w:t xml:space="preserve">evaluated </w:t>
      </w:r>
      <w:r w:rsidR="00777158" w:rsidRPr="00AA74C7">
        <w:rPr>
          <w:rFonts w:ascii="Arial" w:hAnsi="Arial" w:cs="Arial"/>
          <w:sz w:val="22"/>
          <w:szCs w:val="22"/>
        </w:rPr>
        <w:t>their respective</w:t>
      </w:r>
      <w:r w:rsidR="00107569" w:rsidRPr="00AA74C7">
        <w:rPr>
          <w:rFonts w:ascii="Arial" w:hAnsi="Arial" w:cs="Arial"/>
          <w:sz w:val="22"/>
          <w:szCs w:val="22"/>
        </w:rPr>
        <w:t xml:space="preserve"> performance for </w:t>
      </w:r>
      <w:r w:rsidR="00FD351C" w:rsidRPr="00AA74C7">
        <w:rPr>
          <w:rFonts w:ascii="Arial" w:hAnsi="Arial" w:cs="Arial"/>
          <w:sz w:val="22"/>
          <w:szCs w:val="22"/>
        </w:rPr>
        <w:t>CA</w:t>
      </w:r>
      <w:r w:rsidR="00FD351C" w:rsidRPr="00AA74C7">
        <w:rPr>
          <w:rFonts w:ascii="Arial" w:hAnsi="Arial" w:cs="Arial"/>
          <w:color w:val="7030A0"/>
          <w:sz w:val="22"/>
          <w:szCs w:val="22"/>
        </w:rPr>
        <w:t xml:space="preserve"> </w:t>
      </w:r>
      <w:r w:rsidR="002344F4" w:rsidRPr="00AA74C7">
        <w:rPr>
          <w:rFonts w:ascii="Arial" w:hAnsi="Arial" w:cs="Arial"/>
          <w:sz w:val="22"/>
          <w:szCs w:val="22"/>
        </w:rPr>
        <w:t xml:space="preserve">and </w:t>
      </w:r>
      <w:r w:rsidR="00FD351C" w:rsidRPr="00AA74C7">
        <w:rPr>
          <w:rFonts w:ascii="Arial" w:hAnsi="Arial" w:cs="Arial"/>
          <w:sz w:val="22"/>
          <w:szCs w:val="22"/>
        </w:rPr>
        <w:t xml:space="preserve">CRC </w:t>
      </w:r>
      <w:r w:rsidR="00107569" w:rsidRPr="00AA74C7">
        <w:rPr>
          <w:rFonts w:ascii="Arial" w:hAnsi="Arial" w:cs="Arial"/>
          <w:sz w:val="22"/>
          <w:szCs w:val="22"/>
        </w:rPr>
        <w:t xml:space="preserve">prediction. </w:t>
      </w:r>
      <w:r w:rsidR="007D4051">
        <w:rPr>
          <w:rFonts w:ascii="Arial" w:hAnsi="Arial" w:cs="Arial"/>
          <w:sz w:val="22"/>
          <w:szCs w:val="22"/>
        </w:rPr>
        <w:t>T</w:t>
      </w:r>
      <w:r w:rsidR="007D4051" w:rsidRPr="007D4051">
        <w:rPr>
          <w:rFonts w:ascii="Arial" w:hAnsi="Arial" w:cs="Arial"/>
          <w:sz w:val="22"/>
          <w:szCs w:val="22"/>
        </w:rPr>
        <w:t>o validate our findings</w:t>
      </w:r>
      <w:r w:rsidR="007D4051">
        <w:rPr>
          <w:rFonts w:ascii="Arial" w:hAnsi="Arial" w:cs="Arial"/>
          <w:sz w:val="22"/>
          <w:szCs w:val="22"/>
        </w:rPr>
        <w:t>,</w:t>
      </w:r>
      <w:r w:rsidR="007D4051" w:rsidRPr="007D4051">
        <w:rPr>
          <w:rFonts w:ascii="Arial" w:hAnsi="Arial" w:cs="Arial"/>
          <w:sz w:val="22"/>
          <w:szCs w:val="22"/>
        </w:rPr>
        <w:t xml:space="preserve"> </w:t>
      </w:r>
      <w:r w:rsidR="006457BC" w:rsidRPr="00AA74C7">
        <w:rPr>
          <w:rFonts w:ascii="Arial" w:hAnsi="Arial" w:cs="Arial"/>
          <w:sz w:val="22"/>
          <w:szCs w:val="22"/>
        </w:rPr>
        <w:t xml:space="preserve">we </w:t>
      </w:r>
      <w:r w:rsidR="007D4051">
        <w:rPr>
          <w:rFonts w:ascii="Arial" w:hAnsi="Arial" w:cs="Arial"/>
          <w:sz w:val="22"/>
          <w:szCs w:val="22"/>
        </w:rPr>
        <w:t xml:space="preserve">compared them to </w:t>
      </w:r>
      <w:r w:rsidR="006457BC" w:rsidRPr="00AA74C7">
        <w:rPr>
          <w:rFonts w:ascii="Arial" w:hAnsi="Arial" w:cs="Arial"/>
          <w:sz w:val="22"/>
          <w:szCs w:val="22"/>
        </w:rPr>
        <w:t>genome-wide DNA methylation profile</w:t>
      </w:r>
      <w:r w:rsidR="007D4051">
        <w:rPr>
          <w:rFonts w:ascii="Arial" w:hAnsi="Arial" w:cs="Arial"/>
          <w:sz w:val="22"/>
          <w:szCs w:val="22"/>
        </w:rPr>
        <w:t>s</w:t>
      </w:r>
      <w:r w:rsidR="006457BC" w:rsidRPr="00AA74C7">
        <w:rPr>
          <w:rFonts w:ascii="Arial" w:hAnsi="Arial" w:cs="Arial"/>
          <w:sz w:val="22"/>
          <w:szCs w:val="22"/>
        </w:rPr>
        <w:t xml:space="preserve"> of 833 samples from</w:t>
      </w:r>
      <w:r w:rsidR="006457BC" w:rsidRPr="00AA74C7">
        <w:rPr>
          <w:rFonts w:ascii="Arial" w:eastAsiaTheme="minorEastAsia" w:hAnsi="Arial" w:cs="Arial"/>
          <w:kern w:val="2"/>
          <w:sz w:val="22"/>
          <w:szCs w:val="22"/>
        </w:rPr>
        <w:t xml:space="preserve"> public database</w:t>
      </w:r>
      <w:r w:rsidR="00F406D3" w:rsidRPr="00AA74C7">
        <w:rPr>
          <w:rFonts w:ascii="Arial" w:eastAsiaTheme="minorEastAsia" w:hAnsi="Arial" w:cs="Arial"/>
          <w:kern w:val="2"/>
          <w:sz w:val="22"/>
          <w:szCs w:val="22"/>
        </w:rPr>
        <w:t>. Finally, we describe</w:t>
      </w:r>
      <w:r w:rsidR="007D4051">
        <w:rPr>
          <w:rFonts w:ascii="Arial" w:eastAsiaTheme="minorEastAsia" w:hAnsi="Arial" w:cs="Arial"/>
          <w:kern w:val="2"/>
          <w:sz w:val="22"/>
          <w:szCs w:val="22"/>
        </w:rPr>
        <w:t xml:space="preserve"> the identification and analysis of</w:t>
      </w:r>
      <w:r w:rsidR="00F406D3" w:rsidRPr="00AA74C7">
        <w:rPr>
          <w:rFonts w:ascii="Arial" w:eastAsiaTheme="minorEastAsia" w:hAnsi="Arial" w:cs="Arial"/>
          <w:kern w:val="2"/>
          <w:sz w:val="22"/>
          <w:szCs w:val="22"/>
        </w:rPr>
        <w:t xml:space="preserve"> </w:t>
      </w:r>
      <w:r w:rsidR="004D453C" w:rsidRPr="00AA74C7">
        <w:rPr>
          <w:rFonts w:ascii="Arial" w:eastAsiaTheme="minorEastAsia" w:hAnsi="Arial" w:cs="Arial"/>
          <w:kern w:val="2"/>
          <w:sz w:val="22"/>
          <w:szCs w:val="22"/>
        </w:rPr>
        <w:t>one</w:t>
      </w:r>
      <w:r w:rsidR="00F406D3" w:rsidRPr="00AA74C7">
        <w:rPr>
          <w:rFonts w:ascii="Arial" w:eastAsiaTheme="minorEastAsia" w:hAnsi="Arial" w:cs="Arial"/>
          <w:kern w:val="2"/>
          <w:sz w:val="22"/>
          <w:szCs w:val="22"/>
        </w:rPr>
        <w:t xml:space="preserve"> functional methylation </w:t>
      </w:r>
      <w:r w:rsidR="007D4051">
        <w:rPr>
          <w:rFonts w:ascii="Arial" w:eastAsiaTheme="minorEastAsia" w:hAnsi="Arial" w:cs="Arial"/>
          <w:kern w:val="2"/>
          <w:sz w:val="22"/>
          <w:szCs w:val="22"/>
        </w:rPr>
        <w:t xml:space="preserve">signature at the promotor region of </w:t>
      </w:r>
      <w:r w:rsidR="000268C9" w:rsidRPr="00AA74C7">
        <w:rPr>
          <w:rFonts w:ascii="Arial" w:eastAsiaTheme="minorEastAsia" w:hAnsi="Arial" w:cs="Arial"/>
          <w:i/>
          <w:kern w:val="2"/>
          <w:sz w:val="22"/>
          <w:szCs w:val="22"/>
        </w:rPr>
        <w:t>ADHFE1</w:t>
      </w:r>
      <w:r w:rsidR="004D453C" w:rsidRPr="00AA74C7">
        <w:rPr>
          <w:rFonts w:ascii="Arial" w:eastAsiaTheme="minorEastAsia" w:hAnsi="Arial" w:cs="Arial"/>
          <w:kern w:val="2"/>
          <w:sz w:val="22"/>
          <w:szCs w:val="22"/>
        </w:rPr>
        <w:t xml:space="preserve"> </w:t>
      </w:r>
      <w:r w:rsidR="007D4051">
        <w:rPr>
          <w:rFonts w:ascii="Arial" w:eastAsiaTheme="minorEastAsia" w:hAnsi="Arial" w:cs="Arial"/>
          <w:kern w:val="2"/>
          <w:sz w:val="22"/>
          <w:szCs w:val="22"/>
        </w:rPr>
        <w:t>as a potential biomarker for early CRC development</w:t>
      </w:r>
      <w:r w:rsidR="00F406D3" w:rsidRPr="00AA74C7">
        <w:rPr>
          <w:rFonts w:ascii="Arial" w:eastAsiaTheme="minorEastAsia" w:hAnsi="Arial" w:cs="Arial"/>
          <w:kern w:val="2"/>
          <w:sz w:val="22"/>
          <w:szCs w:val="22"/>
        </w:rPr>
        <w:t xml:space="preserve">. </w:t>
      </w:r>
    </w:p>
    <w:p w14:paraId="3D13F7E7" w14:textId="77777777" w:rsidR="004E0FE6" w:rsidRPr="00AD42E0" w:rsidRDefault="004E0FE6" w:rsidP="006C4C6E">
      <w:pPr>
        <w:jc w:val="both"/>
        <w:rPr>
          <w:rFonts w:ascii="Arial" w:eastAsiaTheme="minorEastAsia" w:hAnsi="Arial" w:cs="Arial"/>
          <w:kern w:val="2"/>
          <w:sz w:val="22"/>
          <w:szCs w:val="22"/>
        </w:rPr>
        <w:pPrChange w:id="148" w:author="czeng" w:date="2020-03-14T09:59:00Z">
          <w:pPr>
            <w:spacing w:line="480" w:lineRule="auto"/>
            <w:jc w:val="both"/>
          </w:pPr>
        </w:pPrChange>
      </w:pPr>
    </w:p>
    <w:p w14:paraId="3C8AFE30" w14:textId="3EC304AD" w:rsidR="0089090A" w:rsidRPr="00AA74C7" w:rsidRDefault="0089090A" w:rsidP="006C4C6E">
      <w:pPr>
        <w:pStyle w:val="2"/>
        <w:jc w:val="both"/>
        <w:rPr>
          <w:rFonts w:ascii="Arial" w:hAnsi="Arial" w:cs="Arial"/>
          <w:b/>
          <w:bCs/>
          <w:color w:val="auto"/>
          <w:sz w:val="22"/>
          <w:szCs w:val="22"/>
        </w:rPr>
        <w:pPrChange w:id="149" w:author="czeng" w:date="2020-03-14T09:59:00Z">
          <w:pPr>
            <w:pStyle w:val="2"/>
            <w:spacing w:line="480" w:lineRule="auto"/>
            <w:jc w:val="both"/>
          </w:pPr>
        </w:pPrChange>
      </w:pPr>
      <w:r w:rsidRPr="00AA74C7">
        <w:rPr>
          <w:rFonts w:ascii="Arial" w:hAnsi="Arial" w:cs="Arial"/>
          <w:b/>
          <w:bCs/>
          <w:color w:val="auto"/>
          <w:sz w:val="22"/>
          <w:szCs w:val="22"/>
        </w:rPr>
        <w:t>Results</w:t>
      </w:r>
    </w:p>
    <w:p w14:paraId="12F3CA9E" w14:textId="2671619F" w:rsidR="0089090A" w:rsidRPr="00AA74C7" w:rsidRDefault="006D3959" w:rsidP="006C4C6E">
      <w:pPr>
        <w:pStyle w:val="4"/>
        <w:widowControl w:val="0"/>
        <w:spacing w:before="40"/>
        <w:jc w:val="both"/>
        <w:rPr>
          <w:rFonts w:ascii="Arial" w:eastAsia="Arial" w:hAnsi="Arial" w:cs="Arial"/>
          <w:b w:val="0"/>
          <w:color w:val="auto"/>
          <w:sz w:val="22"/>
          <w:szCs w:val="22"/>
        </w:rPr>
        <w:pPrChange w:id="150" w:author="czeng" w:date="2020-03-14T09:59:00Z">
          <w:pPr>
            <w:pStyle w:val="4"/>
            <w:widowControl w:val="0"/>
            <w:spacing w:before="40" w:line="480" w:lineRule="auto"/>
            <w:jc w:val="both"/>
          </w:pPr>
        </w:pPrChange>
      </w:pPr>
      <w:r w:rsidRPr="00AA74C7">
        <w:rPr>
          <w:rFonts w:ascii="Arial" w:eastAsia="Arial" w:hAnsi="Arial" w:cs="Arial"/>
          <w:bCs w:val="0"/>
          <w:i w:val="0"/>
          <w:iCs w:val="0"/>
          <w:color w:val="auto"/>
          <w:sz w:val="22"/>
          <w:szCs w:val="22"/>
          <w:lang w:eastAsia="zh-CN"/>
        </w:rPr>
        <w:t xml:space="preserve">Landscape of DNA methylation of </w:t>
      </w:r>
      <w:r w:rsidR="0089090A" w:rsidRPr="00AA74C7">
        <w:rPr>
          <w:rFonts w:ascii="Arial" w:eastAsia="Arial" w:hAnsi="Arial" w:cs="Arial"/>
          <w:bCs w:val="0"/>
          <w:i w:val="0"/>
          <w:iCs w:val="0"/>
          <w:color w:val="auto"/>
          <w:sz w:val="22"/>
          <w:szCs w:val="22"/>
          <w:lang w:eastAsia="zh-CN"/>
        </w:rPr>
        <w:t>pre</w:t>
      </w:r>
      <w:r w:rsidRPr="00AA74C7">
        <w:rPr>
          <w:rFonts w:ascii="Arial" w:eastAsia="Arial" w:hAnsi="Arial" w:cs="Arial"/>
          <w:bCs w:val="0"/>
          <w:i w:val="0"/>
          <w:iCs w:val="0"/>
          <w:color w:val="auto"/>
          <w:sz w:val="22"/>
          <w:szCs w:val="22"/>
          <w:lang w:eastAsia="zh-CN"/>
        </w:rPr>
        <w:t>-</w:t>
      </w:r>
      <w:r w:rsidR="0089090A" w:rsidRPr="00AA74C7">
        <w:rPr>
          <w:rFonts w:ascii="Arial" w:eastAsia="Arial" w:hAnsi="Arial" w:cs="Arial"/>
          <w:bCs w:val="0"/>
          <w:i w:val="0"/>
          <w:iCs w:val="0"/>
          <w:color w:val="auto"/>
          <w:sz w:val="22"/>
          <w:szCs w:val="22"/>
          <w:lang w:eastAsia="zh-CN"/>
        </w:rPr>
        <w:t>cancerous benign lesion</w:t>
      </w:r>
      <w:r w:rsidR="00F83089">
        <w:rPr>
          <w:rFonts w:ascii="Arial" w:eastAsia="Arial" w:hAnsi="Arial" w:cs="Arial"/>
          <w:bCs w:val="0"/>
          <w:i w:val="0"/>
          <w:iCs w:val="0"/>
          <w:color w:val="auto"/>
          <w:sz w:val="22"/>
          <w:szCs w:val="22"/>
          <w:lang w:eastAsia="zh-CN"/>
        </w:rPr>
        <w:t>s</w:t>
      </w:r>
    </w:p>
    <w:p w14:paraId="079BF1BE" w14:textId="4863C8DB" w:rsidR="00250CF9" w:rsidRPr="00AA74C7" w:rsidRDefault="0089090A" w:rsidP="006C4C6E">
      <w:pPr>
        <w:jc w:val="both"/>
        <w:rPr>
          <w:rFonts w:ascii="Arial" w:hAnsi="Arial" w:cs="Arial"/>
          <w:sz w:val="22"/>
          <w:szCs w:val="22"/>
        </w:rPr>
        <w:pPrChange w:id="151" w:author="czeng" w:date="2020-03-14T09:59:00Z">
          <w:pPr>
            <w:spacing w:line="480" w:lineRule="auto"/>
            <w:jc w:val="both"/>
          </w:pPr>
        </w:pPrChange>
      </w:pPr>
      <w:bookmarkStart w:id="152" w:name="OLE_LINK81"/>
      <w:bookmarkStart w:id="153" w:name="OLE_LINK82"/>
      <w:r w:rsidRPr="00AA74C7">
        <w:rPr>
          <w:rFonts w:ascii="Arial" w:hAnsi="Arial" w:cs="Arial"/>
          <w:sz w:val="22"/>
          <w:szCs w:val="22"/>
        </w:rPr>
        <w:t>We profile</w:t>
      </w:r>
      <w:r w:rsidR="00E86F97" w:rsidRPr="00AA74C7">
        <w:rPr>
          <w:rFonts w:ascii="Arial" w:hAnsi="Arial" w:cs="Arial"/>
          <w:sz w:val="22"/>
          <w:szCs w:val="22"/>
        </w:rPr>
        <w:t>d</w:t>
      </w:r>
      <w:r w:rsidRPr="00AA74C7">
        <w:rPr>
          <w:rFonts w:ascii="Arial" w:hAnsi="Arial" w:cs="Arial"/>
          <w:sz w:val="22"/>
          <w:szCs w:val="22"/>
        </w:rPr>
        <w:t xml:space="preserve"> DNA methylation </w:t>
      </w:r>
      <w:r w:rsidR="00F83089">
        <w:rPr>
          <w:rFonts w:ascii="Arial" w:hAnsi="Arial" w:cs="Arial"/>
          <w:sz w:val="22"/>
          <w:szCs w:val="22"/>
        </w:rPr>
        <w:t>at the</w:t>
      </w:r>
      <w:r w:rsidRPr="00AA74C7">
        <w:rPr>
          <w:rFonts w:ascii="Arial" w:hAnsi="Arial" w:cs="Arial"/>
          <w:sz w:val="22"/>
          <w:szCs w:val="22"/>
        </w:rPr>
        <w:t xml:space="preserve"> single-base level for </w:t>
      </w:r>
      <w:r w:rsidR="00C33218" w:rsidRPr="00AA74C7">
        <w:rPr>
          <w:rFonts w:ascii="Arial" w:hAnsi="Arial" w:cs="Arial"/>
          <w:sz w:val="22"/>
          <w:szCs w:val="22"/>
        </w:rPr>
        <w:t xml:space="preserve">18 </w:t>
      </w:r>
      <w:r w:rsidR="00055AEA" w:rsidRPr="00AA74C7">
        <w:rPr>
          <w:rFonts w:ascii="Arial" w:hAnsi="Arial" w:cs="Arial"/>
          <w:sz w:val="22"/>
          <w:szCs w:val="22"/>
        </w:rPr>
        <w:t>LGA</w:t>
      </w:r>
      <w:r w:rsidR="00F83089">
        <w:rPr>
          <w:rFonts w:ascii="Arial" w:hAnsi="Arial" w:cs="Arial"/>
          <w:sz w:val="22"/>
          <w:szCs w:val="22"/>
        </w:rPr>
        <w:t>,</w:t>
      </w:r>
      <w:r w:rsidRPr="00AA74C7">
        <w:rPr>
          <w:rFonts w:ascii="Arial" w:hAnsi="Arial" w:cs="Arial"/>
          <w:sz w:val="22"/>
          <w:szCs w:val="22"/>
        </w:rPr>
        <w:t xml:space="preserve"> </w:t>
      </w:r>
      <w:r w:rsidR="00C21CA7" w:rsidRPr="00AA74C7">
        <w:rPr>
          <w:rFonts w:ascii="Arial" w:hAnsi="Arial" w:cs="Arial"/>
          <w:sz w:val="22"/>
          <w:szCs w:val="22"/>
        </w:rPr>
        <w:t xml:space="preserve">22 </w:t>
      </w:r>
      <w:r w:rsidR="00055AEA" w:rsidRPr="00AA74C7">
        <w:rPr>
          <w:rFonts w:ascii="Arial" w:hAnsi="Arial" w:cs="Arial"/>
          <w:sz w:val="22"/>
          <w:szCs w:val="22"/>
        </w:rPr>
        <w:t>HGA</w:t>
      </w:r>
      <w:r w:rsidR="00F83089">
        <w:rPr>
          <w:rFonts w:ascii="Arial" w:hAnsi="Arial" w:cs="Arial"/>
          <w:sz w:val="22"/>
          <w:szCs w:val="22"/>
        </w:rPr>
        <w:t>,</w:t>
      </w:r>
      <w:r w:rsidRPr="00AA74C7">
        <w:rPr>
          <w:rFonts w:ascii="Arial" w:hAnsi="Arial" w:cs="Arial"/>
          <w:sz w:val="22"/>
          <w:szCs w:val="22"/>
        </w:rPr>
        <w:t xml:space="preserve"> and </w:t>
      </w:r>
      <w:r w:rsidR="00C33218" w:rsidRPr="00AA74C7">
        <w:rPr>
          <w:rFonts w:ascii="Arial" w:hAnsi="Arial" w:cs="Arial"/>
          <w:sz w:val="22"/>
          <w:szCs w:val="22"/>
        </w:rPr>
        <w:t xml:space="preserve">20 </w:t>
      </w:r>
      <w:r w:rsidRPr="00AA74C7">
        <w:rPr>
          <w:rFonts w:ascii="Arial" w:hAnsi="Arial" w:cs="Arial"/>
          <w:sz w:val="22"/>
          <w:szCs w:val="22"/>
        </w:rPr>
        <w:t>normal tissue</w:t>
      </w:r>
      <w:r w:rsidR="00F42959">
        <w:rPr>
          <w:rFonts w:ascii="Arial" w:hAnsi="Arial" w:cs="Arial"/>
          <w:sz w:val="22"/>
          <w:szCs w:val="22"/>
        </w:rPr>
        <w:t>s</w:t>
      </w:r>
      <w:r w:rsidRPr="00AA74C7">
        <w:rPr>
          <w:rFonts w:ascii="Arial" w:hAnsi="Arial" w:cs="Arial"/>
          <w:sz w:val="22"/>
          <w:szCs w:val="22"/>
        </w:rPr>
        <w:t xml:space="preserve">. We </w:t>
      </w:r>
      <w:r w:rsidR="00E86F97" w:rsidRPr="00AA74C7">
        <w:rPr>
          <w:rFonts w:ascii="Arial" w:hAnsi="Arial" w:cs="Arial"/>
          <w:sz w:val="22"/>
          <w:szCs w:val="22"/>
        </w:rPr>
        <w:t>found</w:t>
      </w:r>
      <w:r w:rsidRPr="00AA74C7">
        <w:rPr>
          <w:rFonts w:ascii="Arial" w:hAnsi="Arial" w:cs="Arial"/>
          <w:sz w:val="22"/>
          <w:szCs w:val="22"/>
        </w:rPr>
        <w:t xml:space="preserve"> significant genome-wide DNA methylation difference</w:t>
      </w:r>
      <w:r w:rsidR="00F42959">
        <w:rPr>
          <w:rFonts w:ascii="Arial" w:hAnsi="Arial" w:cs="Arial"/>
          <w:sz w:val="22"/>
          <w:szCs w:val="22"/>
        </w:rPr>
        <w:t>s</w:t>
      </w:r>
      <w:r w:rsidR="0060420C" w:rsidRPr="00AA74C7">
        <w:rPr>
          <w:rFonts w:ascii="Arial" w:hAnsi="Arial" w:cs="Arial"/>
          <w:sz w:val="22"/>
          <w:szCs w:val="22"/>
        </w:rPr>
        <w:t xml:space="preserve"> among</w:t>
      </w:r>
      <w:r w:rsidRPr="00AA74C7">
        <w:rPr>
          <w:rFonts w:ascii="Arial" w:hAnsi="Arial" w:cs="Arial"/>
          <w:sz w:val="22"/>
          <w:szCs w:val="22"/>
        </w:rPr>
        <w:t xml:space="preserve"> normal, low</w:t>
      </w:r>
      <w:r w:rsidR="00F42959">
        <w:rPr>
          <w:rFonts w:ascii="Arial" w:hAnsi="Arial" w:cs="Arial"/>
          <w:sz w:val="22"/>
          <w:szCs w:val="22"/>
        </w:rPr>
        <w:t>-,</w:t>
      </w:r>
      <w:r w:rsidR="00C21CA7" w:rsidRPr="00AA74C7">
        <w:rPr>
          <w:rFonts w:ascii="Arial" w:hAnsi="Arial" w:cs="Arial"/>
          <w:sz w:val="22"/>
          <w:szCs w:val="22"/>
        </w:rPr>
        <w:t xml:space="preserve"> </w:t>
      </w:r>
      <w:r w:rsidRPr="00AA74C7">
        <w:rPr>
          <w:rFonts w:ascii="Arial" w:hAnsi="Arial" w:cs="Arial"/>
          <w:sz w:val="22"/>
          <w:szCs w:val="22"/>
        </w:rPr>
        <w:t>and high-grade adenoma (</w:t>
      </w:r>
      <w:bookmarkStart w:id="154" w:name="OLE_LINK1"/>
      <w:bookmarkStart w:id="155" w:name="OLE_LINK2"/>
      <w:bookmarkStart w:id="156" w:name="OLE_LINK3"/>
      <w:r w:rsidRPr="00AA74C7">
        <w:rPr>
          <w:rFonts w:ascii="Arial" w:eastAsiaTheme="minorEastAsia" w:hAnsi="Arial" w:cs="Arial"/>
          <w:b/>
          <w:kern w:val="2"/>
          <w:sz w:val="22"/>
          <w:szCs w:val="22"/>
        </w:rPr>
        <w:t>Figure 1</w:t>
      </w:r>
      <w:r w:rsidR="00E60B2F" w:rsidRPr="00AA74C7">
        <w:rPr>
          <w:rFonts w:ascii="Arial" w:eastAsiaTheme="minorEastAsia" w:hAnsi="Arial" w:cs="Arial"/>
          <w:b/>
          <w:kern w:val="2"/>
          <w:sz w:val="22"/>
          <w:szCs w:val="22"/>
        </w:rPr>
        <w:t>A</w:t>
      </w:r>
      <w:r w:rsidRPr="00AA74C7">
        <w:rPr>
          <w:rFonts w:ascii="Arial" w:hAnsi="Arial" w:cs="Arial"/>
          <w:sz w:val="22"/>
          <w:szCs w:val="22"/>
        </w:rPr>
        <w:t xml:space="preserve"> and </w:t>
      </w:r>
      <w:bookmarkEnd w:id="154"/>
      <w:bookmarkEnd w:id="155"/>
      <w:bookmarkEnd w:id="156"/>
      <w:r w:rsidRPr="00AA74C7">
        <w:rPr>
          <w:rFonts w:ascii="Arial" w:eastAsiaTheme="minorEastAsia" w:hAnsi="Arial" w:cs="Arial"/>
          <w:b/>
          <w:kern w:val="2"/>
          <w:sz w:val="22"/>
          <w:szCs w:val="22"/>
        </w:rPr>
        <w:t>1</w:t>
      </w:r>
      <w:r w:rsidR="00E60B2F" w:rsidRPr="00AA74C7">
        <w:rPr>
          <w:rFonts w:ascii="Arial" w:eastAsiaTheme="minorEastAsia" w:hAnsi="Arial" w:cs="Arial"/>
          <w:b/>
          <w:kern w:val="2"/>
          <w:sz w:val="22"/>
          <w:szCs w:val="22"/>
        </w:rPr>
        <w:t>B</w:t>
      </w:r>
      <w:r w:rsidRPr="00AA74C7">
        <w:rPr>
          <w:rFonts w:ascii="Arial" w:hAnsi="Arial" w:cs="Arial"/>
          <w:sz w:val="22"/>
          <w:szCs w:val="22"/>
        </w:rPr>
        <w:t xml:space="preserve">). Compared </w:t>
      </w:r>
      <w:r w:rsidR="00F42959">
        <w:rPr>
          <w:rFonts w:ascii="Arial" w:hAnsi="Arial" w:cs="Arial"/>
          <w:sz w:val="22"/>
          <w:szCs w:val="22"/>
        </w:rPr>
        <w:t xml:space="preserve">to </w:t>
      </w:r>
      <w:r w:rsidRPr="00AA74C7">
        <w:rPr>
          <w:rFonts w:ascii="Arial" w:hAnsi="Arial" w:cs="Arial"/>
          <w:sz w:val="22"/>
          <w:szCs w:val="22"/>
        </w:rPr>
        <w:t xml:space="preserve">normal tissue, </w:t>
      </w:r>
      <w:r w:rsidR="00F42959">
        <w:rPr>
          <w:rFonts w:ascii="Arial" w:hAnsi="Arial" w:cs="Arial"/>
          <w:sz w:val="22"/>
          <w:szCs w:val="22"/>
        </w:rPr>
        <w:t xml:space="preserve">LGA </w:t>
      </w:r>
      <w:r w:rsidR="00E86F97" w:rsidRPr="00AA74C7">
        <w:rPr>
          <w:rFonts w:ascii="Arial" w:hAnsi="Arial" w:cs="Arial"/>
          <w:sz w:val="22"/>
          <w:szCs w:val="22"/>
        </w:rPr>
        <w:t>had genome wide</w:t>
      </w:r>
      <w:r w:rsidRPr="00AA74C7">
        <w:rPr>
          <w:rFonts w:ascii="Arial" w:hAnsi="Arial" w:cs="Arial"/>
          <w:sz w:val="22"/>
          <w:szCs w:val="22"/>
        </w:rPr>
        <w:t xml:space="preserve"> hypo</w:t>
      </w:r>
      <w:r w:rsidR="00816400" w:rsidRPr="00AA74C7">
        <w:rPr>
          <w:rFonts w:ascii="Arial" w:hAnsi="Arial" w:cs="Arial"/>
          <w:sz w:val="22"/>
          <w:szCs w:val="22"/>
        </w:rPr>
        <w:t>-</w:t>
      </w:r>
      <w:r w:rsidRPr="00AA74C7">
        <w:rPr>
          <w:rFonts w:ascii="Arial" w:hAnsi="Arial" w:cs="Arial"/>
          <w:sz w:val="22"/>
          <w:szCs w:val="22"/>
        </w:rPr>
        <w:t>methylation (</w:t>
      </w:r>
      <w:r w:rsidR="00A20AED" w:rsidRPr="00AA74C7">
        <w:rPr>
          <w:rFonts w:ascii="Arial" w:hAnsi="Arial" w:cs="Arial"/>
          <w:sz w:val="22"/>
          <w:szCs w:val="22"/>
        </w:rPr>
        <w:t>P = 5.2x10</w:t>
      </w:r>
      <w:r w:rsidR="00A20AED" w:rsidRPr="00AA74C7">
        <w:rPr>
          <w:rFonts w:ascii="Arial" w:hAnsi="Arial" w:cs="Arial"/>
          <w:sz w:val="22"/>
          <w:szCs w:val="22"/>
          <w:vertAlign w:val="superscript"/>
        </w:rPr>
        <w:t>-5</w:t>
      </w:r>
      <w:r w:rsidR="007B06AE" w:rsidRPr="00AA74C7">
        <w:rPr>
          <w:rFonts w:ascii="Arial" w:hAnsi="Arial" w:cs="Arial"/>
          <w:sz w:val="22"/>
          <w:szCs w:val="22"/>
        </w:rPr>
        <w:t>, rank sum test)</w:t>
      </w:r>
      <w:r w:rsidR="00F42959">
        <w:rPr>
          <w:rFonts w:ascii="Arial" w:hAnsi="Arial" w:cs="Arial"/>
          <w:sz w:val="22"/>
          <w:szCs w:val="22"/>
        </w:rPr>
        <w:t xml:space="preserve"> which was </w:t>
      </w:r>
      <w:r w:rsidR="00E86F97" w:rsidRPr="00AA74C7">
        <w:rPr>
          <w:rFonts w:ascii="Arial" w:hAnsi="Arial" w:cs="Arial"/>
          <w:sz w:val="22"/>
          <w:szCs w:val="22"/>
        </w:rPr>
        <w:t>even lower in</w:t>
      </w:r>
      <w:r w:rsidRPr="00AA74C7">
        <w:rPr>
          <w:rFonts w:ascii="Arial" w:hAnsi="Arial" w:cs="Arial"/>
          <w:sz w:val="22"/>
          <w:szCs w:val="22"/>
        </w:rPr>
        <w:t xml:space="preserve"> </w:t>
      </w:r>
      <w:r w:rsidR="00F42959">
        <w:rPr>
          <w:rFonts w:ascii="Arial" w:hAnsi="Arial" w:cs="Arial"/>
          <w:sz w:val="22"/>
          <w:szCs w:val="22"/>
        </w:rPr>
        <w:t xml:space="preserve">HGA </w:t>
      </w:r>
      <w:r w:rsidRPr="00AA74C7">
        <w:rPr>
          <w:rFonts w:ascii="Arial" w:hAnsi="Arial" w:cs="Arial"/>
          <w:sz w:val="22"/>
          <w:szCs w:val="22"/>
        </w:rPr>
        <w:t>(</w:t>
      </w:r>
      <w:r w:rsidR="00A20AED" w:rsidRPr="00AA74C7">
        <w:rPr>
          <w:rFonts w:ascii="Arial" w:hAnsi="Arial" w:cs="Arial"/>
          <w:sz w:val="22"/>
          <w:szCs w:val="22"/>
        </w:rPr>
        <w:t>P = 3.7x10</w:t>
      </w:r>
      <w:r w:rsidR="00A20AED" w:rsidRPr="00AA74C7">
        <w:rPr>
          <w:rFonts w:ascii="Arial" w:hAnsi="Arial" w:cs="Arial"/>
          <w:sz w:val="22"/>
          <w:szCs w:val="22"/>
          <w:vertAlign w:val="superscript"/>
        </w:rPr>
        <w:t>-6</w:t>
      </w:r>
      <w:r w:rsidRPr="00AA74C7">
        <w:rPr>
          <w:rFonts w:ascii="Arial" w:hAnsi="Arial" w:cs="Arial"/>
          <w:sz w:val="22"/>
          <w:szCs w:val="22"/>
        </w:rPr>
        <w:t xml:space="preserve">, </w:t>
      </w:r>
      <w:r w:rsidR="003114B1" w:rsidRPr="00AA74C7">
        <w:rPr>
          <w:rFonts w:ascii="Arial" w:hAnsi="Arial" w:cs="Arial"/>
          <w:sz w:val="22"/>
          <w:szCs w:val="22"/>
        </w:rPr>
        <w:t>compared</w:t>
      </w:r>
      <w:r w:rsidR="00C21CA7" w:rsidRPr="00AA74C7">
        <w:rPr>
          <w:rFonts w:ascii="Arial" w:hAnsi="Arial" w:cs="Arial"/>
          <w:sz w:val="22"/>
          <w:szCs w:val="22"/>
        </w:rPr>
        <w:t xml:space="preserve"> with </w:t>
      </w:r>
      <w:r w:rsidR="003114B1" w:rsidRPr="00AA74C7">
        <w:rPr>
          <w:rFonts w:ascii="Arial" w:hAnsi="Arial" w:cs="Arial"/>
          <w:sz w:val="22"/>
          <w:szCs w:val="22"/>
        </w:rPr>
        <w:t xml:space="preserve">normal, </w:t>
      </w:r>
      <w:r w:rsidR="007B06AE" w:rsidRPr="00AA74C7">
        <w:rPr>
          <w:rFonts w:ascii="Arial" w:hAnsi="Arial" w:cs="Arial"/>
          <w:sz w:val="22"/>
          <w:szCs w:val="22"/>
        </w:rPr>
        <w:t>rank sum test</w:t>
      </w:r>
      <w:r w:rsidR="00C21CA7" w:rsidRPr="00AA74C7">
        <w:rPr>
          <w:rFonts w:ascii="Arial" w:hAnsi="Arial" w:cs="Arial"/>
          <w:sz w:val="22"/>
          <w:szCs w:val="22"/>
        </w:rPr>
        <w:t xml:space="preserve">, </w:t>
      </w:r>
      <w:r w:rsidR="00ED47E5" w:rsidRPr="00AA74C7">
        <w:rPr>
          <w:rFonts w:ascii="Arial" w:eastAsiaTheme="minorEastAsia" w:hAnsi="Arial" w:cs="Arial"/>
          <w:b/>
          <w:kern w:val="2"/>
          <w:sz w:val="22"/>
          <w:szCs w:val="22"/>
        </w:rPr>
        <w:t>Figure 1C</w:t>
      </w:r>
      <w:r w:rsidR="00ED47E5" w:rsidRPr="00AA74C7">
        <w:rPr>
          <w:rFonts w:ascii="Arial" w:hAnsi="Arial" w:cs="Arial"/>
          <w:sz w:val="22"/>
          <w:szCs w:val="22"/>
        </w:rPr>
        <w:t>)</w:t>
      </w:r>
      <w:r w:rsidRPr="00AA74C7">
        <w:rPr>
          <w:rFonts w:ascii="Arial" w:hAnsi="Arial" w:cs="Arial"/>
          <w:sz w:val="22"/>
          <w:szCs w:val="22"/>
        </w:rPr>
        <w:t xml:space="preserve">. </w:t>
      </w:r>
      <w:r w:rsidR="00722210" w:rsidRPr="00AA74C7">
        <w:rPr>
          <w:rFonts w:ascii="Arial" w:hAnsi="Arial" w:cs="Arial"/>
          <w:sz w:val="22"/>
          <w:szCs w:val="22"/>
        </w:rPr>
        <w:t>Methylation levels of all tar</w:t>
      </w:r>
      <w:r w:rsidR="006E33D3" w:rsidRPr="00AA74C7">
        <w:rPr>
          <w:rFonts w:ascii="Arial" w:hAnsi="Arial" w:cs="Arial"/>
          <w:sz w:val="22"/>
          <w:szCs w:val="22"/>
        </w:rPr>
        <w:t xml:space="preserve">get sites in the array demonstrated </w:t>
      </w:r>
      <w:r w:rsidR="00716901" w:rsidRPr="00AA74C7">
        <w:rPr>
          <w:rFonts w:ascii="Arial" w:hAnsi="Arial" w:cs="Arial"/>
          <w:sz w:val="22"/>
          <w:szCs w:val="22"/>
        </w:rPr>
        <w:t xml:space="preserve">the known </w:t>
      </w:r>
      <w:r w:rsidR="00147CB2" w:rsidRPr="00AA74C7">
        <w:rPr>
          <w:rFonts w:ascii="Arial" w:hAnsi="Arial" w:cs="Arial"/>
          <w:sz w:val="22"/>
          <w:szCs w:val="22"/>
        </w:rPr>
        <w:t>bimodal distribution</w:t>
      </w:r>
      <w:r w:rsidR="006E33D3" w:rsidRPr="00AA74C7">
        <w:rPr>
          <w:rFonts w:ascii="Arial" w:hAnsi="Arial" w:cs="Arial"/>
          <w:sz w:val="22"/>
          <w:szCs w:val="22"/>
        </w:rPr>
        <w:t xml:space="preserve"> in</w:t>
      </w:r>
      <w:r w:rsidR="00147CB2" w:rsidRPr="00AA74C7">
        <w:rPr>
          <w:rFonts w:ascii="Arial" w:hAnsi="Arial" w:cs="Arial"/>
          <w:sz w:val="22"/>
          <w:szCs w:val="22"/>
        </w:rPr>
        <w:t xml:space="preserve"> normal, </w:t>
      </w:r>
      <w:r w:rsidR="00055AEA" w:rsidRPr="00AA74C7">
        <w:rPr>
          <w:rFonts w:ascii="Arial" w:hAnsi="Arial" w:cs="Arial"/>
          <w:sz w:val="22"/>
          <w:szCs w:val="22"/>
        </w:rPr>
        <w:t>LGA</w:t>
      </w:r>
      <w:r w:rsidR="00F42959">
        <w:rPr>
          <w:rFonts w:ascii="Arial" w:hAnsi="Arial" w:cs="Arial"/>
          <w:sz w:val="22"/>
          <w:szCs w:val="22"/>
        </w:rPr>
        <w:t>,</w:t>
      </w:r>
      <w:r w:rsidR="00147CB2" w:rsidRPr="00AA74C7">
        <w:rPr>
          <w:rFonts w:ascii="Arial" w:hAnsi="Arial" w:cs="Arial"/>
          <w:sz w:val="22"/>
          <w:szCs w:val="22"/>
        </w:rPr>
        <w:t xml:space="preserve"> and </w:t>
      </w:r>
      <w:r w:rsidR="00055AEA" w:rsidRPr="00AA74C7">
        <w:rPr>
          <w:rFonts w:ascii="Arial" w:hAnsi="Arial" w:cs="Arial"/>
          <w:sz w:val="22"/>
          <w:szCs w:val="22"/>
        </w:rPr>
        <w:t>HGA</w:t>
      </w:r>
      <w:r w:rsidR="00147CB2" w:rsidRPr="00AA74C7">
        <w:rPr>
          <w:rFonts w:ascii="Arial" w:hAnsi="Arial" w:cs="Arial"/>
          <w:sz w:val="22"/>
          <w:szCs w:val="22"/>
        </w:rPr>
        <w:t xml:space="preserve"> (</w:t>
      </w:r>
      <w:r w:rsidR="00147CB2" w:rsidRPr="00AA74C7">
        <w:rPr>
          <w:rFonts w:ascii="Arial" w:eastAsiaTheme="minorEastAsia" w:hAnsi="Arial" w:cs="Arial"/>
          <w:b/>
          <w:kern w:val="2"/>
          <w:sz w:val="22"/>
          <w:szCs w:val="22"/>
        </w:rPr>
        <w:t>Figure 1</w:t>
      </w:r>
      <w:r w:rsidR="00ED47E5" w:rsidRPr="00AA74C7">
        <w:rPr>
          <w:rFonts w:ascii="Arial" w:eastAsiaTheme="minorEastAsia" w:hAnsi="Arial" w:cs="Arial"/>
          <w:b/>
          <w:kern w:val="2"/>
          <w:sz w:val="22"/>
          <w:szCs w:val="22"/>
        </w:rPr>
        <w:t>D</w:t>
      </w:r>
      <w:r w:rsidR="00716901" w:rsidRPr="00AA74C7">
        <w:rPr>
          <w:rFonts w:ascii="Arial" w:hAnsi="Arial" w:cs="Arial"/>
          <w:sz w:val="22"/>
          <w:szCs w:val="22"/>
        </w:rPr>
        <w:t xml:space="preserve">), and </w:t>
      </w:r>
      <w:r w:rsidR="00E040B1" w:rsidRPr="00AA74C7">
        <w:rPr>
          <w:rFonts w:ascii="Arial" w:hAnsi="Arial" w:cs="Arial"/>
          <w:sz w:val="22"/>
          <w:szCs w:val="22"/>
        </w:rPr>
        <w:t xml:space="preserve">the amount of </w:t>
      </w:r>
      <w:r w:rsidR="00716901" w:rsidRPr="00AA74C7">
        <w:rPr>
          <w:rFonts w:ascii="Arial" w:hAnsi="Arial" w:cs="Arial"/>
          <w:sz w:val="22"/>
          <w:szCs w:val="22"/>
        </w:rPr>
        <w:t xml:space="preserve">fully methylated sites </w:t>
      </w:r>
      <w:r w:rsidR="00F42959">
        <w:rPr>
          <w:rFonts w:ascii="Arial" w:hAnsi="Arial" w:cs="Arial"/>
          <w:sz w:val="22"/>
          <w:szCs w:val="22"/>
        </w:rPr>
        <w:t xml:space="preserve">of </w:t>
      </w:r>
      <w:r w:rsidR="00F42959" w:rsidRPr="00F42959">
        <w:rPr>
          <w:rFonts w:ascii="Arial" w:hAnsi="Arial" w:cs="Arial"/>
          <w:sz w:val="22"/>
          <w:szCs w:val="22"/>
        </w:rPr>
        <w:t xml:space="preserve">lesions </w:t>
      </w:r>
      <w:r w:rsidR="00716901" w:rsidRPr="00AA74C7">
        <w:rPr>
          <w:rFonts w:ascii="Arial" w:hAnsi="Arial" w:cs="Arial"/>
          <w:sz w:val="22"/>
          <w:szCs w:val="22"/>
        </w:rPr>
        <w:t>decreased with increas</w:t>
      </w:r>
      <w:r w:rsidR="00F42959">
        <w:rPr>
          <w:rFonts w:ascii="Arial" w:hAnsi="Arial" w:cs="Arial"/>
          <w:sz w:val="22"/>
          <w:szCs w:val="22"/>
        </w:rPr>
        <w:t>ing</w:t>
      </w:r>
      <w:r w:rsidR="00716901" w:rsidRPr="00AA74C7">
        <w:rPr>
          <w:rFonts w:ascii="Arial" w:hAnsi="Arial" w:cs="Arial"/>
          <w:sz w:val="22"/>
          <w:szCs w:val="22"/>
        </w:rPr>
        <w:t xml:space="preserve"> </w:t>
      </w:r>
      <w:r w:rsidR="00F42959" w:rsidRPr="00F42959">
        <w:rPr>
          <w:rFonts w:ascii="Arial" w:hAnsi="Arial" w:cs="Arial"/>
          <w:sz w:val="22"/>
          <w:szCs w:val="22"/>
        </w:rPr>
        <w:t xml:space="preserve">degree of </w:t>
      </w:r>
      <w:r w:rsidR="00716901" w:rsidRPr="00AA74C7">
        <w:rPr>
          <w:rFonts w:ascii="Arial" w:hAnsi="Arial" w:cs="Arial"/>
          <w:sz w:val="22"/>
          <w:szCs w:val="22"/>
        </w:rPr>
        <w:t>malignancy (right peak</w:t>
      </w:r>
      <w:r w:rsidR="004E2CBD" w:rsidRPr="00AA74C7">
        <w:rPr>
          <w:rFonts w:ascii="Arial" w:hAnsi="Arial" w:cs="Arial"/>
          <w:sz w:val="22"/>
          <w:szCs w:val="22"/>
        </w:rPr>
        <w:t xml:space="preserve">, </w:t>
      </w:r>
      <w:r w:rsidR="004E2CBD" w:rsidRPr="00AA74C7">
        <w:rPr>
          <w:rFonts w:ascii="Arial" w:hAnsi="Arial" w:cs="Arial"/>
          <w:b/>
          <w:bCs/>
          <w:sz w:val="22"/>
          <w:szCs w:val="22"/>
        </w:rPr>
        <w:t>Figure</w:t>
      </w:r>
      <w:r w:rsidR="00F42959">
        <w:rPr>
          <w:rFonts w:ascii="Arial" w:hAnsi="Arial" w:cs="Arial"/>
          <w:b/>
          <w:bCs/>
          <w:sz w:val="22"/>
          <w:szCs w:val="22"/>
        </w:rPr>
        <w:t xml:space="preserve"> </w:t>
      </w:r>
      <w:r w:rsidR="004E2CBD" w:rsidRPr="00AA74C7">
        <w:rPr>
          <w:rFonts w:ascii="Arial" w:hAnsi="Arial" w:cs="Arial"/>
          <w:b/>
          <w:bCs/>
          <w:sz w:val="22"/>
          <w:szCs w:val="22"/>
        </w:rPr>
        <w:t>1D</w:t>
      </w:r>
      <w:r w:rsidR="004E2CBD" w:rsidRPr="00AA74C7">
        <w:rPr>
          <w:rFonts w:ascii="Arial" w:hAnsi="Arial" w:cs="Arial"/>
          <w:sz w:val="22"/>
          <w:szCs w:val="22"/>
        </w:rPr>
        <w:t xml:space="preserve">; </w:t>
      </w:r>
      <w:r w:rsidR="00147CB2" w:rsidRPr="00AA74C7">
        <w:rPr>
          <w:rFonts w:ascii="Arial" w:eastAsiaTheme="minorEastAsia" w:hAnsi="Arial" w:cs="Arial"/>
          <w:b/>
          <w:kern w:val="2"/>
          <w:sz w:val="22"/>
          <w:szCs w:val="22"/>
        </w:rPr>
        <w:t xml:space="preserve">Figure </w:t>
      </w:r>
      <w:r w:rsidR="00ED47E5" w:rsidRPr="00AA74C7">
        <w:rPr>
          <w:rFonts w:ascii="Arial" w:eastAsiaTheme="minorEastAsia" w:hAnsi="Arial" w:cs="Arial"/>
          <w:b/>
          <w:kern w:val="2"/>
          <w:sz w:val="22"/>
          <w:szCs w:val="22"/>
        </w:rPr>
        <w:t>1E</w:t>
      </w:r>
      <w:r w:rsidR="00147CB2" w:rsidRPr="00AA74C7">
        <w:rPr>
          <w:rFonts w:ascii="Arial" w:hAnsi="Arial" w:cs="Arial"/>
          <w:sz w:val="22"/>
          <w:szCs w:val="22"/>
        </w:rPr>
        <w:t>)</w:t>
      </w:r>
      <w:r w:rsidR="004E2CBD" w:rsidRPr="00AA74C7">
        <w:rPr>
          <w:rFonts w:ascii="Arial" w:hAnsi="Arial" w:cs="Arial"/>
          <w:sz w:val="22"/>
          <w:szCs w:val="22"/>
        </w:rPr>
        <w:t>.</w:t>
      </w:r>
      <w:r w:rsidR="00275FF1" w:rsidRPr="00AA74C7">
        <w:rPr>
          <w:rFonts w:ascii="Arial" w:hAnsi="Arial" w:cs="Arial"/>
          <w:sz w:val="22"/>
          <w:szCs w:val="22"/>
        </w:rPr>
        <w:t xml:space="preserve"> </w:t>
      </w:r>
      <w:bookmarkStart w:id="157" w:name="OLE_LINK13"/>
      <w:bookmarkStart w:id="158" w:name="OLE_LINK14"/>
      <w:r w:rsidR="00275FF1" w:rsidRPr="00AA74C7">
        <w:rPr>
          <w:rFonts w:ascii="Arial" w:hAnsi="Arial" w:cs="Arial"/>
          <w:sz w:val="22"/>
          <w:szCs w:val="22"/>
        </w:rPr>
        <w:t>Almost all DMS</w:t>
      </w:r>
      <w:r w:rsidR="000B5D48" w:rsidRPr="00AA74C7">
        <w:rPr>
          <w:rFonts w:ascii="Arial" w:hAnsi="Arial" w:cs="Arial"/>
          <w:sz w:val="22"/>
          <w:szCs w:val="22"/>
        </w:rPr>
        <w:t>s</w:t>
      </w:r>
      <w:r w:rsidR="00275FF1" w:rsidRPr="00AA74C7">
        <w:rPr>
          <w:rFonts w:ascii="Arial" w:hAnsi="Arial" w:cs="Arial"/>
          <w:sz w:val="22"/>
          <w:szCs w:val="22"/>
        </w:rPr>
        <w:t xml:space="preserve"> in LGA compared </w:t>
      </w:r>
      <w:r w:rsidR="00F42959">
        <w:rPr>
          <w:rFonts w:ascii="Arial" w:hAnsi="Arial" w:cs="Arial"/>
          <w:sz w:val="22"/>
          <w:szCs w:val="22"/>
        </w:rPr>
        <w:t>to</w:t>
      </w:r>
      <w:r w:rsidR="00275FF1" w:rsidRPr="00AA74C7">
        <w:rPr>
          <w:rFonts w:ascii="Arial" w:hAnsi="Arial" w:cs="Arial"/>
          <w:sz w:val="22"/>
          <w:szCs w:val="22"/>
        </w:rPr>
        <w:t xml:space="preserve"> normal </w:t>
      </w:r>
      <w:r w:rsidR="001A74F1" w:rsidRPr="00AA74C7">
        <w:rPr>
          <w:rFonts w:ascii="Arial" w:hAnsi="Arial" w:cs="Arial"/>
          <w:sz w:val="22"/>
          <w:szCs w:val="22"/>
        </w:rPr>
        <w:t xml:space="preserve">tissues kept at least </w:t>
      </w:r>
      <w:r w:rsidR="00F42959">
        <w:rPr>
          <w:rFonts w:ascii="Arial" w:hAnsi="Arial" w:cs="Arial"/>
          <w:sz w:val="22"/>
          <w:szCs w:val="22"/>
        </w:rPr>
        <w:t xml:space="preserve">an </w:t>
      </w:r>
      <w:r w:rsidR="001A74F1" w:rsidRPr="00AA74C7">
        <w:rPr>
          <w:rFonts w:ascii="Arial" w:hAnsi="Arial" w:cs="Arial"/>
          <w:sz w:val="22"/>
          <w:szCs w:val="22"/>
        </w:rPr>
        <w:t>equivalent methylation level if not higher</w:t>
      </w:r>
      <w:r w:rsidR="00622F7E" w:rsidRPr="00AA74C7">
        <w:rPr>
          <w:rFonts w:ascii="Arial" w:hAnsi="Arial" w:cs="Arial"/>
          <w:sz w:val="22"/>
          <w:szCs w:val="22"/>
        </w:rPr>
        <w:t xml:space="preserve"> than </w:t>
      </w:r>
      <w:r w:rsidR="00830E1B" w:rsidRPr="00AA74C7">
        <w:rPr>
          <w:rFonts w:ascii="Arial" w:hAnsi="Arial" w:cs="Arial"/>
          <w:sz w:val="22"/>
          <w:szCs w:val="22"/>
        </w:rPr>
        <w:t>in HGA and</w:t>
      </w:r>
      <w:r w:rsidR="00275FF1" w:rsidRPr="00AA74C7">
        <w:rPr>
          <w:rFonts w:ascii="Arial" w:hAnsi="Arial" w:cs="Arial"/>
          <w:sz w:val="22"/>
          <w:szCs w:val="22"/>
        </w:rPr>
        <w:t xml:space="preserve"> cancer</w:t>
      </w:r>
      <w:ins w:id="159" w:author="Microsoft Office 用户" w:date="2020-03-10T16:43:00Z">
        <w:r w:rsidR="00743DE5">
          <w:rPr>
            <w:rFonts w:ascii="Arial" w:hAnsi="Arial" w:cs="Arial"/>
            <w:sz w:val="22"/>
            <w:szCs w:val="22"/>
          </w:rPr>
          <w:t xml:space="preserve"> (</w:t>
        </w:r>
        <w:r w:rsidR="00743DE5" w:rsidRPr="00AA74C7">
          <w:rPr>
            <w:rFonts w:ascii="Arial" w:eastAsiaTheme="minorEastAsia" w:hAnsi="Arial" w:cs="Arial"/>
            <w:b/>
            <w:kern w:val="2"/>
            <w:sz w:val="22"/>
            <w:szCs w:val="22"/>
          </w:rPr>
          <w:t>Figure</w:t>
        </w:r>
        <w:r w:rsidR="00743DE5">
          <w:rPr>
            <w:rFonts w:ascii="Arial" w:eastAsiaTheme="minorEastAsia" w:hAnsi="Arial" w:cs="Arial"/>
            <w:b/>
            <w:kern w:val="2"/>
            <w:sz w:val="22"/>
            <w:szCs w:val="22"/>
          </w:rPr>
          <w:t xml:space="preserve"> S1</w:t>
        </w:r>
        <w:r w:rsidR="00743DE5">
          <w:rPr>
            <w:rFonts w:ascii="Arial" w:hAnsi="Arial" w:cs="Arial"/>
            <w:sz w:val="22"/>
            <w:szCs w:val="22"/>
          </w:rPr>
          <w:t>)</w:t>
        </w:r>
      </w:ins>
      <w:r w:rsidR="00622F7E" w:rsidRPr="00AA74C7">
        <w:rPr>
          <w:rFonts w:ascii="Arial" w:hAnsi="Arial" w:cs="Arial"/>
          <w:sz w:val="22"/>
          <w:szCs w:val="22"/>
        </w:rPr>
        <w:t xml:space="preserve">. </w:t>
      </w:r>
      <w:bookmarkEnd w:id="157"/>
      <w:bookmarkEnd w:id="158"/>
      <w:r w:rsidR="00830E1B" w:rsidRPr="00AA74C7">
        <w:rPr>
          <w:rFonts w:ascii="Arial" w:hAnsi="Arial" w:cs="Arial"/>
          <w:sz w:val="22"/>
          <w:szCs w:val="22"/>
        </w:rPr>
        <w:t xml:space="preserve">The 209 significantly hyper-methylated sites in LGA </w:t>
      </w:r>
      <w:r w:rsidR="002C4FDF">
        <w:rPr>
          <w:rFonts w:ascii="Arial" w:hAnsi="Arial" w:cs="Arial"/>
          <w:sz w:val="22"/>
          <w:szCs w:val="22"/>
        </w:rPr>
        <w:t>were</w:t>
      </w:r>
      <w:r w:rsidR="000B5D48" w:rsidRPr="00AA74C7">
        <w:rPr>
          <w:rFonts w:ascii="Arial" w:hAnsi="Arial" w:cs="Arial"/>
          <w:sz w:val="22"/>
          <w:szCs w:val="22"/>
        </w:rPr>
        <w:t xml:space="preserve"> further </w:t>
      </w:r>
      <w:r w:rsidR="002C4FDF">
        <w:rPr>
          <w:rFonts w:ascii="Arial" w:hAnsi="Arial" w:cs="Arial"/>
          <w:sz w:val="22"/>
          <w:szCs w:val="22"/>
        </w:rPr>
        <w:t>hyper-</w:t>
      </w:r>
      <w:r w:rsidR="000B5D48" w:rsidRPr="00AA74C7">
        <w:rPr>
          <w:rFonts w:ascii="Arial" w:hAnsi="Arial" w:cs="Arial"/>
          <w:sz w:val="22"/>
          <w:szCs w:val="22"/>
        </w:rPr>
        <w:t>methylated</w:t>
      </w:r>
      <w:r w:rsidR="00830E1B" w:rsidRPr="00AA74C7">
        <w:rPr>
          <w:rFonts w:ascii="Arial" w:hAnsi="Arial" w:cs="Arial"/>
          <w:sz w:val="22"/>
          <w:szCs w:val="22"/>
        </w:rPr>
        <w:t xml:space="preserve"> in </w:t>
      </w:r>
      <w:r w:rsidR="007B06AE" w:rsidRPr="00AA74C7">
        <w:rPr>
          <w:rFonts w:ascii="Arial" w:hAnsi="Arial" w:cs="Arial"/>
          <w:sz w:val="22"/>
          <w:szCs w:val="22"/>
        </w:rPr>
        <w:t>22</w:t>
      </w:r>
      <w:r w:rsidR="00622F7E" w:rsidRPr="00AA74C7">
        <w:rPr>
          <w:rFonts w:ascii="Arial" w:hAnsi="Arial" w:cs="Arial"/>
          <w:sz w:val="22"/>
          <w:szCs w:val="22"/>
        </w:rPr>
        <w:t xml:space="preserve"> </w:t>
      </w:r>
      <w:r w:rsidR="007B06AE" w:rsidRPr="00AA74C7">
        <w:rPr>
          <w:rFonts w:ascii="Arial" w:hAnsi="Arial" w:cs="Arial"/>
          <w:sz w:val="22"/>
          <w:szCs w:val="22"/>
        </w:rPr>
        <w:t>H</w:t>
      </w:r>
      <w:r w:rsidR="00830E1B" w:rsidRPr="00AA74C7">
        <w:rPr>
          <w:rFonts w:ascii="Arial" w:hAnsi="Arial" w:cs="Arial"/>
          <w:sz w:val="22"/>
          <w:szCs w:val="22"/>
        </w:rPr>
        <w:t xml:space="preserve">GA </w:t>
      </w:r>
      <w:r w:rsidR="0004704C">
        <w:rPr>
          <w:rFonts w:ascii="Arial" w:hAnsi="Arial" w:cs="Arial"/>
          <w:sz w:val="22"/>
          <w:szCs w:val="22"/>
        </w:rPr>
        <w:t>and</w:t>
      </w:r>
      <w:r w:rsidR="00830E1B" w:rsidRPr="00AA74C7">
        <w:rPr>
          <w:rFonts w:ascii="Arial" w:hAnsi="Arial" w:cs="Arial"/>
          <w:sz w:val="22"/>
          <w:szCs w:val="22"/>
        </w:rPr>
        <w:t xml:space="preserve"> 504 cancer samples collected from public databases (</w:t>
      </w:r>
      <w:bookmarkStart w:id="160" w:name="OLE_LINK139"/>
      <w:bookmarkStart w:id="161" w:name="OLE_LINK140"/>
      <w:r w:rsidR="00830E1B" w:rsidRPr="00AA74C7">
        <w:rPr>
          <w:rFonts w:ascii="Arial" w:eastAsiaTheme="minorEastAsia" w:hAnsi="Arial" w:cs="Arial"/>
          <w:b/>
          <w:kern w:val="2"/>
          <w:sz w:val="22"/>
          <w:szCs w:val="22"/>
        </w:rPr>
        <w:t>Figure 1F</w:t>
      </w:r>
      <w:ins w:id="162" w:author="Microsoft Office 用户" w:date="2020-02-28T17:10:00Z">
        <w:r w:rsidR="00EC78AA">
          <w:rPr>
            <w:rFonts w:ascii="Arial" w:eastAsiaTheme="minorEastAsia" w:hAnsi="Arial" w:cs="Arial"/>
            <w:b/>
            <w:kern w:val="2"/>
            <w:sz w:val="22"/>
            <w:szCs w:val="22"/>
          </w:rPr>
          <w:t xml:space="preserve"> </w:t>
        </w:r>
        <w:r w:rsidR="00A0106F">
          <w:rPr>
            <w:rFonts w:ascii="Arial" w:eastAsiaTheme="minorEastAsia" w:hAnsi="Arial" w:cs="Arial" w:hint="eastAsia"/>
            <w:b/>
            <w:kern w:val="2"/>
            <w:sz w:val="22"/>
            <w:szCs w:val="22"/>
          </w:rPr>
          <w:t>a</w:t>
        </w:r>
        <w:r w:rsidR="00A0106F">
          <w:rPr>
            <w:rFonts w:ascii="Arial" w:eastAsiaTheme="minorEastAsia" w:hAnsi="Arial" w:cs="Arial"/>
            <w:b/>
            <w:kern w:val="2"/>
            <w:sz w:val="22"/>
            <w:szCs w:val="22"/>
          </w:rPr>
          <w:t>nd S</w:t>
        </w:r>
      </w:ins>
      <w:bookmarkEnd w:id="160"/>
      <w:bookmarkEnd w:id="161"/>
      <w:ins w:id="163" w:author="Microsoft Office 用户" w:date="2020-03-10T16:45:00Z">
        <w:r w:rsidR="005A1A49">
          <w:rPr>
            <w:rFonts w:ascii="Arial" w:eastAsiaTheme="minorEastAsia" w:hAnsi="Arial" w:cs="Arial"/>
            <w:b/>
            <w:kern w:val="2"/>
            <w:sz w:val="22"/>
            <w:szCs w:val="22"/>
          </w:rPr>
          <w:t>2</w:t>
        </w:r>
      </w:ins>
      <w:ins w:id="164" w:author="Microsoft Office 用户" w:date="2020-02-27T21:30:00Z">
        <w:r w:rsidR="00A65312">
          <w:rPr>
            <w:rFonts w:ascii="Arial" w:eastAsiaTheme="minorEastAsia" w:hAnsi="Arial" w:cs="Arial"/>
            <w:b/>
            <w:kern w:val="2"/>
            <w:sz w:val="22"/>
            <w:szCs w:val="22"/>
          </w:rPr>
          <w:t>, Table S1</w:t>
        </w:r>
      </w:ins>
      <w:r w:rsidR="00830E1B" w:rsidRPr="00AA74C7">
        <w:rPr>
          <w:rFonts w:ascii="Arial" w:hAnsi="Arial" w:cs="Arial"/>
          <w:sz w:val="22"/>
          <w:szCs w:val="22"/>
        </w:rPr>
        <w:t>)</w:t>
      </w:r>
      <w:r w:rsidR="002C4FDF">
        <w:rPr>
          <w:rFonts w:ascii="Arial" w:hAnsi="Arial" w:cs="Arial"/>
          <w:sz w:val="22"/>
          <w:szCs w:val="22"/>
        </w:rPr>
        <w:t>,</w:t>
      </w:r>
      <w:r w:rsidR="00A430E9" w:rsidRPr="00AA74C7">
        <w:rPr>
          <w:rFonts w:ascii="Arial" w:hAnsi="Arial" w:cs="Arial"/>
          <w:sz w:val="22"/>
          <w:szCs w:val="22"/>
        </w:rPr>
        <w:t xml:space="preserve"> and</w:t>
      </w:r>
      <w:r w:rsidR="000B5D48" w:rsidRPr="00AA74C7">
        <w:rPr>
          <w:rFonts w:ascii="Arial" w:hAnsi="Arial" w:cs="Arial"/>
          <w:sz w:val="22"/>
          <w:szCs w:val="22"/>
        </w:rPr>
        <w:t xml:space="preserve"> hypo-DMSs </w:t>
      </w:r>
      <w:r w:rsidR="002C4FDF">
        <w:rPr>
          <w:rFonts w:ascii="Arial" w:hAnsi="Arial" w:cs="Arial"/>
          <w:sz w:val="22"/>
          <w:szCs w:val="22"/>
        </w:rPr>
        <w:t>had a</w:t>
      </w:r>
      <w:r w:rsidR="000B5D48" w:rsidRPr="00AA74C7">
        <w:rPr>
          <w:rFonts w:ascii="Arial" w:hAnsi="Arial" w:cs="Arial"/>
          <w:sz w:val="22"/>
          <w:szCs w:val="22"/>
        </w:rPr>
        <w:t xml:space="preserve"> diametric</w:t>
      </w:r>
      <w:r w:rsidR="00A430E9" w:rsidRPr="00AA74C7">
        <w:rPr>
          <w:rFonts w:ascii="Arial" w:hAnsi="Arial" w:cs="Arial"/>
          <w:sz w:val="22"/>
          <w:szCs w:val="22"/>
        </w:rPr>
        <w:t xml:space="preserve"> </w:t>
      </w:r>
      <w:r w:rsidR="000B5D48" w:rsidRPr="00AA74C7">
        <w:rPr>
          <w:rFonts w:ascii="Arial" w:hAnsi="Arial" w:cs="Arial"/>
          <w:sz w:val="22"/>
          <w:szCs w:val="22"/>
        </w:rPr>
        <w:t>tendency (</w:t>
      </w:r>
      <w:r w:rsidR="00BD1080" w:rsidRPr="00AA74C7">
        <w:rPr>
          <w:rFonts w:ascii="Arial" w:hAnsi="Arial" w:cs="Arial"/>
          <w:b/>
          <w:sz w:val="22"/>
          <w:szCs w:val="22"/>
        </w:rPr>
        <w:t xml:space="preserve">Figure </w:t>
      </w:r>
      <w:r w:rsidR="00503288" w:rsidRPr="00AA74C7">
        <w:rPr>
          <w:rFonts w:ascii="Arial" w:hAnsi="Arial" w:cs="Arial"/>
          <w:b/>
          <w:sz w:val="22"/>
          <w:szCs w:val="22"/>
        </w:rPr>
        <w:t>S</w:t>
      </w:r>
      <w:ins w:id="165" w:author="Microsoft Office 用户" w:date="2020-03-10T16:45:00Z">
        <w:r w:rsidR="005A1A49">
          <w:rPr>
            <w:rFonts w:ascii="Arial" w:hAnsi="Arial" w:cs="Arial"/>
            <w:b/>
            <w:sz w:val="22"/>
            <w:szCs w:val="22"/>
          </w:rPr>
          <w:t>3</w:t>
        </w:r>
      </w:ins>
      <w:del w:id="166" w:author="Microsoft Office 用户" w:date="2020-02-28T17:10:00Z">
        <w:r w:rsidR="002C4FDF" w:rsidDel="00A0106F">
          <w:rPr>
            <w:rFonts w:ascii="Arial" w:hAnsi="Arial" w:cs="Arial"/>
            <w:b/>
            <w:sz w:val="22"/>
            <w:szCs w:val="22"/>
          </w:rPr>
          <w:delText>1</w:delText>
        </w:r>
      </w:del>
      <w:r w:rsidR="000B5D48" w:rsidRPr="00AA74C7">
        <w:rPr>
          <w:rFonts w:ascii="Arial" w:hAnsi="Arial" w:cs="Arial"/>
          <w:sz w:val="22"/>
          <w:szCs w:val="22"/>
        </w:rPr>
        <w:t>)</w:t>
      </w:r>
      <w:r w:rsidR="002C4FDF">
        <w:rPr>
          <w:rFonts w:ascii="Arial" w:hAnsi="Arial" w:cs="Arial"/>
          <w:sz w:val="22"/>
          <w:szCs w:val="22"/>
        </w:rPr>
        <w:t xml:space="preserve"> suggesting </w:t>
      </w:r>
      <w:r w:rsidR="004E2CBD" w:rsidRPr="00AA74C7">
        <w:rPr>
          <w:rFonts w:ascii="Arial" w:hAnsi="Arial" w:cs="Arial"/>
          <w:sz w:val="22"/>
          <w:szCs w:val="22"/>
        </w:rPr>
        <w:t>that DNA demethylation may occur very early in precancerous lesions</w:t>
      </w:r>
      <w:r w:rsidR="00147CB2" w:rsidRPr="00AA74C7">
        <w:rPr>
          <w:rFonts w:ascii="Arial" w:hAnsi="Arial" w:cs="Arial"/>
          <w:sz w:val="22"/>
          <w:szCs w:val="22"/>
        </w:rPr>
        <w:t xml:space="preserve">. </w:t>
      </w:r>
      <w:r w:rsidR="002C4FDF">
        <w:rPr>
          <w:rFonts w:ascii="Arial" w:hAnsi="Arial" w:cs="Arial"/>
          <w:sz w:val="22"/>
          <w:szCs w:val="22"/>
        </w:rPr>
        <w:t>O</w:t>
      </w:r>
      <w:r w:rsidR="00FE08F6" w:rsidRPr="00AA74C7">
        <w:rPr>
          <w:rFonts w:ascii="Arial" w:hAnsi="Arial" w:cs="Arial"/>
          <w:sz w:val="22"/>
          <w:szCs w:val="22"/>
        </w:rPr>
        <w:t xml:space="preserve">ver 60% </w:t>
      </w:r>
      <w:r w:rsidR="002C4FDF">
        <w:rPr>
          <w:rFonts w:ascii="Arial" w:hAnsi="Arial" w:cs="Arial"/>
          <w:sz w:val="22"/>
          <w:szCs w:val="22"/>
        </w:rPr>
        <w:t xml:space="preserve">of </w:t>
      </w:r>
      <w:r w:rsidR="00FE08F6" w:rsidRPr="00AA74C7">
        <w:rPr>
          <w:rFonts w:ascii="Arial" w:hAnsi="Arial" w:cs="Arial"/>
          <w:sz w:val="22"/>
          <w:szCs w:val="22"/>
        </w:rPr>
        <w:t xml:space="preserve">DMRs </w:t>
      </w:r>
      <w:r w:rsidR="002C4FDF">
        <w:rPr>
          <w:rFonts w:ascii="Arial" w:hAnsi="Arial" w:cs="Arial"/>
          <w:sz w:val="22"/>
          <w:szCs w:val="22"/>
        </w:rPr>
        <w:t xml:space="preserve">that </w:t>
      </w:r>
      <w:r w:rsidR="00FE08F6" w:rsidRPr="00AA74C7">
        <w:rPr>
          <w:rFonts w:ascii="Arial" w:hAnsi="Arial" w:cs="Arial"/>
          <w:sz w:val="22"/>
          <w:szCs w:val="22"/>
        </w:rPr>
        <w:t xml:space="preserve">were </w:t>
      </w:r>
      <w:r w:rsidR="002C4FDF" w:rsidRPr="002C4FDF">
        <w:rPr>
          <w:rFonts w:ascii="Arial" w:hAnsi="Arial" w:cs="Arial"/>
          <w:sz w:val="22"/>
          <w:szCs w:val="22"/>
        </w:rPr>
        <w:t>observed in both LGA (71.4%, 314/440) and HGA (61.9%, 4,213/6,805)</w:t>
      </w:r>
      <w:r w:rsidR="002C4FDF">
        <w:rPr>
          <w:rFonts w:ascii="Arial" w:hAnsi="Arial" w:cs="Arial"/>
          <w:sz w:val="22"/>
          <w:szCs w:val="22"/>
        </w:rPr>
        <w:t xml:space="preserve"> were </w:t>
      </w:r>
      <w:r w:rsidR="00200FEE" w:rsidRPr="00AA74C7">
        <w:rPr>
          <w:rFonts w:ascii="Arial" w:hAnsi="Arial" w:cs="Arial"/>
          <w:sz w:val="22"/>
          <w:szCs w:val="22"/>
        </w:rPr>
        <w:t>hypo-methylated</w:t>
      </w:r>
      <w:r w:rsidR="00FE08F6" w:rsidRPr="00AA74C7">
        <w:rPr>
          <w:rFonts w:ascii="Arial" w:hAnsi="Arial" w:cs="Arial"/>
          <w:sz w:val="22"/>
          <w:szCs w:val="22"/>
        </w:rPr>
        <w:t xml:space="preserve"> </w:t>
      </w:r>
      <w:r w:rsidR="002C4FDF">
        <w:rPr>
          <w:rFonts w:ascii="Arial" w:hAnsi="Arial" w:cs="Arial"/>
          <w:sz w:val="22"/>
          <w:szCs w:val="22"/>
        </w:rPr>
        <w:t>compared to</w:t>
      </w:r>
      <w:r w:rsidR="00FE08F6" w:rsidRPr="00AA74C7">
        <w:rPr>
          <w:rFonts w:ascii="Arial" w:hAnsi="Arial" w:cs="Arial"/>
          <w:sz w:val="22"/>
          <w:szCs w:val="22"/>
        </w:rPr>
        <w:t xml:space="preserve"> normal tissues</w:t>
      </w:r>
      <w:r w:rsidR="00200FEE" w:rsidRPr="00AA74C7">
        <w:rPr>
          <w:rFonts w:ascii="Arial" w:hAnsi="Arial" w:cs="Arial"/>
          <w:sz w:val="22"/>
          <w:szCs w:val="22"/>
        </w:rPr>
        <w:t xml:space="preserve"> </w:t>
      </w:r>
      <w:r w:rsidR="00250CF9" w:rsidRPr="00AA74C7">
        <w:rPr>
          <w:rFonts w:ascii="Arial" w:hAnsi="Arial" w:cs="Arial"/>
          <w:sz w:val="22"/>
          <w:szCs w:val="22"/>
        </w:rPr>
        <w:t>(</w:t>
      </w:r>
      <w:r w:rsidR="00250CF9" w:rsidRPr="00AA74C7">
        <w:rPr>
          <w:rFonts w:ascii="Arial" w:eastAsiaTheme="minorEastAsia" w:hAnsi="Arial" w:cs="Arial"/>
          <w:b/>
          <w:kern w:val="2"/>
          <w:sz w:val="22"/>
          <w:szCs w:val="22"/>
        </w:rPr>
        <w:t xml:space="preserve">Figure </w:t>
      </w:r>
      <w:r w:rsidR="00567E10" w:rsidRPr="00AA74C7">
        <w:rPr>
          <w:rFonts w:ascii="Arial" w:eastAsiaTheme="minorEastAsia" w:hAnsi="Arial" w:cs="Arial"/>
          <w:b/>
          <w:kern w:val="2"/>
          <w:sz w:val="22"/>
          <w:szCs w:val="22"/>
        </w:rPr>
        <w:t>1G</w:t>
      </w:r>
      <w:r w:rsidR="00250CF9" w:rsidRPr="00AA74C7">
        <w:rPr>
          <w:rFonts w:ascii="Arial" w:eastAsiaTheme="minorEastAsia" w:hAnsi="Arial" w:cs="Arial"/>
          <w:b/>
          <w:kern w:val="2"/>
          <w:sz w:val="22"/>
          <w:szCs w:val="22"/>
        </w:rPr>
        <w:t xml:space="preserve">, Table </w:t>
      </w:r>
      <w:r w:rsidR="00503288" w:rsidRPr="00AA74C7">
        <w:rPr>
          <w:rFonts w:ascii="Arial" w:eastAsiaTheme="minorEastAsia" w:hAnsi="Arial" w:cs="Arial"/>
          <w:b/>
          <w:kern w:val="2"/>
          <w:sz w:val="22"/>
          <w:szCs w:val="22"/>
        </w:rPr>
        <w:t>S</w:t>
      </w:r>
      <w:ins w:id="167" w:author="Microsoft Office 用户" w:date="2020-02-27T21:31:00Z">
        <w:r w:rsidR="00A65312">
          <w:rPr>
            <w:rFonts w:ascii="Arial" w:eastAsiaTheme="minorEastAsia" w:hAnsi="Arial" w:cs="Arial"/>
            <w:b/>
            <w:kern w:val="2"/>
            <w:sz w:val="22"/>
            <w:szCs w:val="22"/>
          </w:rPr>
          <w:t>2</w:t>
        </w:r>
      </w:ins>
      <w:del w:id="168" w:author="Microsoft Office 用户" w:date="2020-02-27T21:31:00Z">
        <w:r w:rsidR="00250CF9" w:rsidRPr="00AA74C7" w:rsidDel="00A65312">
          <w:rPr>
            <w:rFonts w:ascii="Arial" w:eastAsiaTheme="minorEastAsia" w:hAnsi="Arial" w:cs="Arial"/>
            <w:b/>
            <w:kern w:val="2"/>
            <w:sz w:val="22"/>
            <w:szCs w:val="22"/>
          </w:rPr>
          <w:delText>1</w:delText>
        </w:r>
      </w:del>
      <w:r w:rsidR="00200FEE" w:rsidRPr="00AA74C7">
        <w:rPr>
          <w:rFonts w:ascii="Arial" w:eastAsiaTheme="minorEastAsia" w:hAnsi="Arial" w:cs="Arial"/>
          <w:b/>
          <w:kern w:val="2"/>
          <w:sz w:val="22"/>
          <w:szCs w:val="22"/>
        </w:rPr>
        <w:t>-</w:t>
      </w:r>
      <w:ins w:id="169" w:author="Microsoft Office 用户" w:date="2020-02-27T21:31:00Z">
        <w:r w:rsidR="00A65312">
          <w:rPr>
            <w:rFonts w:ascii="Arial" w:eastAsiaTheme="minorEastAsia" w:hAnsi="Arial" w:cs="Arial"/>
            <w:b/>
            <w:kern w:val="2"/>
            <w:sz w:val="22"/>
            <w:szCs w:val="22"/>
          </w:rPr>
          <w:t>3</w:t>
        </w:r>
      </w:ins>
      <w:del w:id="170" w:author="Microsoft Office 用户" w:date="2020-02-27T21:31:00Z">
        <w:r w:rsidR="00200FEE" w:rsidRPr="00AA74C7" w:rsidDel="00A65312">
          <w:rPr>
            <w:rFonts w:ascii="Arial" w:eastAsiaTheme="minorEastAsia" w:hAnsi="Arial" w:cs="Arial"/>
            <w:b/>
            <w:kern w:val="2"/>
            <w:sz w:val="22"/>
            <w:szCs w:val="22"/>
          </w:rPr>
          <w:delText>2</w:delText>
        </w:r>
      </w:del>
      <w:r w:rsidR="00250CF9" w:rsidRPr="00AA74C7">
        <w:rPr>
          <w:rFonts w:ascii="Arial" w:hAnsi="Arial" w:cs="Arial"/>
          <w:sz w:val="22"/>
          <w:szCs w:val="22"/>
        </w:rPr>
        <w:t xml:space="preserve">). </w:t>
      </w:r>
      <w:r w:rsidR="00200FEE" w:rsidRPr="00AA74C7">
        <w:rPr>
          <w:rFonts w:ascii="Arial" w:hAnsi="Arial" w:cs="Arial"/>
          <w:sz w:val="22"/>
          <w:szCs w:val="22"/>
        </w:rPr>
        <w:t xml:space="preserve">However, </w:t>
      </w:r>
      <w:r w:rsidR="00725662" w:rsidRPr="00AA74C7">
        <w:rPr>
          <w:rFonts w:ascii="Arial" w:hAnsi="Arial" w:cs="Arial"/>
          <w:sz w:val="22"/>
          <w:szCs w:val="22"/>
        </w:rPr>
        <w:t>with LGA as the reference, most DMRs observed in HGA were hyper-methylated (76.0%, 660/868)</w:t>
      </w:r>
      <w:r w:rsidR="00250CF9" w:rsidRPr="00AA74C7">
        <w:rPr>
          <w:rFonts w:ascii="Arial" w:hAnsi="Arial" w:cs="Arial"/>
          <w:sz w:val="22"/>
          <w:szCs w:val="22"/>
        </w:rPr>
        <w:t xml:space="preserve"> (</w:t>
      </w:r>
      <w:r w:rsidR="00250CF9" w:rsidRPr="00AA74C7">
        <w:rPr>
          <w:rFonts w:ascii="Arial" w:eastAsiaTheme="minorEastAsia" w:hAnsi="Arial" w:cs="Arial"/>
          <w:b/>
          <w:kern w:val="2"/>
          <w:sz w:val="22"/>
          <w:szCs w:val="22"/>
        </w:rPr>
        <w:t xml:space="preserve">Figure </w:t>
      </w:r>
      <w:r w:rsidR="00567E10" w:rsidRPr="00AA74C7">
        <w:rPr>
          <w:rFonts w:ascii="Arial" w:eastAsiaTheme="minorEastAsia" w:hAnsi="Arial" w:cs="Arial"/>
          <w:b/>
          <w:kern w:val="2"/>
          <w:sz w:val="22"/>
          <w:szCs w:val="22"/>
        </w:rPr>
        <w:t>1G</w:t>
      </w:r>
      <w:r w:rsidR="00250CF9" w:rsidRPr="00AA74C7">
        <w:rPr>
          <w:rFonts w:ascii="Arial" w:eastAsiaTheme="minorEastAsia" w:hAnsi="Arial" w:cs="Arial"/>
          <w:b/>
          <w:kern w:val="2"/>
          <w:sz w:val="22"/>
          <w:szCs w:val="22"/>
        </w:rPr>
        <w:t xml:space="preserve">, Table </w:t>
      </w:r>
      <w:r w:rsidR="00503288" w:rsidRPr="00AA74C7">
        <w:rPr>
          <w:rFonts w:ascii="Arial" w:eastAsiaTheme="minorEastAsia" w:hAnsi="Arial" w:cs="Arial"/>
          <w:b/>
          <w:kern w:val="2"/>
          <w:sz w:val="22"/>
          <w:szCs w:val="22"/>
        </w:rPr>
        <w:t>S</w:t>
      </w:r>
      <w:ins w:id="171" w:author="Microsoft Office 用户" w:date="2020-02-27T21:31:00Z">
        <w:r w:rsidR="00A65312">
          <w:rPr>
            <w:rFonts w:ascii="Arial" w:eastAsiaTheme="minorEastAsia" w:hAnsi="Arial" w:cs="Arial"/>
            <w:b/>
            <w:kern w:val="2"/>
            <w:sz w:val="22"/>
            <w:szCs w:val="22"/>
          </w:rPr>
          <w:t>4</w:t>
        </w:r>
      </w:ins>
      <w:del w:id="172" w:author="Microsoft Office 用户" w:date="2020-02-27T21:31:00Z">
        <w:r w:rsidR="00250CF9" w:rsidRPr="00AA74C7" w:rsidDel="00A65312">
          <w:rPr>
            <w:rFonts w:ascii="Arial" w:eastAsiaTheme="minorEastAsia" w:hAnsi="Arial" w:cs="Arial"/>
            <w:b/>
            <w:kern w:val="2"/>
            <w:sz w:val="22"/>
            <w:szCs w:val="22"/>
          </w:rPr>
          <w:delText>3</w:delText>
        </w:r>
      </w:del>
      <w:r w:rsidR="00250CF9" w:rsidRPr="00AA74C7">
        <w:rPr>
          <w:rFonts w:ascii="Arial" w:hAnsi="Arial" w:cs="Arial"/>
          <w:sz w:val="22"/>
          <w:szCs w:val="22"/>
        </w:rPr>
        <w:t>).</w:t>
      </w:r>
      <w:r w:rsidR="00CC4BF8" w:rsidRPr="00AA74C7">
        <w:rPr>
          <w:rFonts w:ascii="Arial" w:hAnsi="Arial" w:cs="Arial"/>
          <w:sz w:val="22"/>
          <w:szCs w:val="22"/>
        </w:rPr>
        <w:t xml:space="preserve"> In addition, there were limited overlap</w:t>
      </w:r>
      <w:r w:rsidR="002C4FDF">
        <w:rPr>
          <w:rFonts w:ascii="Arial" w:hAnsi="Arial" w:cs="Arial"/>
          <w:sz w:val="22"/>
          <w:szCs w:val="22"/>
        </w:rPr>
        <w:t>s</w:t>
      </w:r>
      <w:r w:rsidR="00CC4BF8" w:rsidRPr="00AA74C7">
        <w:rPr>
          <w:rFonts w:ascii="Arial" w:hAnsi="Arial" w:cs="Arial"/>
          <w:sz w:val="22"/>
          <w:szCs w:val="22"/>
        </w:rPr>
        <w:t xml:space="preserve"> between </w:t>
      </w:r>
      <w:r w:rsidR="00632290" w:rsidRPr="00AA74C7">
        <w:rPr>
          <w:rFonts w:ascii="Arial" w:hAnsi="Arial" w:cs="Arial"/>
          <w:sz w:val="22"/>
          <w:szCs w:val="22"/>
        </w:rPr>
        <w:t xml:space="preserve">genes with </w:t>
      </w:r>
      <w:r w:rsidR="00CC4BF8" w:rsidRPr="00AA74C7">
        <w:rPr>
          <w:rFonts w:ascii="Arial" w:hAnsi="Arial" w:cs="Arial"/>
          <w:sz w:val="22"/>
          <w:szCs w:val="22"/>
        </w:rPr>
        <w:t>DMRs in LGA compared to normal tissues and those compared to HGA</w:t>
      </w:r>
      <w:r w:rsidR="00153514">
        <w:rPr>
          <w:rFonts w:ascii="Arial" w:hAnsi="Arial" w:cs="Arial"/>
          <w:sz w:val="22"/>
          <w:szCs w:val="22"/>
        </w:rPr>
        <w:t>,</w:t>
      </w:r>
      <w:r w:rsidR="00CC4BF8" w:rsidRPr="00AA74C7">
        <w:rPr>
          <w:rFonts w:ascii="Arial" w:hAnsi="Arial" w:cs="Arial"/>
          <w:sz w:val="22"/>
          <w:szCs w:val="22"/>
        </w:rPr>
        <w:t xml:space="preserve"> </w:t>
      </w:r>
      <w:r w:rsidR="00153514">
        <w:rPr>
          <w:rFonts w:ascii="Arial" w:hAnsi="Arial" w:cs="Arial"/>
          <w:sz w:val="22"/>
          <w:szCs w:val="22"/>
        </w:rPr>
        <w:t>suggesting</w:t>
      </w:r>
      <w:r w:rsidR="00250CF9" w:rsidRPr="00AA74C7">
        <w:rPr>
          <w:rFonts w:ascii="Arial" w:hAnsi="Arial" w:cs="Arial"/>
          <w:sz w:val="22"/>
          <w:szCs w:val="22"/>
        </w:rPr>
        <w:t xml:space="preserve"> different epigenetic process(</w:t>
      </w:r>
      <w:r w:rsidR="00250CF9" w:rsidRPr="00AA74C7">
        <w:rPr>
          <w:rFonts w:ascii="Arial" w:eastAsiaTheme="minorEastAsia" w:hAnsi="Arial" w:cs="Arial"/>
          <w:b/>
          <w:kern w:val="2"/>
          <w:sz w:val="22"/>
          <w:szCs w:val="22"/>
        </w:rPr>
        <w:t xml:space="preserve">Figure </w:t>
      </w:r>
      <w:r w:rsidR="00567E10" w:rsidRPr="00AA74C7">
        <w:rPr>
          <w:rFonts w:ascii="Arial" w:eastAsiaTheme="minorEastAsia" w:hAnsi="Arial" w:cs="Arial"/>
          <w:b/>
          <w:kern w:val="2"/>
          <w:sz w:val="22"/>
          <w:szCs w:val="22"/>
        </w:rPr>
        <w:t>1H</w:t>
      </w:r>
      <w:r w:rsidR="00250CF9" w:rsidRPr="00AA74C7">
        <w:rPr>
          <w:rFonts w:ascii="Arial" w:hAnsi="Arial" w:cs="Arial"/>
          <w:sz w:val="22"/>
          <w:szCs w:val="22"/>
        </w:rPr>
        <w:t>)</w:t>
      </w:r>
      <w:r w:rsidR="005B004F">
        <w:rPr>
          <w:rFonts w:ascii="Arial" w:hAnsi="Arial" w:cs="Arial"/>
          <w:sz w:val="22"/>
          <w:szCs w:val="22"/>
        </w:rPr>
        <w:t xml:space="preserve"> </w:t>
      </w:r>
      <w:r w:rsidR="00A67B7D" w:rsidRPr="00AA74C7">
        <w:rPr>
          <w:rFonts w:ascii="Arial" w:hAnsi="Arial" w:cs="Arial"/>
          <w:sz w:val="22"/>
          <w:szCs w:val="22"/>
        </w:rPr>
        <w:fldChar w:fldCharType="begin"/>
      </w:r>
      <w:r w:rsidR="0024122C">
        <w:rPr>
          <w:rFonts w:ascii="Arial" w:hAnsi="Arial" w:cs="Arial"/>
          <w:sz w:val="22"/>
          <w:szCs w:val="22"/>
        </w:rPr>
        <w:instrText xml:space="preserve"> ADDIN EN.CITE &lt;EndNote&gt;&lt;Cite&gt;&lt;Author&gt;Perez-Silva&lt;/Author&gt;&lt;Year&gt;2018&lt;/Year&gt;&lt;RecNum&gt;31&lt;/RecNum&gt;&lt;DisplayText&gt;[24]&lt;/DisplayText&gt;&lt;record&gt;&lt;rec-number&gt;31&lt;/rec-number&gt;&lt;foreign-keys&gt;&lt;key app="EN" db-id="zffsxeepa00fpreedaupevsaw9eeftzdw009" timestamp="1562221691"&gt;31&lt;/key&gt;&lt;/foreign-keys&gt;&lt;ref-type name="Journal Article"&gt;17&lt;/ref-type&gt;&lt;contributors&gt;&lt;authors&gt;&lt;author&gt;Perez-Silva, J. G.&lt;/author&gt;&lt;author&gt;Araujo-Voces, M.&lt;/author&gt;&lt;author&gt;Quesada, V.&lt;/author&gt;&lt;/authors&gt;&lt;/contributors&gt;&lt;auth-address&gt;Departamento de Bioquimica y Biologia Molecular, Universidad de Oviedo, Oviedo, Spain.&lt;/auth-address&gt;&lt;titles&gt;&lt;title&gt;nVenn: generalized, quasi-proportional Venn and Euler diagrams&lt;/title&gt;&lt;secondary-title&gt;Bioinformatics&lt;/secondary-title&gt;&lt;/titles&gt;&lt;periodical&gt;&lt;full-title&gt;Bioinformatics&lt;/full-title&gt;&lt;/periodical&gt;&lt;pages&gt;2322-2324&lt;/pages&gt;&lt;volume&gt;34&lt;/volume&gt;&lt;number&gt;13&lt;/number&gt;&lt;edition&gt;2018/06/29&lt;/edition&gt;&lt;dates&gt;&lt;year&gt;2018&lt;/year&gt;&lt;pub-dates&gt;&lt;date&gt;Jul 1&lt;/date&gt;&lt;/pub-dates&gt;&lt;/dates&gt;&lt;isbn&gt;1367-4811 (Electronic)&amp;#xD;1367-4803 (Linking)&lt;/isbn&gt;&lt;accession-num&gt;29949954&lt;/accession-num&gt;&lt;urls&gt;&lt;related-urls&gt;&lt;url&gt;https://www.ncbi.nlm.nih.gov/pubmed/29949954&lt;/url&gt;&lt;/related-urls&gt;&lt;/urls&gt;&lt;electronic-resource-num&gt;10.1093/bioinformatics/bty109&lt;/electronic-resource-num&gt;&lt;/record&gt;&lt;/Cite&gt;&lt;/EndNote&gt;</w:instrText>
      </w:r>
      <w:r w:rsidR="00A67B7D" w:rsidRPr="00AA74C7">
        <w:rPr>
          <w:rFonts w:ascii="Arial" w:hAnsi="Arial" w:cs="Arial"/>
          <w:sz w:val="22"/>
          <w:szCs w:val="22"/>
        </w:rPr>
        <w:fldChar w:fldCharType="separate"/>
      </w:r>
      <w:r w:rsidR="0024122C">
        <w:rPr>
          <w:rFonts w:ascii="Arial" w:hAnsi="Arial" w:cs="Arial"/>
          <w:noProof/>
          <w:sz w:val="22"/>
          <w:szCs w:val="22"/>
        </w:rPr>
        <w:t>[24]</w:t>
      </w:r>
      <w:r w:rsidR="00A67B7D" w:rsidRPr="00AA74C7">
        <w:rPr>
          <w:rFonts w:ascii="Arial" w:hAnsi="Arial" w:cs="Arial"/>
          <w:sz w:val="22"/>
          <w:szCs w:val="22"/>
        </w:rPr>
        <w:fldChar w:fldCharType="end"/>
      </w:r>
      <w:r w:rsidR="00250CF9" w:rsidRPr="00AA74C7">
        <w:rPr>
          <w:rFonts w:ascii="Arial" w:hAnsi="Arial" w:cs="Arial"/>
          <w:sz w:val="22"/>
          <w:szCs w:val="22"/>
        </w:rPr>
        <w:t xml:space="preserve">. </w:t>
      </w:r>
    </w:p>
    <w:bookmarkEnd w:id="152"/>
    <w:bookmarkEnd w:id="153"/>
    <w:p w14:paraId="566FA4A0" w14:textId="03049E5D" w:rsidR="0089090A" w:rsidRPr="00AA74C7" w:rsidRDefault="007B06AE" w:rsidP="006C4C6E">
      <w:pPr>
        <w:jc w:val="both"/>
        <w:rPr>
          <w:rFonts w:ascii="Arial" w:eastAsiaTheme="minorEastAsia" w:hAnsi="Arial" w:cs="Arial"/>
          <w:b/>
          <w:kern w:val="2"/>
          <w:sz w:val="22"/>
          <w:szCs w:val="22"/>
        </w:rPr>
        <w:pPrChange w:id="173" w:author="czeng" w:date="2020-03-14T09:59:00Z">
          <w:pPr>
            <w:spacing w:line="480" w:lineRule="auto"/>
            <w:jc w:val="both"/>
          </w:pPr>
        </w:pPrChange>
      </w:pPr>
      <w:r w:rsidRPr="00AA74C7">
        <w:rPr>
          <w:rFonts w:ascii="Arial" w:eastAsiaTheme="minorEastAsia" w:hAnsi="Arial" w:cs="Arial"/>
          <w:b/>
          <w:kern w:val="2"/>
          <w:sz w:val="22"/>
          <w:szCs w:val="22"/>
        </w:rPr>
        <w:t xml:space="preserve"> </w:t>
      </w:r>
    </w:p>
    <w:p w14:paraId="140B62F2" w14:textId="64E67C0C" w:rsidR="0089090A" w:rsidRPr="00AA74C7" w:rsidRDefault="0089090A" w:rsidP="006C4C6E">
      <w:pPr>
        <w:pStyle w:val="4"/>
        <w:widowControl w:val="0"/>
        <w:spacing w:before="40"/>
        <w:jc w:val="both"/>
        <w:rPr>
          <w:rFonts w:ascii="Arial" w:eastAsia="Arial" w:hAnsi="Arial" w:cs="Arial"/>
          <w:b w:val="0"/>
          <w:color w:val="auto"/>
          <w:sz w:val="22"/>
          <w:szCs w:val="22"/>
        </w:rPr>
        <w:pPrChange w:id="174" w:author="czeng" w:date="2020-03-14T09:59:00Z">
          <w:pPr>
            <w:pStyle w:val="4"/>
            <w:widowControl w:val="0"/>
            <w:spacing w:before="40" w:line="480" w:lineRule="auto"/>
            <w:jc w:val="both"/>
          </w:pPr>
        </w:pPrChange>
      </w:pPr>
      <w:r w:rsidRPr="00AA74C7">
        <w:rPr>
          <w:rFonts w:ascii="Arial" w:eastAsia="Arial" w:hAnsi="Arial" w:cs="Arial"/>
          <w:bCs w:val="0"/>
          <w:i w:val="0"/>
          <w:iCs w:val="0"/>
          <w:color w:val="auto"/>
          <w:sz w:val="22"/>
          <w:szCs w:val="22"/>
          <w:lang w:eastAsia="zh-CN"/>
        </w:rPr>
        <w:t xml:space="preserve">Nervous system </w:t>
      </w:r>
      <w:r w:rsidR="002C4FDF">
        <w:rPr>
          <w:rFonts w:ascii="Arial" w:eastAsia="Arial" w:hAnsi="Arial" w:cs="Arial"/>
          <w:bCs w:val="0"/>
          <w:i w:val="0"/>
          <w:iCs w:val="0"/>
          <w:color w:val="auto"/>
          <w:sz w:val="22"/>
          <w:szCs w:val="22"/>
          <w:lang w:eastAsia="zh-CN"/>
        </w:rPr>
        <w:t>processes were</w:t>
      </w:r>
      <w:r w:rsidR="00E851FD" w:rsidRPr="00AA74C7">
        <w:rPr>
          <w:rFonts w:ascii="Arial" w:eastAsia="Arial" w:hAnsi="Arial" w:cs="Arial"/>
          <w:bCs w:val="0"/>
          <w:i w:val="0"/>
          <w:iCs w:val="0"/>
          <w:color w:val="auto"/>
          <w:sz w:val="22"/>
          <w:szCs w:val="22"/>
          <w:lang w:eastAsia="zh-CN"/>
        </w:rPr>
        <w:t xml:space="preserve"> </w:t>
      </w:r>
      <w:r w:rsidRPr="00AA74C7">
        <w:rPr>
          <w:rFonts w:ascii="Arial" w:eastAsia="Arial" w:hAnsi="Arial" w:cs="Arial"/>
          <w:bCs w:val="0"/>
          <w:i w:val="0"/>
          <w:iCs w:val="0"/>
          <w:color w:val="auto"/>
          <w:sz w:val="22"/>
          <w:szCs w:val="22"/>
          <w:lang w:eastAsia="zh-CN"/>
        </w:rPr>
        <w:t>associated with adenoma development</w:t>
      </w:r>
    </w:p>
    <w:p w14:paraId="13DFA912" w14:textId="068A6843" w:rsidR="0089090A" w:rsidRPr="00AA74C7" w:rsidRDefault="00153514" w:rsidP="006C4C6E">
      <w:pPr>
        <w:jc w:val="both"/>
        <w:rPr>
          <w:rFonts w:ascii="Arial" w:hAnsi="Arial" w:cs="Arial"/>
          <w:sz w:val="22"/>
          <w:szCs w:val="22"/>
        </w:rPr>
        <w:pPrChange w:id="175" w:author="czeng" w:date="2020-03-14T09:59:00Z">
          <w:pPr>
            <w:spacing w:line="480" w:lineRule="auto"/>
            <w:jc w:val="both"/>
          </w:pPr>
        </w:pPrChange>
      </w:pPr>
      <w:bookmarkStart w:id="176" w:name="OLE_LINK124"/>
      <w:bookmarkStart w:id="177" w:name="OLE_LINK125"/>
      <w:bookmarkStart w:id="178" w:name="OLE_LINK126"/>
      <w:bookmarkStart w:id="179" w:name="OLE_LINK127"/>
      <w:r>
        <w:rPr>
          <w:rFonts w:ascii="Arial" w:hAnsi="Arial" w:cs="Arial"/>
          <w:sz w:val="22"/>
          <w:szCs w:val="22"/>
        </w:rPr>
        <w:t>E</w:t>
      </w:r>
      <w:r w:rsidRPr="00AA74C7">
        <w:rPr>
          <w:rFonts w:ascii="Arial" w:hAnsi="Arial" w:cs="Arial"/>
          <w:sz w:val="22"/>
          <w:szCs w:val="22"/>
        </w:rPr>
        <w:t xml:space="preserve">nrichment analysis of 603 DMRs between </w:t>
      </w:r>
      <w:r>
        <w:rPr>
          <w:rFonts w:ascii="Arial" w:hAnsi="Arial" w:cs="Arial"/>
          <w:sz w:val="22"/>
          <w:szCs w:val="22"/>
        </w:rPr>
        <w:t>HGA</w:t>
      </w:r>
      <w:r w:rsidRPr="00AA74C7">
        <w:rPr>
          <w:rFonts w:ascii="Arial" w:hAnsi="Arial" w:cs="Arial"/>
          <w:sz w:val="22"/>
          <w:szCs w:val="22"/>
        </w:rPr>
        <w:t xml:space="preserve"> and </w:t>
      </w:r>
      <w:r>
        <w:rPr>
          <w:rFonts w:ascii="Arial" w:hAnsi="Arial" w:cs="Arial"/>
          <w:sz w:val="22"/>
          <w:szCs w:val="22"/>
        </w:rPr>
        <w:t>LGA</w:t>
      </w:r>
      <w:r w:rsidRPr="00AA74C7">
        <w:rPr>
          <w:rFonts w:ascii="Arial" w:hAnsi="Arial" w:cs="Arial"/>
          <w:sz w:val="22"/>
          <w:szCs w:val="22"/>
        </w:rPr>
        <w:t xml:space="preserve"> located on, and </w:t>
      </w:r>
      <w:r>
        <w:rPr>
          <w:rFonts w:ascii="Arial" w:hAnsi="Arial" w:cs="Arial"/>
          <w:sz w:val="22"/>
          <w:szCs w:val="22"/>
        </w:rPr>
        <w:t>most highly</w:t>
      </w:r>
      <w:r w:rsidRPr="00AA74C7">
        <w:rPr>
          <w:rFonts w:ascii="Arial" w:hAnsi="Arial" w:cs="Arial"/>
          <w:sz w:val="22"/>
          <w:szCs w:val="22"/>
        </w:rPr>
        <w:t xml:space="preserve"> enriched functional terms </w:t>
      </w:r>
      <w:r>
        <w:rPr>
          <w:rFonts w:ascii="Arial" w:hAnsi="Arial" w:cs="Arial"/>
          <w:sz w:val="22"/>
          <w:szCs w:val="22"/>
        </w:rPr>
        <w:t>included the</w:t>
      </w:r>
      <w:r w:rsidRPr="00AA74C7">
        <w:rPr>
          <w:rFonts w:ascii="Arial" w:hAnsi="Arial" w:cs="Arial"/>
          <w:sz w:val="22"/>
          <w:szCs w:val="22"/>
        </w:rPr>
        <w:t xml:space="preserve"> nervous system and </w:t>
      </w:r>
      <w:r>
        <w:rPr>
          <w:rFonts w:ascii="Arial" w:hAnsi="Arial" w:cs="Arial"/>
          <w:sz w:val="22"/>
          <w:szCs w:val="22"/>
        </w:rPr>
        <w:t xml:space="preserve">those associated with </w:t>
      </w:r>
      <w:r w:rsidRPr="00AA74C7">
        <w:rPr>
          <w:rFonts w:ascii="Arial" w:hAnsi="Arial" w:cs="Arial"/>
          <w:sz w:val="22"/>
          <w:szCs w:val="22"/>
        </w:rPr>
        <w:t>signal transduction</w:t>
      </w:r>
      <w:r w:rsidR="0089090A" w:rsidRPr="00AA74C7">
        <w:rPr>
          <w:rFonts w:ascii="Arial" w:hAnsi="Arial" w:cs="Arial"/>
          <w:sz w:val="22"/>
          <w:szCs w:val="22"/>
        </w:rPr>
        <w:t xml:space="preserve"> (</w:t>
      </w:r>
      <w:r w:rsidR="0089090A" w:rsidRPr="00AA74C7">
        <w:rPr>
          <w:rFonts w:ascii="Arial" w:eastAsiaTheme="minorEastAsia" w:hAnsi="Arial" w:cs="Arial"/>
          <w:b/>
          <w:kern w:val="2"/>
          <w:sz w:val="22"/>
          <w:szCs w:val="22"/>
        </w:rPr>
        <w:t xml:space="preserve">Figure </w:t>
      </w:r>
      <w:r w:rsidR="004005F6" w:rsidRPr="00AA74C7">
        <w:rPr>
          <w:rFonts w:ascii="Arial" w:eastAsiaTheme="minorEastAsia" w:hAnsi="Arial" w:cs="Arial"/>
          <w:b/>
          <w:kern w:val="2"/>
          <w:sz w:val="22"/>
          <w:szCs w:val="22"/>
        </w:rPr>
        <w:t>2</w:t>
      </w:r>
      <w:r w:rsidR="00F3398E" w:rsidRPr="00AA74C7">
        <w:rPr>
          <w:rFonts w:ascii="Arial" w:eastAsiaTheme="minorEastAsia" w:hAnsi="Arial" w:cs="Arial"/>
          <w:b/>
          <w:kern w:val="2"/>
          <w:sz w:val="22"/>
          <w:szCs w:val="22"/>
        </w:rPr>
        <w:t>A</w:t>
      </w:r>
      <w:r w:rsidR="0089090A" w:rsidRPr="00AA74C7">
        <w:rPr>
          <w:rFonts w:ascii="Arial" w:hAnsi="Arial" w:cs="Arial"/>
          <w:sz w:val="22"/>
          <w:szCs w:val="22"/>
        </w:rPr>
        <w:t>)</w:t>
      </w:r>
      <w:r w:rsidR="00A62299">
        <w:rPr>
          <w:rFonts w:ascii="Arial" w:hAnsi="Arial" w:cs="Arial"/>
          <w:sz w:val="22"/>
          <w:szCs w:val="22"/>
        </w:rPr>
        <w:t>,</w:t>
      </w:r>
      <w:r w:rsidR="00412B10">
        <w:rPr>
          <w:rFonts w:ascii="Arial" w:hAnsi="Arial" w:cs="Arial"/>
          <w:sz w:val="22"/>
          <w:szCs w:val="22"/>
        </w:rPr>
        <w:t xml:space="preserve"> specifically </w:t>
      </w:r>
      <w:r w:rsidR="00412B10" w:rsidRPr="00412B10">
        <w:rPr>
          <w:rFonts w:ascii="Arial" w:hAnsi="Arial" w:cs="Arial"/>
          <w:sz w:val="22"/>
          <w:szCs w:val="22"/>
        </w:rPr>
        <w:t xml:space="preserve">dopaminergic synapse and serotonergic synapse pathways, which play a role in </w:t>
      </w:r>
      <w:r w:rsidR="00412B10">
        <w:rPr>
          <w:rFonts w:ascii="Arial" w:hAnsi="Arial" w:cs="Arial"/>
          <w:sz w:val="22"/>
          <w:szCs w:val="22"/>
        </w:rPr>
        <w:t xml:space="preserve">the </w:t>
      </w:r>
      <w:r w:rsidR="00412B10" w:rsidRPr="00412B10">
        <w:rPr>
          <w:rFonts w:ascii="Arial" w:hAnsi="Arial" w:cs="Arial"/>
          <w:sz w:val="22"/>
          <w:szCs w:val="22"/>
        </w:rPr>
        <w:t>gut-brain axis model</w:t>
      </w:r>
      <w:r w:rsidR="00412B10">
        <w:rPr>
          <w:rFonts w:ascii="Arial" w:hAnsi="Arial" w:cs="Arial"/>
          <w:sz w:val="22"/>
          <w:szCs w:val="22"/>
        </w:rPr>
        <w:t xml:space="preserve"> of signaling c</w:t>
      </w:r>
      <w:r w:rsidR="00E12BC2">
        <w:rPr>
          <w:rFonts w:ascii="Arial" w:hAnsi="Arial" w:cs="Arial"/>
          <w:sz w:val="22"/>
          <w:szCs w:val="22"/>
        </w:rPr>
        <w:t>ross-talk between organ systems</w:t>
      </w:r>
      <w:r w:rsidR="005B004F">
        <w:rPr>
          <w:rFonts w:ascii="Arial" w:hAnsi="Arial" w:cs="Arial"/>
          <w:sz w:val="22"/>
          <w:szCs w:val="22"/>
        </w:rPr>
        <w:t xml:space="preserve"> </w:t>
      </w:r>
      <w:r w:rsidR="00E12BC2">
        <w:rPr>
          <w:rFonts w:ascii="Arial" w:hAnsi="Arial" w:cs="Arial"/>
          <w:sz w:val="22"/>
          <w:szCs w:val="22"/>
        </w:rPr>
        <w:fldChar w:fldCharType="begin">
          <w:fldData xml:space="preserve">PEVuZE5vdGU+PENpdGU+PEF1dGhvcj5DbGVtbWVuc2VuPC9BdXRob3I+PFllYXI+MjAxNzwvWWVh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</w:fldData>
        </w:fldChar>
      </w:r>
      <w:r w:rsidR="0024122C">
        <w:rPr>
          <w:rFonts w:ascii="Arial" w:hAnsi="Arial" w:cs="Arial"/>
          <w:sz w:val="22"/>
          <w:szCs w:val="22"/>
        </w:rPr>
        <w:instrText xml:space="preserve"> ADDIN EN.CITE </w:instrText>
      </w:r>
      <w:r w:rsidR="0024122C">
        <w:rPr>
          <w:rFonts w:ascii="Arial" w:hAnsi="Arial" w:cs="Arial"/>
          <w:sz w:val="22"/>
          <w:szCs w:val="22"/>
        </w:rPr>
        <w:fldChar w:fldCharType="begin">
          <w:fldData xml:space="preserve">PEVuZE5vdGU+PENpdGU+PEF1dGhvcj5DbGVtbWVuc2VuPC9BdXRob3I+PFllYXI+MjAxNzwvWWVh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</w:fldData>
        </w:fldChar>
      </w:r>
      <w:r w:rsidR="0024122C">
        <w:rPr>
          <w:rFonts w:ascii="Arial" w:hAnsi="Arial" w:cs="Arial"/>
          <w:sz w:val="22"/>
          <w:szCs w:val="22"/>
        </w:rPr>
        <w:instrText xml:space="preserve"> ADDIN EN.CITE.DATA </w:instrText>
      </w:r>
      <w:r w:rsidR="0024122C">
        <w:rPr>
          <w:rFonts w:ascii="Arial" w:hAnsi="Arial" w:cs="Arial"/>
          <w:sz w:val="22"/>
          <w:szCs w:val="22"/>
        </w:rPr>
      </w:r>
      <w:r w:rsidR="0024122C">
        <w:rPr>
          <w:rFonts w:ascii="Arial" w:hAnsi="Arial" w:cs="Arial"/>
          <w:sz w:val="22"/>
          <w:szCs w:val="22"/>
        </w:rPr>
        <w:fldChar w:fldCharType="end"/>
      </w:r>
      <w:r w:rsidR="00E12BC2">
        <w:rPr>
          <w:rFonts w:ascii="Arial" w:hAnsi="Arial" w:cs="Arial"/>
          <w:sz w:val="22"/>
          <w:szCs w:val="22"/>
        </w:rPr>
      </w:r>
      <w:r w:rsidR="00E12BC2">
        <w:rPr>
          <w:rFonts w:ascii="Arial" w:hAnsi="Arial" w:cs="Arial"/>
          <w:sz w:val="22"/>
          <w:szCs w:val="22"/>
        </w:rPr>
        <w:fldChar w:fldCharType="separate"/>
      </w:r>
      <w:r w:rsidR="0024122C">
        <w:rPr>
          <w:rFonts w:ascii="Arial" w:hAnsi="Arial" w:cs="Arial"/>
          <w:noProof/>
          <w:sz w:val="22"/>
          <w:szCs w:val="22"/>
        </w:rPr>
        <w:t>[25]</w:t>
      </w:r>
      <w:r w:rsidR="00E12BC2">
        <w:rPr>
          <w:rFonts w:ascii="Arial" w:hAnsi="Arial" w:cs="Arial"/>
          <w:sz w:val="22"/>
          <w:szCs w:val="22"/>
        </w:rPr>
        <w:fldChar w:fldCharType="end"/>
      </w:r>
      <w:r w:rsidR="00412B10">
        <w:rPr>
          <w:rFonts w:ascii="Arial" w:hAnsi="Arial" w:cs="Arial"/>
          <w:sz w:val="22"/>
          <w:szCs w:val="22"/>
        </w:rPr>
        <w:t>.</w:t>
      </w:r>
      <w:r w:rsidR="0089090A" w:rsidRPr="00AA74C7">
        <w:rPr>
          <w:rFonts w:ascii="Arial" w:hAnsi="Arial" w:cs="Arial"/>
          <w:sz w:val="22"/>
          <w:szCs w:val="22"/>
        </w:rPr>
        <w:t xml:space="preserve"> </w:t>
      </w:r>
      <w:r w:rsidR="00412B10">
        <w:rPr>
          <w:rFonts w:ascii="Arial" w:hAnsi="Arial" w:cs="Arial"/>
          <w:sz w:val="22"/>
          <w:szCs w:val="22"/>
        </w:rPr>
        <w:t xml:space="preserve">These results correspond to gene methylation findings in </w:t>
      </w:r>
      <w:r w:rsidR="00412B10" w:rsidRPr="00B70528">
        <w:rPr>
          <w:rFonts w:ascii="Arial" w:hAnsi="Arial" w:cs="Arial"/>
          <w:b/>
          <w:sz w:val="22"/>
          <w:szCs w:val="22"/>
        </w:rPr>
        <w:t>Figure 1G</w:t>
      </w:r>
      <w:r w:rsidR="00412B10">
        <w:rPr>
          <w:rFonts w:ascii="Arial" w:hAnsi="Arial" w:cs="Arial"/>
          <w:sz w:val="22"/>
          <w:szCs w:val="22"/>
        </w:rPr>
        <w:t xml:space="preserve"> where </w:t>
      </w:r>
      <w:r w:rsidR="005B004F">
        <w:rPr>
          <w:rFonts w:ascii="Arial" w:hAnsi="Arial" w:cs="Arial"/>
          <w:sz w:val="22"/>
          <w:szCs w:val="22"/>
        </w:rPr>
        <w:t>HGA vs Normal</w:t>
      </w:r>
      <w:r w:rsidR="0089090A" w:rsidRPr="00AA74C7">
        <w:rPr>
          <w:rFonts w:ascii="Arial" w:hAnsi="Arial" w:cs="Arial"/>
          <w:sz w:val="22"/>
          <w:szCs w:val="22"/>
        </w:rPr>
        <w:t xml:space="preserve"> includes almost </w:t>
      </w:r>
      <w:r w:rsidR="00412B10">
        <w:rPr>
          <w:rFonts w:ascii="Arial" w:hAnsi="Arial" w:cs="Arial"/>
          <w:sz w:val="22"/>
          <w:szCs w:val="22"/>
        </w:rPr>
        <w:t xml:space="preserve">all </w:t>
      </w:r>
      <w:r w:rsidR="0089090A" w:rsidRPr="00AA74C7">
        <w:rPr>
          <w:rFonts w:ascii="Arial" w:hAnsi="Arial" w:cs="Arial"/>
          <w:sz w:val="22"/>
          <w:szCs w:val="22"/>
        </w:rPr>
        <w:t xml:space="preserve">genes </w:t>
      </w:r>
      <w:r w:rsidR="00412B10">
        <w:rPr>
          <w:rFonts w:ascii="Arial" w:hAnsi="Arial" w:cs="Arial"/>
          <w:sz w:val="22"/>
          <w:szCs w:val="22"/>
        </w:rPr>
        <w:t>that are listed in</w:t>
      </w:r>
      <w:r w:rsidR="0089090A" w:rsidRPr="00AA74C7">
        <w:rPr>
          <w:rFonts w:ascii="Arial" w:hAnsi="Arial" w:cs="Arial"/>
          <w:sz w:val="22"/>
          <w:szCs w:val="22"/>
        </w:rPr>
        <w:t xml:space="preserve"> </w:t>
      </w:r>
      <w:r w:rsidR="005B004F">
        <w:rPr>
          <w:rFonts w:ascii="Arial" w:hAnsi="Arial" w:cs="Arial"/>
          <w:sz w:val="22"/>
          <w:szCs w:val="22"/>
        </w:rPr>
        <w:t>LGA vs Normal</w:t>
      </w:r>
      <w:r w:rsidR="0089090A" w:rsidRPr="00AA74C7">
        <w:rPr>
          <w:rFonts w:ascii="Arial" w:hAnsi="Arial" w:cs="Arial"/>
          <w:sz w:val="22"/>
          <w:szCs w:val="22"/>
        </w:rPr>
        <w:t xml:space="preserve"> and </w:t>
      </w:r>
      <w:r w:rsidR="005B004F">
        <w:rPr>
          <w:rFonts w:ascii="Arial" w:hAnsi="Arial" w:cs="Arial"/>
          <w:sz w:val="22"/>
          <w:szCs w:val="22"/>
        </w:rPr>
        <w:t>H</w:t>
      </w:r>
      <w:r w:rsidR="00055AEA" w:rsidRPr="00AA74C7">
        <w:rPr>
          <w:rFonts w:ascii="Arial" w:hAnsi="Arial" w:cs="Arial"/>
          <w:sz w:val="22"/>
          <w:szCs w:val="22"/>
        </w:rPr>
        <w:t xml:space="preserve">GA </w:t>
      </w:r>
      <w:r w:rsidR="00412B10">
        <w:rPr>
          <w:rFonts w:ascii="Arial" w:hAnsi="Arial" w:cs="Arial"/>
          <w:sz w:val="22"/>
          <w:szCs w:val="22"/>
        </w:rPr>
        <w:t>v</w:t>
      </w:r>
      <w:r w:rsidR="005B004F">
        <w:rPr>
          <w:rFonts w:ascii="Arial" w:hAnsi="Arial" w:cs="Arial"/>
          <w:sz w:val="22"/>
          <w:szCs w:val="22"/>
        </w:rPr>
        <w:t>s L</w:t>
      </w:r>
      <w:r w:rsidR="00055AEA" w:rsidRPr="00AA74C7">
        <w:rPr>
          <w:rFonts w:ascii="Arial" w:hAnsi="Arial" w:cs="Arial"/>
          <w:sz w:val="22"/>
          <w:szCs w:val="22"/>
        </w:rPr>
        <w:t>GA</w:t>
      </w:r>
      <w:r w:rsidR="0089090A" w:rsidRPr="00AA74C7">
        <w:rPr>
          <w:rFonts w:ascii="Arial" w:hAnsi="Arial" w:cs="Arial"/>
          <w:sz w:val="22"/>
          <w:szCs w:val="22"/>
        </w:rPr>
        <w:t xml:space="preserve"> DMRs. To figure out </w:t>
      </w:r>
      <w:r w:rsidR="00913E0C">
        <w:rPr>
          <w:rFonts w:ascii="Arial" w:hAnsi="Arial" w:cs="Arial"/>
          <w:sz w:val="22"/>
          <w:szCs w:val="22"/>
        </w:rPr>
        <w:t xml:space="preserve">the </w:t>
      </w:r>
      <w:r w:rsidR="0089090A" w:rsidRPr="00AA74C7">
        <w:rPr>
          <w:rFonts w:ascii="Arial" w:hAnsi="Arial" w:cs="Arial"/>
          <w:sz w:val="22"/>
          <w:szCs w:val="22"/>
        </w:rPr>
        <w:t xml:space="preserve">potential function changes from </w:t>
      </w:r>
      <w:r w:rsidR="00913E0C">
        <w:rPr>
          <w:rFonts w:ascii="Arial" w:hAnsi="Arial" w:cs="Arial"/>
          <w:sz w:val="22"/>
          <w:szCs w:val="22"/>
        </w:rPr>
        <w:t xml:space="preserve">LGA </w:t>
      </w:r>
      <w:r w:rsidR="0089090A" w:rsidRPr="00AA74C7">
        <w:rPr>
          <w:rFonts w:ascii="Arial" w:hAnsi="Arial" w:cs="Arial"/>
          <w:sz w:val="22"/>
          <w:szCs w:val="22"/>
        </w:rPr>
        <w:t xml:space="preserve">to </w:t>
      </w:r>
      <w:r w:rsidR="00913E0C">
        <w:rPr>
          <w:rFonts w:ascii="Arial" w:hAnsi="Arial" w:cs="Arial"/>
          <w:sz w:val="22"/>
          <w:szCs w:val="22"/>
        </w:rPr>
        <w:t>HGA</w:t>
      </w:r>
      <w:r w:rsidR="00E12BC2">
        <w:rPr>
          <w:rFonts w:ascii="Arial" w:hAnsi="Arial" w:cs="Arial"/>
          <w:sz w:val="22"/>
          <w:szCs w:val="22"/>
        </w:rPr>
        <w:t>,</w:t>
      </w:r>
      <w:r w:rsidR="0089090A" w:rsidRPr="00AA74C7">
        <w:rPr>
          <w:rFonts w:ascii="Arial" w:hAnsi="Arial" w:cs="Arial"/>
          <w:sz w:val="22"/>
          <w:szCs w:val="22"/>
        </w:rPr>
        <w:t xml:space="preserve"> Gene Ontology (GO) enrichment </w:t>
      </w:r>
      <w:r w:rsidR="00913E0C">
        <w:rPr>
          <w:rFonts w:ascii="Arial" w:hAnsi="Arial" w:cs="Arial"/>
          <w:sz w:val="22"/>
          <w:szCs w:val="22"/>
        </w:rPr>
        <w:t>was</w:t>
      </w:r>
      <w:r w:rsidR="00B66264">
        <w:rPr>
          <w:rFonts w:ascii="Arial" w:hAnsi="Arial" w:cs="Arial"/>
          <w:sz w:val="22"/>
          <w:szCs w:val="22"/>
        </w:rPr>
        <w:t xml:space="preserve"> </w:t>
      </w:r>
      <w:r w:rsidR="0089090A" w:rsidRPr="00AA74C7">
        <w:rPr>
          <w:rFonts w:ascii="Arial" w:hAnsi="Arial" w:cs="Arial"/>
          <w:sz w:val="22"/>
          <w:szCs w:val="22"/>
        </w:rPr>
        <w:t xml:space="preserve">performed for 275 </w:t>
      </w:r>
      <w:bookmarkStart w:id="180" w:name="OLE_LINK21"/>
      <w:bookmarkStart w:id="181" w:name="OLE_LINK22"/>
      <w:r w:rsidR="0089090A" w:rsidRPr="00AA74C7">
        <w:rPr>
          <w:rFonts w:ascii="Arial" w:hAnsi="Arial" w:cs="Arial"/>
          <w:sz w:val="22"/>
          <w:szCs w:val="22"/>
        </w:rPr>
        <w:t>genes</w:t>
      </w:r>
      <w:bookmarkStart w:id="182" w:name="OLE_LINK19"/>
      <w:bookmarkStart w:id="183" w:name="OLE_LINK20"/>
      <w:r w:rsidR="0089090A" w:rsidRPr="00AA74C7">
        <w:rPr>
          <w:rFonts w:ascii="Arial" w:hAnsi="Arial" w:cs="Arial"/>
          <w:sz w:val="22"/>
          <w:szCs w:val="22"/>
        </w:rPr>
        <w:t xml:space="preserve"> </w:t>
      </w:r>
      <w:bookmarkStart w:id="184" w:name="OLE_LINK15"/>
      <w:bookmarkStart w:id="185" w:name="OLE_LINK16"/>
      <w:r w:rsidR="00913E0C">
        <w:rPr>
          <w:rFonts w:ascii="Arial" w:hAnsi="Arial" w:cs="Arial"/>
          <w:sz w:val="22"/>
          <w:szCs w:val="22"/>
        </w:rPr>
        <w:t xml:space="preserve">that were </w:t>
      </w:r>
      <w:r w:rsidR="0089090A" w:rsidRPr="00AA74C7">
        <w:rPr>
          <w:rFonts w:ascii="Arial" w:hAnsi="Arial" w:cs="Arial"/>
          <w:sz w:val="22"/>
          <w:szCs w:val="22"/>
        </w:rPr>
        <w:t xml:space="preserve">significantly different </w:t>
      </w:r>
      <w:r w:rsidR="00913E0C">
        <w:rPr>
          <w:rFonts w:ascii="Arial" w:hAnsi="Arial" w:cs="Arial"/>
          <w:sz w:val="22"/>
          <w:szCs w:val="22"/>
        </w:rPr>
        <w:t xml:space="preserve">in </w:t>
      </w:r>
      <w:r w:rsidR="0089090A" w:rsidRPr="00AA74C7">
        <w:rPr>
          <w:rFonts w:ascii="Arial" w:hAnsi="Arial" w:cs="Arial"/>
          <w:sz w:val="22"/>
          <w:szCs w:val="22"/>
        </w:rPr>
        <w:t>methylat</w:t>
      </w:r>
      <w:r w:rsidR="00913E0C">
        <w:rPr>
          <w:rFonts w:ascii="Arial" w:hAnsi="Arial" w:cs="Arial"/>
          <w:sz w:val="22"/>
          <w:szCs w:val="22"/>
        </w:rPr>
        <w:t>ion</w:t>
      </w:r>
      <w:bookmarkEnd w:id="180"/>
      <w:bookmarkEnd w:id="181"/>
      <w:bookmarkEnd w:id="182"/>
      <w:bookmarkEnd w:id="183"/>
      <w:bookmarkEnd w:id="184"/>
      <w:bookmarkEnd w:id="185"/>
      <w:r w:rsidR="00913E0C">
        <w:rPr>
          <w:rFonts w:ascii="Arial" w:hAnsi="Arial" w:cs="Arial"/>
          <w:sz w:val="22"/>
          <w:szCs w:val="22"/>
        </w:rPr>
        <w:t xml:space="preserve"> status between</w:t>
      </w:r>
      <w:r w:rsidR="0089090A" w:rsidRPr="00AA74C7">
        <w:rPr>
          <w:rFonts w:ascii="Arial" w:hAnsi="Arial" w:cs="Arial"/>
          <w:sz w:val="22"/>
          <w:szCs w:val="22"/>
        </w:rPr>
        <w:t xml:space="preserve"> </w:t>
      </w:r>
      <w:r w:rsidR="005B004F">
        <w:rPr>
          <w:rFonts w:ascii="Arial" w:hAnsi="Arial" w:cs="Arial"/>
          <w:sz w:val="22"/>
          <w:szCs w:val="22"/>
        </w:rPr>
        <w:t>LGA vs Normal</w:t>
      </w:r>
      <w:r w:rsidR="0089090A" w:rsidRPr="00AA74C7">
        <w:rPr>
          <w:rFonts w:ascii="Arial" w:hAnsi="Arial" w:cs="Arial"/>
          <w:sz w:val="22"/>
          <w:szCs w:val="22"/>
        </w:rPr>
        <w:t xml:space="preserve"> and </w:t>
      </w:r>
      <w:r w:rsidR="005B004F">
        <w:rPr>
          <w:rFonts w:ascii="Arial" w:hAnsi="Arial" w:cs="Arial"/>
          <w:sz w:val="22"/>
          <w:szCs w:val="22"/>
        </w:rPr>
        <w:t>HGA vs Normal</w:t>
      </w:r>
      <w:r w:rsidR="0089090A" w:rsidRPr="00AA74C7">
        <w:rPr>
          <w:rFonts w:ascii="Arial" w:hAnsi="Arial" w:cs="Arial"/>
          <w:sz w:val="22"/>
          <w:szCs w:val="22"/>
        </w:rPr>
        <w:t xml:space="preserve"> without</w:t>
      </w:r>
      <w:r w:rsidR="00913E0C">
        <w:rPr>
          <w:rFonts w:ascii="Arial" w:hAnsi="Arial" w:cs="Arial"/>
          <w:sz w:val="22"/>
          <w:szCs w:val="22"/>
        </w:rPr>
        <w:t xml:space="preserve"> considering the differences in methylation status between</w:t>
      </w:r>
      <w:r w:rsidR="0089090A" w:rsidRPr="00AA74C7">
        <w:rPr>
          <w:rFonts w:ascii="Arial" w:hAnsi="Arial" w:cs="Arial"/>
          <w:sz w:val="22"/>
          <w:szCs w:val="22"/>
        </w:rPr>
        <w:t xml:space="preserve"> </w:t>
      </w:r>
      <w:r w:rsidR="005B004F">
        <w:rPr>
          <w:rFonts w:ascii="Arial" w:hAnsi="Arial" w:cs="Arial"/>
          <w:sz w:val="22"/>
          <w:szCs w:val="22"/>
        </w:rPr>
        <w:t>H</w:t>
      </w:r>
      <w:r w:rsidR="00055AEA" w:rsidRPr="00AA74C7">
        <w:rPr>
          <w:rFonts w:ascii="Arial" w:hAnsi="Arial" w:cs="Arial"/>
          <w:sz w:val="22"/>
          <w:szCs w:val="22"/>
        </w:rPr>
        <w:t xml:space="preserve">GA </w:t>
      </w:r>
      <w:r w:rsidR="00913E0C">
        <w:rPr>
          <w:rFonts w:ascii="Arial" w:hAnsi="Arial" w:cs="Arial"/>
          <w:sz w:val="22"/>
          <w:szCs w:val="22"/>
        </w:rPr>
        <w:t>vs</w:t>
      </w:r>
      <w:r w:rsidR="005B004F">
        <w:rPr>
          <w:rFonts w:ascii="Arial" w:hAnsi="Arial" w:cs="Arial"/>
          <w:sz w:val="22"/>
          <w:szCs w:val="22"/>
        </w:rPr>
        <w:t xml:space="preserve"> L</w:t>
      </w:r>
      <w:r w:rsidR="00055AEA" w:rsidRPr="00AA74C7">
        <w:rPr>
          <w:rFonts w:ascii="Arial" w:hAnsi="Arial" w:cs="Arial"/>
          <w:sz w:val="22"/>
          <w:szCs w:val="22"/>
        </w:rPr>
        <w:t>GA</w:t>
      </w:r>
      <w:r w:rsidR="00913E0C">
        <w:rPr>
          <w:rFonts w:ascii="Arial" w:hAnsi="Arial" w:cs="Arial"/>
          <w:sz w:val="22"/>
          <w:szCs w:val="22"/>
        </w:rPr>
        <w:t>.</w:t>
      </w:r>
      <w:r w:rsidR="0089090A" w:rsidRPr="00AA74C7">
        <w:rPr>
          <w:rFonts w:ascii="Arial" w:hAnsi="Arial" w:cs="Arial"/>
          <w:sz w:val="22"/>
          <w:szCs w:val="22"/>
        </w:rPr>
        <w:t xml:space="preserve"> 571 significantly different methylated genes </w:t>
      </w:r>
      <w:r w:rsidR="00913E0C">
        <w:rPr>
          <w:rFonts w:ascii="Arial" w:hAnsi="Arial" w:cs="Arial"/>
          <w:sz w:val="22"/>
          <w:szCs w:val="22"/>
        </w:rPr>
        <w:t>were highlighted</w:t>
      </w:r>
      <w:r w:rsidR="0089090A" w:rsidRPr="00AA74C7">
        <w:rPr>
          <w:rFonts w:ascii="Arial" w:hAnsi="Arial" w:cs="Arial"/>
          <w:sz w:val="22"/>
          <w:szCs w:val="22"/>
        </w:rPr>
        <w:t xml:space="preserve"> in </w:t>
      </w:r>
      <w:r w:rsidR="005B004F">
        <w:rPr>
          <w:rFonts w:ascii="Arial" w:hAnsi="Arial" w:cs="Arial"/>
          <w:sz w:val="22"/>
          <w:szCs w:val="22"/>
        </w:rPr>
        <w:t>H</w:t>
      </w:r>
      <w:r w:rsidR="00055AEA" w:rsidRPr="00AA74C7">
        <w:rPr>
          <w:rFonts w:ascii="Arial" w:hAnsi="Arial" w:cs="Arial"/>
          <w:sz w:val="22"/>
          <w:szCs w:val="22"/>
        </w:rPr>
        <w:t xml:space="preserve">GA </w:t>
      </w:r>
      <w:r w:rsidR="00913E0C">
        <w:rPr>
          <w:rFonts w:ascii="Arial" w:hAnsi="Arial" w:cs="Arial"/>
          <w:sz w:val="22"/>
          <w:szCs w:val="22"/>
        </w:rPr>
        <w:t>vs</w:t>
      </w:r>
      <w:r w:rsidR="005B004F">
        <w:rPr>
          <w:rFonts w:ascii="Arial" w:hAnsi="Arial" w:cs="Arial"/>
          <w:sz w:val="22"/>
          <w:szCs w:val="22"/>
        </w:rPr>
        <w:t xml:space="preserve"> L</w:t>
      </w:r>
      <w:r w:rsidR="00055AEA" w:rsidRPr="00AA74C7">
        <w:rPr>
          <w:rFonts w:ascii="Arial" w:hAnsi="Arial" w:cs="Arial"/>
          <w:sz w:val="22"/>
          <w:szCs w:val="22"/>
        </w:rPr>
        <w:t>GA</w:t>
      </w:r>
      <w:r w:rsidR="0089090A" w:rsidRPr="00AA74C7">
        <w:rPr>
          <w:rFonts w:ascii="Arial" w:hAnsi="Arial" w:cs="Arial"/>
          <w:sz w:val="22"/>
          <w:szCs w:val="22"/>
        </w:rPr>
        <w:t xml:space="preserve"> and </w:t>
      </w:r>
      <w:r w:rsidR="005B004F">
        <w:rPr>
          <w:rFonts w:ascii="Arial" w:hAnsi="Arial" w:cs="Arial"/>
          <w:sz w:val="22"/>
          <w:szCs w:val="22"/>
        </w:rPr>
        <w:t>HGA vs Normal</w:t>
      </w:r>
      <w:r w:rsidR="0089090A" w:rsidRPr="00AA74C7">
        <w:rPr>
          <w:rFonts w:ascii="Arial" w:hAnsi="Arial" w:cs="Arial"/>
          <w:sz w:val="22"/>
          <w:szCs w:val="22"/>
        </w:rPr>
        <w:t xml:space="preserve"> without </w:t>
      </w:r>
      <w:r w:rsidR="005B004F">
        <w:rPr>
          <w:rFonts w:ascii="Arial" w:hAnsi="Arial" w:cs="Arial"/>
          <w:sz w:val="22"/>
          <w:szCs w:val="22"/>
        </w:rPr>
        <w:t>LGA vs Normal</w:t>
      </w:r>
      <w:r w:rsidR="0089090A" w:rsidRPr="00AA74C7">
        <w:rPr>
          <w:rFonts w:ascii="Arial" w:hAnsi="Arial" w:cs="Arial"/>
          <w:sz w:val="22"/>
          <w:szCs w:val="22"/>
        </w:rPr>
        <w:t xml:space="preserve"> (</w:t>
      </w:r>
      <w:r w:rsidR="0089090A" w:rsidRPr="00AA74C7">
        <w:rPr>
          <w:rFonts w:ascii="Arial" w:eastAsiaTheme="minorEastAsia" w:hAnsi="Arial" w:cs="Arial"/>
          <w:b/>
          <w:kern w:val="2"/>
          <w:sz w:val="22"/>
          <w:szCs w:val="22"/>
        </w:rPr>
        <w:t xml:space="preserve">Figure </w:t>
      </w:r>
      <w:r w:rsidR="004005F6" w:rsidRPr="00AA74C7">
        <w:rPr>
          <w:rFonts w:ascii="Arial" w:eastAsiaTheme="minorEastAsia" w:hAnsi="Arial" w:cs="Arial"/>
          <w:b/>
          <w:kern w:val="2"/>
          <w:sz w:val="22"/>
          <w:szCs w:val="22"/>
        </w:rPr>
        <w:t>2</w:t>
      </w:r>
      <w:r w:rsidR="00C45DD1" w:rsidRPr="00AA74C7">
        <w:rPr>
          <w:rFonts w:ascii="Arial" w:eastAsiaTheme="minorEastAsia" w:hAnsi="Arial" w:cs="Arial"/>
          <w:b/>
          <w:kern w:val="2"/>
          <w:sz w:val="22"/>
          <w:szCs w:val="22"/>
        </w:rPr>
        <w:t>B</w:t>
      </w:r>
      <w:r w:rsidR="0089090A" w:rsidRPr="00AA74C7">
        <w:rPr>
          <w:rFonts w:ascii="Arial" w:hAnsi="Arial" w:cs="Arial"/>
          <w:sz w:val="22"/>
          <w:szCs w:val="22"/>
        </w:rPr>
        <w:t>). For</w:t>
      </w:r>
      <w:r w:rsidR="00913E0C">
        <w:rPr>
          <w:rFonts w:ascii="Arial" w:hAnsi="Arial" w:cs="Arial"/>
          <w:sz w:val="22"/>
          <w:szCs w:val="22"/>
        </w:rPr>
        <w:t xml:space="preserve"> the</w:t>
      </w:r>
      <w:r w:rsidR="0089090A" w:rsidRPr="00AA74C7">
        <w:rPr>
          <w:rFonts w:ascii="Arial" w:hAnsi="Arial" w:cs="Arial"/>
          <w:sz w:val="22"/>
          <w:szCs w:val="22"/>
        </w:rPr>
        <w:t xml:space="preserve"> 275 genes </w:t>
      </w:r>
      <w:r w:rsidR="00913E0C">
        <w:rPr>
          <w:rFonts w:ascii="Arial" w:hAnsi="Arial" w:cs="Arial"/>
          <w:sz w:val="22"/>
          <w:szCs w:val="22"/>
        </w:rPr>
        <w:t xml:space="preserve">with </w:t>
      </w:r>
      <w:r w:rsidR="0089090A" w:rsidRPr="00AA74C7">
        <w:rPr>
          <w:rFonts w:ascii="Arial" w:hAnsi="Arial" w:cs="Arial"/>
          <w:sz w:val="22"/>
          <w:szCs w:val="22"/>
        </w:rPr>
        <w:t>significantly different methylat</w:t>
      </w:r>
      <w:r w:rsidR="00913E0C">
        <w:rPr>
          <w:rFonts w:ascii="Arial" w:hAnsi="Arial" w:cs="Arial"/>
          <w:sz w:val="22"/>
          <w:szCs w:val="22"/>
        </w:rPr>
        <w:t>ion patterns in</w:t>
      </w:r>
      <w:r w:rsidR="0089090A" w:rsidRPr="00AA74C7">
        <w:rPr>
          <w:rFonts w:ascii="Arial" w:hAnsi="Arial" w:cs="Arial"/>
          <w:sz w:val="22"/>
          <w:szCs w:val="22"/>
        </w:rPr>
        <w:t xml:space="preserve"> </w:t>
      </w:r>
      <w:r w:rsidR="00913E0C">
        <w:rPr>
          <w:rFonts w:ascii="Arial" w:hAnsi="Arial" w:cs="Arial"/>
          <w:sz w:val="22"/>
          <w:szCs w:val="22"/>
        </w:rPr>
        <w:t xml:space="preserve">only the </w:t>
      </w:r>
      <w:r w:rsidR="005B004F">
        <w:rPr>
          <w:rFonts w:ascii="Arial" w:hAnsi="Arial" w:cs="Arial"/>
          <w:sz w:val="22"/>
          <w:szCs w:val="22"/>
        </w:rPr>
        <w:t>LGA vs Normal</w:t>
      </w:r>
      <w:r w:rsidR="0089090A" w:rsidRPr="00AA74C7">
        <w:rPr>
          <w:rFonts w:ascii="Arial" w:hAnsi="Arial" w:cs="Arial"/>
          <w:sz w:val="22"/>
          <w:szCs w:val="22"/>
        </w:rPr>
        <w:t xml:space="preserve"> and </w:t>
      </w:r>
      <w:r w:rsidR="005B004F">
        <w:rPr>
          <w:rFonts w:ascii="Arial" w:hAnsi="Arial" w:cs="Arial"/>
          <w:sz w:val="22"/>
          <w:szCs w:val="22"/>
        </w:rPr>
        <w:t>HGA vs Normal</w:t>
      </w:r>
      <w:r w:rsidR="00913E0C">
        <w:rPr>
          <w:rFonts w:ascii="Arial" w:hAnsi="Arial" w:cs="Arial"/>
          <w:sz w:val="22"/>
          <w:szCs w:val="22"/>
        </w:rPr>
        <w:t xml:space="preserve"> comparisons</w:t>
      </w:r>
      <w:r w:rsidR="0089090A" w:rsidRPr="00AA74C7">
        <w:rPr>
          <w:rFonts w:ascii="Arial" w:hAnsi="Arial" w:cs="Arial"/>
          <w:sz w:val="22"/>
          <w:szCs w:val="22"/>
        </w:rPr>
        <w:t xml:space="preserve">, GO analysis </w:t>
      </w:r>
      <w:r w:rsidR="00913E0C">
        <w:rPr>
          <w:rFonts w:ascii="Arial" w:hAnsi="Arial" w:cs="Arial"/>
          <w:sz w:val="22"/>
          <w:szCs w:val="22"/>
        </w:rPr>
        <w:t xml:space="preserve">selected </w:t>
      </w:r>
      <w:r w:rsidR="0089090A" w:rsidRPr="00AA74C7">
        <w:rPr>
          <w:rFonts w:ascii="Arial" w:hAnsi="Arial" w:cs="Arial"/>
          <w:sz w:val="22"/>
          <w:szCs w:val="22"/>
        </w:rPr>
        <w:t xml:space="preserve">the top </w:t>
      </w:r>
      <w:r w:rsidR="00913E0C" w:rsidRPr="00913E0C">
        <w:rPr>
          <w:rFonts w:ascii="Arial" w:hAnsi="Arial" w:cs="Arial"/>
          <w:sz w:val="22"/>
          <w:szCs w:val="22"/>
        </w:rPr>
        <w:t xml:space="preserve">enriched </w:t>
      </w:r>
      <w:r w:rsidR="0089090A" w:rsidRPr="00AA74C7">
        <w:rPr>
          <w:rFonts w:ascii="Arial" w:hAnsi="Arial" w:cs="Arial"/>
          <w:sz w:val="22"/>
          <w:szCs w:val="22"/>
        </w:rPr>
        <w:t>term</w:t>
      </w:r>
      <w:r w:rsidR="00913E0C">
        <w:rPr>
          <w:rFonts w:ascii="Arial" w:hAnsi="Arial" w:cs="Arial"/>
          <w:sz w:val="22"/>
          <w:szCs w:val="22"/>
        </w:rPr>
        <w:t>s</w:t>
      </w:r>
      <w:r w:rsidR="0089090A" w:rsidRPr="00AA74C7">
        <w:rPr>
          <w:rFonts w:ascii="Arial" w:hAnsi="Arial" w:cs="Arial"/>
          <w:sz w:val="22"/>
          <w:szCs w:val="22"/>
        </w:rPr>
        <w:t xml:space="preserve"> </w:t>
      </w:r>
      <w:r w:rsidR="00913E0C">
        <w:rPr>
          <w:rFonts w:ascii="Arial" w:hAnsi="Arial" w:cs="Arial"/>
          <w:sz w:val="22"/>
          <w:szCs w:val="22"/>
        </w:rPr>
        <w:t xml:space="preserve">of </w:t>
      </w:r>
      <w:r w:rsidR="0089090A" w:rsidRPr="00AA74C7">
        <w:rPr>
          <w:rFonts w:ascii="Arial" w:hAnsi="Arial" w:cs="Arial"/>
          <w:sz w:val="22"/>
          <w:szCs w:val="22"/>
        </w:rPr>
        <w:t xml:space="preserve">proteolysis </w:t>
      </w:r>
      <w:r w:rsidR="00913E0C">
        <w:rPr>
          <w:rFonts w:ascii="Arial" w:hAnsi="Arial" w:cs="Arial"/>
          <w:sz w:val="22"/>
          <w:szCs w:val="22"/>
        </w:rPr>
        <w:t>as well as</w:t>
      </w:r>
      <w:r w:rsidR="0089090A" w:rsidRPr="00AA74C7">
        <w:rPr>
          <w:rFonts w:ascii="Arial" w:hAnsi="Arial" w:cs="Arial"/>
          <w:sz w:val="22"/>
          <w:szCs w:val="22"/>
        </w:rPr>
        <w:t xml:space="preserve"> extracellular matrix disassembly, inorganic anion transport</w:t>
      </w:r>
      <w:r w:rsidR="00EC258A">
        <w:rPr>
          <w:rFonts w:ascii="Arial" w:hAnsi="Arial" w:cs="Arial"/>
          <w:sz w:val="22"/>
          <w:szCs w:val="22"/>
        </w:rPr>
        <w:t>,</w:t>
      </w:r>
      <w:r w:rsidR="0089090A" w:rsidRPr="00AA74C7">
        <w:rPr>
          <w:rFonts w:ascii="Arial" w:hAnsi="Arial" w:cs="Arial"/>
          <w:sz w:val="22"/>
          <w:szCs w:val="22"/>
        </w:rPr>
        <w:t xml:space="preserve"> and cobalamin metabolic process</w:t>
      </w:r>
      <w:r w:rsidR="00EC258A">
        <w:rPr>
          <w:rFonts w:ascii="Arial" w:hAnsi="Arial" w:cs="Arial"/>
          <w:sz w:val="22"/>
          <w:szCs w:val="22"/>
        </w:rPr>
        <w:t>es</w:t>
      </w:r>
      <w:r w:rsidR="0089090A" w:rsidRPr="00AA74C7">
        <w:rPr>
          <w:rFonts w:ascii="Arial" w:hAnsi="Arial" w:cs="Arial"/>
          <w:sz w:val="22"/>
          <w:szCs w:val="22"/>
        </w:rPr>
        <w:t>. Cell adhesion, positive regulation of positive chemotaxis</w:t>
      </w:r>
      <w:r w:rsidR="00EC258A">
        <w:rPr>
          <w:rFonts w:ascii="Arial" w:hAnsi="Arial" w:cs="Arial"/>
          <w:sz w:val="22"/>
          <w:szCs w:val="22"/>
        </w:rPr>
        <w:t>,</w:t>
      </w:r>
      <w:r w:rsidR="0089090A" w:rsidRPr="00AA74C7">
        <w:rPr>
          <w:rFonts w:ascii="Arial" w:hAnsi="Arial" w:cs="Arial"/>
          <w:sz w:val="22"/>
          <w:szCs w:val="22"/>
        </w:rPr>
        <w:t xml:space="preserve"> and neuropeptide signaling pathway </w:t>
      </w:r>
      <w:r w:rsidR="00EC258A">
        <w:rPr>
          <w:rFonts w:ascii="Arial" w:hAnsi="Arial" w:cs="Arial"/>
          <w:sz w:val="22"/>
          <w:szCs w:val="22"/>
        </w:rPr>
        <w:t>were term</w:t>
      </w:r>
      <w:r w:rsidR="0089090A" w:rsidRPr="00AA74C7">
        <w:rPr>
          <w:rFonts w:ascii="Arial" w:hAnsi="Arial" w:cs="Arial"/>
          <w:sz w:val="22"/>
          <w:szCs w:val="22"/>
        </w:rPr>
        <w:t xml:space="preserve"> hit</w:t>
      </w:r>
      <w:r w:rsidR="00EC258A">
        <w:rPr>
          <w:rFonts w:ascii="Arial" w:hAnsi="Arial" w:cs="Arial"/>
          <w:sz w:val="22"/>
          <w:szCs w:val="22"/>
        </w:rPr>
        <w:t>s</w:t>
      </w:r>
      <w:r w:rsidR="0089090A" w:rsidRPr="00AA74C7">
        <w:rPr>
          <w:rFonts w:ascii="Arial" w:hAnsi="Arial" w:cs="Arial"/>
          <w:sz w:val="22"/>
          <w:szCs w:val="22"/>
        </w:rPr>
        <w:t xml:space="preserve"> on </w:t>
      </w:r>
      <w:r w:rsidR="00EC258A">
        <w:rPr>
          <w:rFonts w:ascii="Arial" w:hAnsi="Arial" w:cs="Arial"/>
          <w:sz w:val="22"/>
          <w:szCs w:val="22"/>
        </w:rPr>
        <w:t xml:space="preserve">the </w:t>
      </w:r>
      <w:r w:rsidR="0089090A" w:rsidRPr="00AA74C7">
        <w:rPr>
          <w:rFonts w:ascii="Arial" w:hAnsi="Arial" w:cs="Arial"/>
          <w:sz w:val="22"/>
          <w:szCs w:val="22"/>
        </w:rPr>
        <w:t>overlapp</w:t>
      </w:r>
      <w:r w:rsidR="00EC258A">
        <w:rPr>
          <w:rFonts w:ascii="Arial" w:hAnsi="Arial" w:cs="Arial"/>
          <w:sz w:val="22"/>
          <w:szCs w:val="22"/>
        </w:rPr>
        <w:t>ing</w:t>
      </w:r>
      <w:r w:rsidR="0089090A" w:rsidRPr="00AA74C7">
        <w:rPr>
          <w:rFonts w:ascii="Arial" w:hAnsi="Arial" w:cs="Arial"/>
          <w:sz w:val="22"/>
          <w:szCs w:val="22"/>
        </w:rPr>
        <w:t xml:space="preserve"> part between </w:t>
      </w:r>
      <w:r w:rsidR="005B004F">
        <w:rPr>
          <w:rFonts w:ascii="Arial" w:hAnsi="Arial" w:cs="Arial"/>
          <w:sz w:val="22"/>
          <w:szCs w:val="22"/>
        </w:rPr>
        <w:t>LGA vs Normal</w:t>
      </w:r>
      <w:r w:rsidR="0089090A" w:rsidRPr="00AA74C7">
        <w:rPr>
          <w:rFonts w:ascii="Arial" w:hAnsi="Arial" w:cs="Arial"/>
          <w:sz w:val="22"/>
          <w:szCs w:val="22"/>
        </w:rPr>
        <w:t xml:space="preserve"> and </w:t>
      </w:r>
      <w:r w:rsidR="005B004F">
        <w:rPr>
          <w:rFonts w:ascii="Arial" w:hAnsi="Arial" w:cs="Arial"/>
          <w:sz w:val="22"/>
          <w:szCs w:val="22"/>
        </w:rPr>
        <w:t>HGA vs LGA</w:t>
      </w:r>
      <w:r w:rsidR="0089090A" w:rsidRPr="00AA74C7">
        <w:rPr>
          <w:rFonts w:ascii="Arial" w:hAnsi="Arial" w:cs="Arial"/>
          <w:sz w:val="22"/>
          <w:szCs w:val="22"/>
        </w:rPr>
        <w:t xml:space="preserve">. </w:t>
      </w:r>
      <w:r w:rsidR="00EC258A">
        <w:rPr>
          <w:rFonts w:ascii="Arial" w:hAnsi="Arial" w:cs="Arial"/>
          <w:sz w:val="22"/>
          <w:szCs w:val="22"/>
        </w:rPr>
        <w:t>G</w:t>
      </w:r>
      <w:r w:rsidR="0089090A" w:rsidRPr="00AA74C7">
        <w:rPr>
          <w:rFonts w:ascii="Arial" w:hAnsi="Arial" w:cs="Arial"/>
          <w:sz w:val="22"/>
          <w:szCs w:val="22"/>
        </w:rPr>
        <w:t xml:space="preserve">enes </w:t>
      </w:r>
      <w:r w:rsidR="00EC258A">
        <w:rPr>
          <w:rFonts w:ascii="Arial" w:hAnsi="Arial" w:cs="Arial"/>
          <w:sz w:val="22"/>
          <w:szCs w:val="22"/>
        </w:rPr>
        <w:t xml:space="preserve">that were </w:t>
      </w:r>
      <w:r w:rsidR="0089090A" w:rsidRPr="00AA74C7">
        <w:rPr>
          <w:rFonts w:ascii="Arial" w:hAnsi="Arial" w:cs="Arial"/>
          <w:sz w:val="22"/>
          <w:szCs w:val="22"/>
        </w:rPr>
        <w:t>significantly different</w:t>
      </w:r>
      <w:r w:rsidR="00EC258A">
        <w:rPr>
          <w:rFonts w:ascii="Arial" w:hAnsi="Arial" w:cs="Arial"/>
          <w:sz w:val="22"/>
          <w:szCs w:val="22"/>
        </w:rPr>
        <w:t xml:space="preserve"> in</w:t>
      </w:r>
      <w:r w:rsidR="0089090A" w:rsidRPr="00AA74C7">
        <w:rPr>
          <w:rFonts w:ascii="Arial" w:hAnsi="Arial" w:cs="Arial"/>
          <w:sz w:val="22"/>
          <w:szCs w:val="22"/>
        </w:rPr>
        <w:t xml:space="preserve"> methylat</w:t>
      </w:r>
      <w:r w:rsidR="00EC258A">
        <w:rPr>
          <w:rFonts w:ascii="Arial" w:hAnsi="Arial" w:cs="Arial"/>
          <w:sz w:val="22"/>
          <w:szCs w:val="22"/>
        </w:rPr>
        <w:t>ion status between LGA</w:t>
      </w:r>
      <w:r w:rsidR="0089090A" w:rsidRPr="00AA74C7">
        <w:rPr>
          <w:rFonts w:ascii="Arial" w:hAnsi="Arial" w:cs="Arial"/>
          <w:sz w:val="22"/>
          <w:szCs w:val="22"/>
        </w:rPr>
        <w:t xml:space="preserve"> </w:t>
      </w:r>
      <w:bookmarkStart w:id="186" w:name="OLE_LINK30"/>
      <w:bookmarkStart w:id="187" w:name="OLE_LINK33"/>
      <w:bookmarkStart w:id="188" w:name="OLE_LINK34"/>
      <w:bookmarkStart w:id="189" w:name="OLE_LINK28"/>
      <w:bookmarkStart w:id="190" w:name="OLE_LINK29"/>
      <w:r w:rsidR="00EC258A">
        <w:rPr>
          <w:rFonts w:ascii="Arial" w:hAnsi="Arial" w:cs="Arial"/>
          <w:sz w:val="22"/>
          <w:szCs w:val="22"/>
        </w:rPr>
        <w:t>and HGA</w:t>
      </w:r>
      <w:bookmarkEnd w:id="186"/>
      <w:bookmarkEnd w:id="187"/>
      <w:bookmarkEnd w:id="188"/>
      <w:r w:rsidR="0089090A" w:rsidRPr="00AA74C7">
        <w:rPr>
          <w:rFonts w:ascii="Arial" w:hAnsi="Arial" w:cs="Arial"/>
          <w:sz w:val="22"/>
          <w:szCs w:val="22"/>
        </w:rPr>
        <w:t xml:space="preserve"> </w:t>
      </w:r>
      <w:bookmarkEnd w:id="189"/>
      <w:bookmarkEnd w:id="190"/>
      <w:r w:rsidR="0089090A" w:rsidRPr="00AA74C7">
        <w:rPr>
          <w:rFonts w:ascii="Arial" w:hAnsi="Arial" w:cs="Arial"/>
          <w:sz w:val="22"/>
          <w:szCs w:val="22"/>
        </w:rPr>
        <w:t>were enriched for chemical synaptic transmission, transmission of nerve impulse, calcium ion transmembrane transport</w:t>
      </w:r>
      <w:r w:rsidR="00EC258A">
        <w:rPr>
          <w:rFonts w:ascii="Arial" w:hAnsi="Arial" w:cs="Arial"/>
          <w:sz w:val="22"/>
          <w:szCs w:val="22"/>
        </w:rPr>
        <w:t>,</w:t>
      </w:r>
      <w:r w:rsidR="0089090A" w:rsidRPr="00AA74C7">
        <w:rPr>
          <w:rFonts w:ascii="Arial" w:hAnsi="Arial" w:cs="Arial"/>
          <w:sz w:val="22"/>
          <w:szCs w:val="22"/>
        </w:rPr>
        <w:t xml:space="preserve"> and </w:t>
      </w:r>
      <w:r w:rsidR="00EC258A">
        <w:rPr>
          <w:rFonts w:ascii="Arial" w:hAnsi="Arial" w:cs="Arial"/>
          <w:sz w:val="22"/>
          <w:szCs w:val="22"/>
        </w:rPr>
        <w:t>similar neural processing terms</w:t>
      </w:r>
      <w:r w:rsidR="0089090A" w:rsidRPr="00AA74C7">
        <w:rPr>
          <w:rFonts w:ascii="Arial" w:hAnsi="Arial" w:cs="Arial"/>
          <w:sz w:val="22"/>
          <w:szCs w:val="22"/>
        </w:rPr>
        <w:t xml:space="preserve">. </w:t>
      </w:r>
      <w:r w:rsidR="00EC258A">
        <w:rPr>
          <w:rFonts w:ascii="Arial" w:hAnsi="Arial" w:cs="Arial"/>
          <w:sz w:val="22"/>
          <w:szCs w:val="22"/>
        </w:rPr>
        <w:t xml:space="preserve">Like the DMR enrichment analysis, terms </w:t>
      </w:r>
      <w:r w:rsidR="00EC258A" w:rsidRPr="00EC258A">
        <w:rPr>
          <w:rFonts w:ascii="Arial" w:hAnsi="Arial" w:cs="Arial"/>
          <w:sz w:val="22"/>
          <w:szCs w:val="22"/>
        </w:rPr>
        <w:t xml:space="preserve">related to </w:t>
      </w:r>
      <w:r w:rsidR="00EC258A">
        <w:rPr>
          <w:rFonts w:ascii="Arial" w:hAnsi="Arial" w:cs="Arial"/>
          <w:sz w:val="22"/>
          <w:szCs w:val="22"/>
        </w:rPr>
        <w:t xml:space="preserve">the </w:t>
      </w:r>
      <w:r w:rsidR="00EC258A" w:rsidRPr="00EC258A">
        <w:rPr>
          <w:rFonts w:ascii="Arial" w:hAnsi="Arial" w:cs="Arial"/>
          <w:sz w:val="22"/>
          <w:szCs w:val="22"/>
        </w:rPr>
        <w:t xml:space="preserve">nervous system </w:t>
      </w:r>
      <w:r w:rsidR="00EC258A">
        <w:rPr>
          <w:rFonts w:ascii="Arial" w:hAnsi="Arial" w:cs="Arial"/>
          <w:sz w:val="22"/>
          <w:szCs w:val="22"/>
        </w:rPr>
        <w:t xml:space="preserve">were selected yet </w:t>
      </w:r>
      <w:r w:rsidR="0089090A" w:rsidRPr="00AA74C7">
        <w:rPr>
          <w:rFonts w:ascii="Arial" w:hAnsi="Arial" w:cs="Arial"/>
          <w:sz w:val="22"/>
          <w:szCs w:val="22"/>
        </w:rPr>
        <w:t>exhibit</w:t>
      </w:r>
      <w:r w:rsidR="00EC258A">
        <w:rPr>
          <w:rFonts w:ascii="Arial" w:hAnsi="Arial" w:cs="Arial"/>
          <w:sz w:val="22"/>
          <w:szCs w:val="22"/>
        </w:rPr>
        <w:t>ed</w:t>
      </w:r>
      <w:r w:rsidR="0089090A" w:rsidRPr="00AA74C7">
        <w:rPr>
          <w:rFonts w:ascii="Arial" w:hAnsi="Arial" w:cs="Arial"/>
          <w:sz w:val="22"/>
          <w:szCs w:val="22"/>
        </w:rPr>
        <w:t xml:space="preserve"> different </w:t>
      </w:r>
      <w:r w:rsidR="00EC258A">
        <w:rPr>
          <w:rFonts w:ascii="Arial" w:hAnsi="Arial" w:cs="Arial"/>
          <w:sz w:val="22"/>
          <w:szCs w:val="22"/>
        </w:rPr>
        <w:t xml:space="preserve">term </w:t>
      </w:r>
      <w:r w:rsidR="0089090A" w:rsidRPr="00AA74C7">
        <w:rPr>
          <w:rFonts w:ascii="Arial" w:hAnsi="Arial" w:cs="Arial"/>
          <w:sz w:val="22"/>
          <w:szCs w:val="22"/>
        </w:rPr>
        <w:t>pattern</w:t>
      </w:r>
      <w:r w:rsidR="00EC258A">
        <w:rPr>
          <w:rFonts w:ascii="Arial" w:hAnsi="Arial" w:cs="Arial"/>
          <w:sz w:val="22"/>
          <w:szCs w:val="22"/>
        </w:rPr>
        <w:t>s between</w:t>
      </w:r>
      <w:r w:rsidR="0089090A" w:rsidRPr="00AA74C7">
        <w:rPr>
          <w:rFonts w:ascii="Arial" w:hAnsi="Arial" w:cs="Arial"/>
          <w:sz w:val="22"/>
          <w:szCs w:val="22"/>
        </w:rPr>
        <w:t xml:space="preserve"> </w:t>
      </w:r>
      <w:r w:rsidR="005B004F">
        <w:rPr>
          <w:rFonts w:ascii="Arial" w:hAnsi="Arial" w:cs="Arial"/>
          <w:sz w:val="22"/>
          <w:szCs w:val="22"/>
        </w:rPr>
        <w:t>HGA vs LGA</w:t>
      </w:r>
      <w:r w:rsidR="0089090A" w:rsidRPr="00AA74C7">
        <w:rPr>
          <w:rFonts w:ascii="Arial" w:hAnsi="Arial" w:cs="Arial"/>
          <w:sz w:val="22"/>
          <w:szCs w:val="22"/>
        </w:rPr>
        <w:t xml:space="preserve"> compared </w:t>
      </w:r>
      <w:r w:rsidR="00EC258A">
        <w:rPr>
          <w:rFonts w:ascii="Arial" w:hAnsi="Arial" w:cs="Arial"/>
          <w:sz w:val="22"/>
          <w:szCs w:val="22"/>
        </w:rPr>
        <w:t>to</w:t>
      </w:r>
      <w:r w:rsidR="0089090A" w:rsidRPr="00AA74C7">
        <w:rPr>
          <w:rFonts w:ascii="Arial" w:hAnsi="Arial" w:cs="Arial"/>
          <w:sz w:val="22"/>
          <w:szCs w:val="22"/>
        </w:rPr>
        <w:t xml:space="preserve"> </w:t>
      </w:r>
      <w:r w:rsidR="005B004F">
        <w:rPr>
          <w:rFonts w:ascii="Arial" w:hAnsi="Arial" w:cs="Arial"/>
          <w:sz w:val="22"/>
          <w:szCs w:val="22"/>
        </w:rPr>
        <w:t>LGA vs Normal</w:t>
      </w:r>
      <w:r w:rsidR="0089090A" w:rsidRPr="00AA74C7">
        <w:rPr>
          <w:rFonts w:ascii="Arial" w:hAnsi="Arial" w:cs="Arial"/>
          <w:sz w:val="22"/>
          <w:szCs w:val="22"/>
        </w:rPr>
        <w:t>.</w:t>
      </w:r>
      <w:bookmarkStart w:id="191" w:name="OLE_LINK25"/>
      <w:bookmarkStart w:id="192" w:name="OLE_LINK26"/>
    </w:p>
    <w:bookmarkEnd w:id="176"/>
    <w:bookmarkEnd w:id="177"/>
    <w:bookmarkEnd w:id="178"/>
    <w:bookmarkEnd w:id="179"/>
    <w:bookmarkEnd w:id="191"/>
    <w:bookmarkEnd w:id="192"/>
    <w:p w14:paraId="7AC032A0" w14:textId="77777777" w:rsidR="0089090A" w:rsidRPr="00AA74C7" w:rsidRDefault="0089090A" w:rsidP="006C4C6E">
      <w:pPr>
        <w:jc w:val="both"/>
        <w:rPr>
          <w:rFonts w:ascii="Arial" w:hAnsi="Arial" w:cs="Arial"/>
          <w:sz w:val="22"/>
          <w:szCs w:val="22"/>
        </w:rPr>
        <w:pPrChange w:id="193" w:author="czeng" w:date="2020-03-14T09:59:00Z">
          <w:pPr>
            <w:spacing w:line="480" w:lineRule="auto"/>
            <w:jc w:val="both"/>
          </w:pPr>
        </w:pPrChange>
      </w:pPr>
    </w:p>
    <w:p w14:paraId="3A6315F1" w14:textId="7A3B2B00" w:rsidR="0089090A" w:rsidRPr="00AA74C7" w:rsidRDefault="0089090A" w:rsidP="006C4C6E">
      <w:pPr>
        <w:jc w:val="both"/>
        <w:rPr>
          <w:rFonts w:ascii="Arial" w:eastAsiaTheme="minorEastAsia" w:hAnsi="Arial" w:cs="Arial"/>
          <w:b/>
          <w:kern w:val="2"/>
          <w:sz w:val="22"/>
          <w:szCs w:val="22"/>
        </w:rPr>
        <w:pPrChange w:id="194" w:author="czeng" w:date="2020-03-14T09:59:00Z">
          <w:pPr>
            <w:spacing w:line="480" w:lineRule="auto"/>
            <w:jc w:val="both"/>
          </w:pPr>
        </w:pPrChange>
      </w:pPr>
      <w:r w:rsidRPr="00AA74C7">
        <w:rPr>
          <w:rFonts w:ascii="Arial" w:eastAsiaTheme="minorEastAsia" w:hAnsi="Arial" w:cs="Arial"/>
          <w:b/>
          <w:kern w:val="2"/>
          <w:sz w:val="22"/>
          <w:szCs w:val="22"/>
        </w:rPr>
        <w:t>Hyper</w:t>
      </w:r>
      <w:r w:rsidR="00A96933" w:rsidRPr="00AA74C7">
        <w:rPr>
          <w:rFonts w:ascii="Arial" w:eastAsiaTheme="minorEastAsia" w:hAnsi="Arial" w:cs="Arial"/>
          <w:b/>
          <w:kern w:val="2"/>
          <w:sz w:val="22"/>
          <w:szCs w:val="22"/>
        </w:rPr>
        <w:t>-</w:t>
      </w:r>
      <w:r w:rsidRPr="00AA74C7">
        <w:rPr>
          <w:rFonts w:ascii="Arial" w:eastAsiaTheme="minorEastAsia" w:hAnsi="Arial" w:cs="Arial"/>
          <w:b/>
          <w:kern w:val="2"/>
          <w:sz w:val="22"/>
          <w:szCs w:val="22"/>
        </w:rPr>
        <w:t xml:space="preserve">methylated </w:t>
      </w:r>
      <w:r w:rsidR="00A96933" w:rsidRPr="00AA74C7">
        <w:rPr>
          <w:rFonts w:ascii="Arial" w:eastAsiaTheme="minorEastAsia" w:hAnsi="Arial" w:cs="Arial"/>
          <w:b/>
          <w:kern w:val="2"/>
          <w:sz w:val="22"/>
          <w:szCs w:val="22"/>
        </w:rPr>
        <w:t xml:space="preserve">CpG </w:t>
      </w:r>
      <w:r w:rsidRPr="00AA74C7">
        <w:rPr>
          <w:rFonts w:ascii="Arial" w:eastAsiaTheme="minorEastAsia" w:hAnsi="Arial" w:cs="Arial"/>
          <w:b/>
          <w:kern w:val="2"/>
          <w:sz w:val="22"/>
          <w:szCs w:val="22"/>
        </w:rPr>
        <w:t>sites</w:t>
      </w:r>
      <w:r w:rsidR="00EC258A">
        <w:rPr>
          <w:rFonts w:ascii="Arial" w:eastAsiaTheme="minorEastAsia" w:hAnsi="Arial" w:cs="Arial"/>
          <w:b/>
          <w:kern w:val="2"/>
          <w:sz w:val="22"/>
          <w:szCs w:val="22"/>
        </w:rPr>
        <w:t xml:space="preserve"> exhibited better discriminat</w:t>
      </w:r>
      <w:r w:rsidR="008D3778">
        <w:rPr>
          <w:rFonts w:ascii="Arial" w:eastAsiaTheme="minorEastAsia" w:hAnsi="Arial" w:cs="Arial"/>
          <w:b/>
          <w:kern w:val="2"/>
          <w:sz w:val="22"/>
          <w:szCs w:val="22"/>
        </w:rPr>
        <w:t>ion</w:t>
      </w:r>
      <w:r w:rsidRPr="00AA74C7">
        <w:rPr>
          <w:rFonts w:ascii="Arial" w:eastAsiaTheme="minorEastAsia" w:hAnsi="Arial" w:cs="Arial"/>
          <w:b/>
          <w:kern w:val="2"/>
          <w:sz w:val="22"/>
          <w:szCs w:val="22"/>
        </w:rPr>
        <w:t xml:space="preserve"> </w:t>
      </w:r>
      <w:r w:rsidR="00EC258A">
        <w:rPr>
          <w:rFonts w:ascii="Arial" w:eastAsiaTheme="minorEastAsia" w:hAnsi="Arial" w:cs="Arial"/>
          <w:b/>
          <w:kern w:val="2"/>
          <w:sz w:val="22"/>
          <w:szCs w:val="22"/>
        </w:rPr>
        <w:t xml:space="preserve">between normal, pre-cancerous, and cancerous tissues </w:t>
      </w:r>
      <w:r w:rsidRPr="00AA74C7">
        <w:rPr>
          <w:rFonts w:ascii="Arial" w:eastAsiaTheme="minorEastAsia" w:hAnsi="Arial" w:cs="Arial"/>
          <w:b/>
          <w:kern w:val="2"/>
          <w:sz w:val="22"/>
          <w:szCs w:val="22"/>
        </w:rPr>
        <w:t>than the hypo</w:t>
      </w:r>
      <w:r w:rsidR="00A96933" w:rsidRPr="00AA74C7">
        <w:rPr>
          <w:rFonts w:ascii="Arial" w:eastAsiaTheme="minorEastAsia" w:hAnsi="Arial" w:cs="Arial"/>
          <w:b/>
          <w:kern w:val="2"/>
          <w:sz w:val="22"/>
          <w:szCs w:val="22"/>
        </w:rPr>
        <w:t>-</w:t>
      </w:r>
      <w:r w:rsidRPr="00AA74C7">
        <w:rPr>
          <w:rFonts w:ascii="Arial" w:eastAsiaTheme="minorEastAsia" w:hAnsi="Arial" w:cs="Arial"/>
          <w:b/>
          <w:kern w:val="2"/>
          <w:sz w:val="22"/>
          <w:szCs w:val="22"/>
        </w:rPr>
        <w:t>methylated</w:t>
      </w:r>
      <w:r w:rsidR="00A96933" w:rsidRPr="00AA74C7">
        <w:rPr>
          <w:rFonts w:ascii="Arial" w:eastAsiaTheme="minorEastAsia" w:hAnsi="Arial" w:cs="Arial"/>
          <w:b/>
          <w:kern w:val="2"/>
          <w:sz w:val="22"/>
          <w:szCs w:val="22"/>
        </w:rPr>
        <w:t xml:space="preserve"> pattern</w:t>
      </w:r>
      <w:r w:rsidR="00EC258A">
        <w:rPr>
          <w:rFonts w:ascii="Arial" w:eastAsiaTheme="minorEastAsia" w:hAnsi="Arial" w:cs="Arial"/>
          <w:b/>
          <w:kern w:val="2"/>
          <w:sz w:val="22"/>
          <w:szCs w:val="22"/>
        </w:rPr>
        <w:t xml:space="preserve"> for CRC</w:t>
      </w:r>
    </w:p>
    <w:p w14:paraId="19E4D2FD" w14:textId="77777777" w:rsidR="002722C9" w:rsidRDefault="002722C9" w:rsidP="006C4C6E">
      <w:pPr>
        <w:pStyle w:val="a8"/>
        <w:jc w:val="both"/>
        <w:rPr>
          <w:rFonts w:ascii="Arial" w:eastAsiaTheme="minorEastAsia" w:hAnsi="Arial" w:cs="Arial"/>
          <w:sz w:val="22"/>
          <w:szCs w:val="22"/>
        </w:rPr>
        <w:pPrChange w:id="195" w:author="czeng" w:date="2020-03-14T09:59:00Z">
          <w:pPr>
            <w:pStyle w:val="a8"/>
            <w:spacing w:line="480" w:lineRule="auto"/>
            <w:jc w:val="both"/>
          </w:pPr>
        </w:pPrChange>
      </w:pPr>
      <w:bookmarkStart w:id="196" w:name="OLE_LINK157"/>
      <w:bookmarkStart w:id="197" w:name="OLE_LINK158"/>
      <w:r>
        <w:rPr>
          <w:rFonts w:ascii="Arial" w:eastAsiaTheme="minorEastAsia" w:hAnsi="Arial" w:cs="Arial"/>
          <w:sz w:val="22"/>
          <w:szCs w:val="22"/>
        </w:rPr>
        <w:t>To distinguish the discriminatory ability of DNA methylation patterns for normal tissue, CA, and CRC, we collected 833 genome-wide DNA methylation datasets from GEO and ArrayExpress, public datasets which included 278 normal tissue samples, 51 adenoma samples, and 504 cancer samples. We separated DMSs of LGA vs Normal into two groups including hyper-DMSs (209 sites) and hypo-DMSs (441 sites). We found both hyper-DMSs and hypo-DMSs could effectively distinguish methylation pattern differences between disease (adenoma and cancer) and</w:t>
      </w:r>
      <w:bookmarkStart w:id="198" w:name="OLE_LINK59"/>
      <w:bookmarkStart w:id="199" w:name="OLE_LINK58"/>
      <w:r>
        <w:rPr>
          <w:rFonts w:ascii="Arial" w:eastAsiaTheme="minorEastAsia" w:hAnsi="Arial" w:cs="Arial"/>
          <w:sz w:val="22"/>
          <w:szCs w:val="22"/>
        </w:rPr>
        <w:t xml:space="preserve"> normal samples (</w:t>
      </w:r>
      <w:r>
        <w:rPr>
          <w:rFonts w:ascii="Arial" w:eastAsiaTheme="minorEastAsia" w:hAnsi="Arial" w:cs="Arial"/>
          <w:b/>
          <w:sz w:val="22"/>
          <w:szCs w:val="22"/>
        </w:rPr>
        <w:t>Figure</w:t>
      </w:r>
      <w:bookmarkEnd w:id="198"/>
      <w:bookmarkEnd w:id="199"/>
      <w:r>
        <w:rPr>
          <w:rFonts w:ascii="Arial" w:eastAsiaTheme="minorEastAsia" w:hAnsi="Arial" w:cs="Arial"/>
          <w:b/>
          <w:sz w:val="22"/>
          <w:szCs w:val="22"/>
        </w:rPr>
        <w:t xml:space="preserve"> 3A </w:t>
      </w:r>
      <w:r>
        <w:rPr>
          <w:rFonts w:ascii="Arial" w:eastAsiaTheme="minorEastAsia" w:hAnsi="Arial" w:cs="Arial"/>
          <w:sz w:val="22"/>
          <w:szCs w:val="22"/>
        </w:rPr>
        <w:t xml:space="preserve">and </w:t>
      </w:r>
      <w:r>
        <w:rPr>
          <w:rFonts w:ascii="Arial" w:eastAsiaTheme="minorEastAsia" w:hAnsi="Arial" w:cs="Arial"/>
          <w:b/>
          <w:sz w:val="22"/>
          <w:szCs w:val="22"/>
        </w:rPr>
        <w:t>Figure 3B</w:t>
      </w:r>
      <w:r>
        <w:rPr>
          <w:rFonts w:ascii="Arial" w:eastAsiaTheme="minorEastAsia" w:hAnsi="Arial" w:cs="Arial"/>
          <w:sz w:val="22"/>
          <w:szCs w:val="22"/>
        </w:rPr>
        <w:t xml:space="preserve">). Meanwhile, we also conducted two </w:t>
      </w:r>
      <w:bookmarkStart w:id="200" w:name="OLE_LINK37"/>
      <w:bookmarkStart w:id="201" w:name="OLE_LINK36"/>
      <w:r>
        <w:rPr>
          <w:rFonts w:ascii="Arial" w:eastAsiaTheme="minorEastAsia" w:hAnsi="Arial" w:cs="Arial"/>
          <w:sz w:val="22"/>
          <w:szCs w:val="22"/>
        </w:rPr>
        <w:t>machine</w:t>
      </w:r>
      <w:bookmarkEnd w:id="200"/>
      <w:bookmarkEnd w:id="201"/>
      <w:r>
        <w:rPr>
          <w:rFonts w:ascii="Arial" w:eastAsiaTheme="minorEastAsia" w:hAnsi="Arial" w:cs="Arial"/>
          <w:sz w:val="22"/>
          <w:szCs w:val="22"/>
        </w:rPr>
        <w:t xml:space="preserve"> learning-based predictions with the DMSs identified in our dataset and observed </w:t>
      </w:r>
      <w:bookmarkStart w:id="202" w:name="OLE_LINK50"/>
      <w:bookmarkStart w:id="203" w:name="OLE_LINK39"/>
      <w:bookmarkStart w:id="204" w:name="OLE_LINK38"/>
      <w:r>
        <w:rPr>
          <w:rFonts w:ascii="Arial" w:eastAsiaTheme="minorEastAsia" w:hAnsi="Arial" w:cs="Arial"/>
          <w:sz w:val="22"/>
          <w:szCs w:val="22"/>
        </w:rPr>
        <w:t>that hyper-methylated sites</w:t>
      </w:r>
      <w:bookmarkEnd w:id="202"/>
      <w:r>
        <w:rPr>
          <w:rFonts w:ascii="Arial" w:eastAsiaTheme="minorEastAsia" w:hAnsi="Arial" w:cs="Arial"/>
          <w:sz w:val="22"/>
          <w:szCs w:val="22"/>
        </w:rPr>
        <w:t xml:space="preserve"> can better distinguish</w:t>
      </w:r>
      <w:bookmarkEnd w:id="203"/>
      <w:bookmarkEnd w:id="204"/>
      <w:r>
        <w:rPr>
          <w:rFonts w:ascii="Arial" w:eastAsiaTheme="minorEastAsia" w:hAnsi="Arial" w:cs="Arial"/>
          <w:sz w:val="22"/>
          <w:szCs w:val="22"/>
        </w:rPr>
        <w:t xml:space="preserve"> between normal samples and disease samples via </w:t>
      </w:r>
      <w:bookmarkStart w:id="205" w:name="OLE_LINK76"/>
      <w:bookmarkStart w:id="206" w:name="OLE_LINK75"/>
      <w:r>
        <w:rPr>
          <w:rFonts w:ascii="Arial" w:eastAsiaTheme="minorEastAsia" w:hAnsi="Arial" w:cs="Arial"/>
          <w:sz w:val="22"/>
          <w:szCs w:val="22"/>
        </w:rPr>
        <w:t>random forest and neural network</w:t>
      </w:r>
      <w:bookmarkEnd w:id="205"/>
      <w:bookmarkEnd w:id="206"/>
      <w:r>
        <w:rPr>
          <w:rFonts w:ascii="Arial" w:eastAsiaTheme="minorEastAsia" w:hAnsi="Arial" w:cs="Arial"/>
          <w:sz w:val="22"/>
          <w:szCs w:val="22"/>
        </w:rPr>
        <w:t xml:space="preserve"> methods (</w:t>
      </w:r>
      <w:bookmarkStart w:id="207" w:name="OLE_LINK154"/>
      <w:bookmarkStart w:id="208" w:name="OLE_LINK153"/>
      <w:r>
        <w:rPr>
          <w:rFonts w:ascii="Arial" w:eastAsiaTheme="minorEastAsia" w:hAnsi="Arial" w:cs="Arial"/>
          <w:b/>
          <w:sz w:val="22"/>
          <w:szCs w:val="22"/>
        </w:rPr>
        <w:t>Table 1</w:t>
      </w:r>
      <w:bookmarkEnd w:id="207"/>
      <w:bookmarkEnd w:id="208"/>
      <w:r>
        <w:rPr>
          <w:rFonts w:ascii="Arial" w:eastAsiaTheme="minorEastAsia" w:hAnsi="Arial" w:cs="Arial"/>
          <w:sz w:val="22"/>
          <w:szCs w:val="22"/>
        </w:rPr>
        <w:t xml:space="preserve">). </w:t>
      </w:r>
      <w:bookmarkStart w:id="209" w:name="OLE_LINK51"/>
      <w:r>
        <w:rPr>
          <w:rFonts w:ascii="Arial" w:eastAsiaTheme="minorEastAsia" w:hAnsi="Arial" w:cs="Arial"/>
          <w:sz w:val="22"/>
          <w:szCs w:val="22"/>
        </w:rPr>
        <w:t xml:space="preserve">For hyper-methylated sites, </w:t>
      </w:r>
      <w:bookmarkEnd w:id="209"/>
      <w:r>
        <w:rPr>
          <w:rFonts w:ascii="Arial" w:eastAsiaTheme="minorEastAsia" w:hAnsi="Arial" w:cs="Arial"/>
          <w:sz w:val="22"/>
          <w:szCs w:val="22"/>
        </w:rPr>
        <w:t>the area under the curve (AUC) of receiver operating characteristic (ROC) curves were 0.91 and 0.85, respectively. For hypo-methylated sites, AUC of ROC curves were lower at 0.72 and 0.76, respectively (</w:t>
      </w:r>
      <w:r>
        <w:rPr>
          <w:rFonts w:ascii="Arial" w:eastAsiaTheme="minorEastAsia" w:hAnsi="Arial" w:cs="Arial"/>
          <w:b/>
          <w:sz w:val="22"/>
          <w:szCs w:val="22"/>
        </w:rPr>
        <w:t>Figure 3C</w:t>
      </w:r>
      <w:r>
        <w:rPr>
          <w:rFonts w:ascii="Arial" w:eastAsiaTheme="minorEastAsia" w:hAnsi="Arial" w:cs="Arial"/>
          <w:sz w:val="22"/>
          <w:szCs w:val="22"/>
        </w:rPr>
        <w:t xml:space="preserve"> and </w:t>
      </w:r>
      <w:r>
        <w:rPr>
          <w:rFonts w:ascii="Arial" w:eastAsiaTheme="minorEastAsia" w:hAnsi="Arial" w:cs="Arial"/>
          <w:b/>
          <w:sz w:val="22"/>
          <w:szCs w:val="22"/>
        </w:rPr>
        <w:t>Figure 3D</w:t>
      </w:r>
      <w:r>
        <w:rPr>
          <w:rFonts w:ascii="Arial" w:eastAsiaTheme="minorEastAsia" w:hAnsi="Arial" w:cs="Arial"/>
          <w:sz w:val="22"/>
          <w:szCs w:val="22"/>
        </w:rPr>
        <w:t xml:space="preserve">). Unsupervised tSNE cluster analysis </w:t>
      </w:r>
      <w:bookmarkStart w:id="210" w:name="OLE_LINK52"/>
      <w:bookmarkStart w:id="211" w:name="OLE_LINK53"/>
      <w:bookmarkStart w:id="212" w:name="OLE_LINK40"/>
      <w:bookmarkStart w:id="213" w:name="OLE_LINK41"/>
      <w:r>
        <w:rPr>
          <w:rFonts w:ascii="Arial" w:eastAsiaTheme="minorEastAsia" w:hAnsi="Arial" w:cs="Arial"/>
          <w:sz w:val="22"/>
          <w:szCs w:val="22"/>
        </w:rPr>
        <w:t>produced the same result (</w:t>
      </w:r>
      <w:bookmarkStart w:id="214" w:name="OLE_LINK57"/>
      <w:bookmarkStart w:id="215" w:name="OLE_LINK56"/>
      <w:r>
        <w:rPr>
          <w:rFonts w:ascii="Arial" w:eastAsiaTheme="minorEastAsia" w:hAnsi="Arial" w:cs="Arial"/>
          <w:b/>
          <w:sz w:val="22"/>
          <w:szCs w:val="22"/>
        </w:rPr>
        <w:t>Figure 3</w:t>
      </w:r>
      <w:bookmarkEnd w:id="214"/>
      <w:bookmarkEnd w:id="215"/>
      <w:r>
        <w:rPr>
          <w:rFonts w:ascii="Arial" w:eastAsiaTheme="minorEastAsia" w:hAnsi="Arial" w:cs="Arial"/>
          <w:b/>
          <w:sz w:val="22"/>
          <w:szCs w:val="22"/>
        </w:rPr>
        <w:t>E</w:t>
      </w:r>
      <w:r>
        <w:rPr>
          <w:rFonts w:ascii="Arial" w:eastAsiaTheme="minorEastAsia" w:hAnsi="Arial" w:cs="Arial"/>
          <w:sz w:val="22"/>
          <w:szCs w:val="22"/>
        </w:rPr>
        <w:t xml:space="preserve"> and </w:t>
      </w:r>
      <w:r>
        <w:rPr>
          <w:rFonts w:ascii="Arial" w:eastAsiaTheme="minorEastAsia" w:hAnsi="Arial" w:cs="Arial"/>
          <w:b/>
          <w:sz w:val="22"/>
          <w:szCs w:val="22"/>
        </w:rPr>
        <w:t>Figure 3F</w:t>
      </w:r>
      <w:r>
        <w:rPr>
          <w:rFonts w:ascii="Arial" w:eastAsiaTheme="minorEastAsia" w:hAnsi="Arial" w:cs="Arial"/>
          <w:sz w:val="22"/>
          <w:szCs w:val="22"/>
        </w:rPr>
        <w:t>)</w:t>
      </w:r>
      <w:bookmarkEnd w:id="210"/>
      <w:bookmarkEnd w:id="211"/>
      <w:r>
        <w:rPr>
          <w:rFonts w:ascii="Arial" w:eastAsiaTheme="minorEastAsia" w:hAnsi="Arial" w:cs="Arial"/>
          <w:sz w:val="22"/>
          <w:szCs w:val="22"/>
        </w:rPr>
        <w:t>.</w:t>
      </w:r>
      <w:bookmarkEnd w:id="212"/>
      <w:bookmarkEnd w:id="213"/>
      <w:r>
        <w:rPr>
          <w:rFonts w:ascii="Arial" w:eastAsiaTheme="minorEastAsia" w:hAnsi="Arial" w:cs="Arial"/>
          <w:sz w:val="22"/>
          <w:szCs w:val="22"/>
        </w:rPr>
        <w:t xml:space="preserve"> To avoid inconsistent results caused by unstable methylation based on single CpG sites, we compared the mean beta value (mBV) of these sites. We found that hyper-methylated mBVs were significantly different between normal tissue and CRC(P&lt;2.2x10</w:t>
      </w:r>
      <w:r>
        <w:rPr>
          <w:rFonts w:ascii="Arial" w:eastAsiaTheme="minorEastAsia" w:hAnsi="Arial" w:cs="Arial"/>
          <w:sz w:val="22"/>
          <w:szCs w:val="22"/>
          <w:vertAlign w:val="superscript"/>
        </w:rPr>
        <w:t>-16</w:t>
      </w:r>
      <w:r>
        <w:rPr>
          <w:rFonts w:ascii="Arial" w:eastAsiaTheme="minorEastAsia" w:hAnsi="Arial" w:cs="Arial"/>
          <w:sz w:val="22"/>
          <w:szCs w:val="22"/>
        </w:rPr>
        <w:t xml:space="preserve">); however, there was no significant difference between the adenoma and cancer (P= 0.29, </w:t>
      </w:r>
      <w:r>
        <w:rPr>
          <w:rFonts w:ascii="Arial" w:eastAsiaTheme="minorEastAsia" w:hAnsi="Arial" w:cs="Arial"/>
          <w:b/>
          <w:sz w:val="22"/>
          <w:szCs w:val="22"/>
        </w:rPr>
        <w:t>Figure 3G</w:t>
      </w:r>
      <w:r>
        <w:rPr>
          <w:rFonts w:ascii="Arial" w:eastAsiaTheme="minorEastAsia" w:hAnsi="Arial" w:cs="Arial"/>
          <w:sz w:val="22"/>
          <w:szCs w:val="22"/>
        </w:rPr>
        <w:t>) in which the average mBV of the normal tissue, adenoma, and cancer are 0.22, 0.54, and 0.57, respectively. We observed similar results for hypo-methylation sites in which the average mBV of the normal tissue, adenoma, and cancer were 0.70, 0.44, and 0.50, respectively (</w:t>
      </w:r>
      <w:r>
        <w:rPr>
          <w:rFonts w:ascii="Arial" w:eastAsiaTheme="minorEastAsia" w:hAnsi="Arial" w:cs="Arial"/>
          <w:b/>
          <w:sz w:val="22"/>
          <w:szCs w:val="22"/>
        </w:rPr>
        <w:t>Figure 3G</w:t>
      </w:r>
      <w:r>
        <w:rPr>
          <w:rFonts w:ascii="Arial" w:eastAsiaTheme="minorEastAsia" w:hAnsi="Arial" w:cs="Arial"/>
          <w:sz w:val="22"/>
          <w:szCs w:val="22"/>
        </w:rPr>
        <w:t xml:space="preserve">). Finally, </w:t>
      </w:r>
      <w:bookmarkStart w:id="216" w:name="OLE_LINK49"/>
      <w:bookmarkStart w:id="217" w:name="OLE_LINK46"/>
      <w:r>
        <w:rPr>
          <w:rFonts w:ascii="Arial" w:eastAsiaTheme="minorEastAsia" w:hAnsi="Arial" w:cs="Arial"/>
          <w:sz w:val="22"/>
          <w:szCs w:val="22"/>
        </w:rPr>
        <w:t>we found the AUC of ROC curves with hyper-mBV and hypo-mBV were 0.98 and 0.95, respectively.</w:t>
      </w:r>
      <w:bookmarkEnd w:id="216"/>
      <w:bookmarkEnd w:id="217"/>
      <w:r>
        <w:rPr>
          <w:rFonts w:ascii="Arial" w:eastAsiaTheme="minorEastAsia" w:hAnsi="Arial" w:cs="Arial"/>
          <w:sz w:val="22"/>
          <w:szCs w:val="22"/>
        </w:rPr>
        <w:t xml:space="preserve"> </w:t>
      </w:r>
      <w:bookmarkStart w:id="218" w:name="OLE_LINK23"/>
      <w:bookmarkStart w:id="219" w:name="OLE_LINK18"/>
      <w:r>
        <w:rPr>
          <w:rFonts w:ascii="Arial" w:eastAsiaTheme="minorEastAsia" w:hAnsi="Arial" w:cs="Arial"/>
          <w:sz w:val="22"/>
          <w:szCs w:val="22"/>
        </w:rPr>
        <w:t>Permutation</w:t>
      </w:r>
      <w:bookmarkEnd w:id="218"/>
      <w:bookmarkEnd w:id="219"/>
      <w:r>
        <w:rPr>
          <w:rFonts w:ascii="Arial" w:eastAsiaTheme="minorEastAsia" w:hAnsi="Arial" w:cs="Arial"/>
          <w:sz w:val="22"/>
          <w:szCs w:val="22"/>
        </w:rPr>
        <w:t xml:space="preserve"> analysis based on a bootstrap strategy indicated that the model based on hyper-methylated sites had better discriminatory power than the model of hypo-methylated sites (P&lt;2.2x10</w:t>
      </w:r>
      <w:r>
        <w:rPr>
          <w:rFonts w:ascii="Arial" w:eastAsiaTheme="minorEastAsia" w:hAnsi="Arial" w:cs="Arial"/>
          <w:sz w:val="22"/>
          <w:szCs w:val="22"/>
          <w:vertAlign w:val="superscript"/>
        </w:rPr>
        <w:t>-8</w:t>
      </w:r>
      <w:r>
        <w:rPr>
          <w:rFonts w:ascii="Arial" w:eastAsiaTheme="minorEastAsia" w:hAnsi="Arial" w:cs="Arial"/>
          <w:sz w:val="22"/>
          <w:szCs w:val="22"/>
        </w:rPr>
        <w:t xml:space="preserve">, </w:t>
      </w:r>
      <w:bookmarkStart w:id="220" w:name="OLE_LINK152"/>
      <w:bookmarkStart w:id="221" w:name="OLE_LINK151"/>
      <w:r>
        <w:rPr>
          <w:rFonts w:ascii="Arial" w:eastAsiaTheme="minorEastAsia" w:hAnsi="Arial" w:cs="Arial"/>
          <w:b/>
          <w:sz w:val="22"/>
          <w:szCs w:val="22"/>
        </w:rPr>
        <w:t>Figure 3</w:t>
      </w:r>
      <w:bookmarkEnd w:id="220"/>
      <w:bookmarkEnd w:id="221"/>
      <w:r>
        <w:rPr>
          <w:rFonts w:ascii="Arial" w:eastAsiaTheme="minorEastAsia" w:hAnsi="Arial" w:cs="Arial"/>
          <w:b/>
          <w:sz w:val="22"/>
          <w:szCs w:val="22"/>
        </w:rPr>
        <w:t>H</w:t>
      </w:r>
      <w:r>
        <w:rPr>
          <w:rFonts w:ascii="Arial" w:eastAsiaTheme="minorEastAsia" w:hAnsi="Arial" w:cs="Arial"/>
          <w:sz w:val="22"/>
          <w:szCs w:val="22"/>
        </w:rPr>
        <w:t>).</w:t>
      </w:r>
      <w:bookmarkEnd w:id="196"/>
      <w:bookmarkEnd w:id="197"/>
    </w:p>
    <w:p w14:paraId="012F09B3" w14:textId="77777777" w:rsidR="00F86AD5" w:rsidRPr="002722C9" w:rsidRDefault="00F86AD5" w:rsidP="006C4C6E">
      <w:pPr>
        <w:pStyle w:val="HTML"/>
        <w:shd w:val="clear" w:color="auto" w:fill="FFFFFF"/>
        <w:jc w:val="both"/>
        <w:rPr>
          <w:rFonts w:ascii="Arial" w:eastAsiaTheme="minorEastAsia" w:hAnsi="Arial" w:cs="Arial"/>
          <w:kern w:val="2"/>
          <w:sz w:val="22"/>
          <w:szCs w:val="22"/>
        </w:rPr>
        <w:pPrChange w:id="222" w:author="czeng" w:date="2020-03-14T09:59:00Z">
          <w:pPr>
            <w:pStyle w:val="HTML"/>
            <w:shd w:val="clear" w:color="auto" w:fill="FFFFFF"/>
            <w:spacing w:line="480" w:lineRule="auto"/>
            <w:jc w:val="both"/>
          </w:pPr>
        </w:pPrChange>
      </w:pPr>
    </w:p>
    <w:p w14:paraId="0493C836" w14:textId="09A7DA70" w:rsidR="0089090A" w:rsidRPr="00AA74C7" w:rsidRDefault="0089090A" w:rsidP="006C4C6E">
      <w:pPr>
        <w:pStyle w:val="4"/>
        <w:widowControl w:val="0"/>
        <w:spacing w:before="40"/>
        <w:jc w:val="both"/>
        <w:rPr>
          <w:rFonts w:ascii="Arial" w:eastAsia="Arial" w:hAnsi="Arial" w:cs="Arial"/>
          <w:b w:val="0"/>
          <w:color w:val="auto"/>
          <w:sz w:val="22"/>
          <w:szCs w:val="22"/>
        </w:rPr>
        <w:pPrChange w:id="223" w:author="czeng" w:date="2020-03-14T09:59:00Z">
          <w:pPr>
            <w:pStyle w:val="4"/>
            <w:widowControl w:val="0"/>
            <w:spacing w:before="40" w:line="480" w:lineRule="auto"/>
            <w:jc w:val="both"/>
          </w:pPr>
        </w:pPrChange>
      </w:pPr>
      <w:r w:rsidRPr="00AA74C7">
        <w:rPr>
          <w:rFonts w:ascii="Arial" w:eastAsia="Arial" w:hAnsi="Arial" w:cs="Arial"/>
          <w:bCs w:val="0"/>
          <w:i w:val="0"/>
          <w:iCs w:val="0"/>
          <w:color w:val="auto"/>
          <w:sz w:val="22"/>
          <w:szCs w:val="22"/>
          <w:lang w:eastAsia="zh-CN"/>
        </w:rPr>
        <w:t xml:space="preserve">The promoter of </w:t>
      </w:r>
      <w:r w:rsidR="000268C9" w:rsidRPr="00AA74C7">
        <w:rPr>
          <w:rFonts w:ascii="Arial" w:eastAsia="Arial" w:hAnsi="Arial" w:cs="Arial"/>
          <w:bCs w:val="0"/>
          <w:iCs w:val="0"/>
          <w:color w:val="auto"/>
          <w:sz w:val="22"/>
          <w:szCs w:val="22"/>
          <w:lang w:eastAsia="zh-CN"/>
        </w:rPr>
        <w:t>ADHFE1</w:t>
      </w:r>
      <w:r w:rsidRPr="00AA74C7">
        <w:rPr>
          <w:rFonts w:ascii="Arial" w:eastAsia="Arial" w:hAnsi="Arial" w:cs="Arial"/>
          <w:bCs w:val="0"/>
          <w:i w:val="0"/>
          <w:iCs w:val="0"/>
          <w:color w:val="auto"/>
          <w:sz w:val="22"/>
          <w:szCs w:val="22"/>
          <w:lang w:eastAsia="zh-CN"/>
        </w:rPr>
        <w:t xml:space="preserve"> may</w:t>
      </w:r>
      <w:r w:rsidR="009867FF">
        <w:rPr>
          <w:rFonts w:ascii="Arial" w:eastAsia="Arial" w:hAnsi="Arial" w:cs="Arial"/>
          <w:bCs w:val="0"/>
          <w:i w:val="0"/>
          <w:iCs w:val="0"/>
          <w:color w:val="auto"/>
          <w:sz w:val="22"/>
          <w:szCs w:val="22"/>
          <w:lang w:eastAsia="zh-CN"/>
        </w:rPr>
        <w:t xml:space="preserve"> </w:t>
      </w:r>
      <w:r w:rsidRPr="00AA74C7">
        <w:rPr>
          <w:rFonts w:ascii="Arial" w:eastAsia="Arial" w:hAnsi="Arial" w:cs="Arial"/>
          <w:bCs w:val="0"/>
          <w:i w:val="0"/>
          <w:iCs w:val="0"/>
          <w:color w:val="auto"/>
          <w:sz w:val="22"/>
          <w:szCs w:val="22"/>
          <w:lang w:eastAsia="zh-CN"/>
        </w:rPr>
        <w:t>be a potential biomarker for colorectal adenoma and cancer</w:t>
      </w:r>
    </w:p>
    <w:p w14:paraId="5B97DA7A" w14:textId="28A46637" w:rsidR="002B7C2E" w:rsidRPr="00AA74C7" w:rsidDel="00795C26" w:rsidRDefault="0089090A" w:rsidP="006C4C6E">
      <w:pPr>
        <w:jc w:val="both"/>
        <w:rPr>
          <w:del w:id="224" w:author="czeng" w:date="2020-03-14T23:06:00Z"/>
          <w:rFonts w:ascii="Arial" w:eastAsiaTheme="minorEastAsia" w:hAnsi="Arial" w:cs="Arial"/>
          <w:kern w:val="2"/>
          <w:sz w:val="22"/>
          <w:szCs w:val="22"/>
        </w:rPr>
        <w:pPrChange w:id="225" w:author="czeng" w:date="2020-03-14T09:59:00Z">
          <w:pPr>
            <w:spacing w:line="480" w:lineRule="auto"/>
            <w:jc w:val="both"/>
          </w:pPr>
        </w:pPrChange>
      </w:pPr>
      <w:r w:rsidRPr="00AA74C7">
        <w:rPr>
          <w:rFonts w:ascii="Arial" w:eastAsiaTheme="minorEastAsia" w:hAnsi="Arial" w:cs="Arial"/>
          <w:kern w:val="2"/>
          <w:sz w:val="22"/>
          <w:szCs w:val="22"/>
        </w:rPr>
        <w:t xml:space="preserve">Next, we </w:t>
      </w:r>
      <w:r w:rsidR="009000F6" w:rsidRPr="00AA74C7">
        <w:rPr>
          <w:rFonts w:ascii="Arial" w:eastAsiaTheme="minorEastAsia" w:hAnsi="Arial" w:cs="Arial"/>
          <w:kern w:val="2"/>
          <w:sz w:val="22"/>
          <w:szCs w:val="22"/>
        </w:rPr>
        <w:t xml:space="preserve">grouped </w:t>
      </w:r>
      <w:r w:rsidR="009867FF">
        <w:rPr>
          <w:rFonts w:ascii="Arial" w:eastAsiaTheme="minorEastAsia" w:hAnsi="Arial" w:cs="Arial"/>
          <w:kern w:val="2"/>
          <w:sz w:val="22"/>
          <w:szCs w:val="22"/>
        </w:rPr>
        <w:t xml:space="preserve">the </w:t>
      </w:r>
      <w:r w:rsidRPr="00AA74C7">
        <w:rPr>
          <w:rFonts w:ascii="Arial" w:eastAsiaTheme="minorEastAsia" w:hAnsi="Arial" w:cs="Arial"/>
          <w:kern w:val="2"/>
          <w:sz w:val="22"/>
          <w:szCs w:val="22"/>
        </w:rPr>
        <w:t xml:space="preserve">DMRs </w:t>
      </w:r>
      <w:r w:rsidR="009867FF">
        <w:rPr>
          <w:rFonts w:ascii="Arial" w:eastAsiaTheme="minorEastAsia" w:hAnsi="Arial" w:cs="Arial"/>
          <w:kern w:val="2"/>
          <w:sz w:val="22"/>
          <w:szCs w:val="22"/>
        </w:rPr>
        <w:t xml:space="preserve">of </w:t>
      </w:r>
      <w:r w:rsidRPr="00AA74C7">
        <w:rPr>
          <w:rFonts w:ascii="Arial" w:eastAsiaTheme="minorEastAsia" w:hAnsi="Arial" w:cs="Arial"/>
          <w:kern w:val="2"/>
          <w:sz w:val="22"/>
          <w:szCs w:val="22"/>
        </w:rPr>
        <w:t xml:space="preserve">normal tissue and </w:t>
      </w:r>
      <w:r w:rsidR="00A20AED" w:rsidRPr="00AA74C7">
        <w:rPr>
          <w:rFonts w:ascii="Arial" w:eastAsiaTheme="minorEastAsia" w:hAnsi="Arial" w:cs="Arial"/>
          <w:kern w:val="2"/>
          <w:sz w:val="22"/>
          <w:szCs w:val="22"/>
        </w:rPr>
        <w:t>LGA</w:t>
      </w:r>
      <w:r w:rsidRPr="00AA74C7">
        <w:rPr>
          <w:rFonts w:ascii="Arial" w:eastAsiaTheme="minorEastAsia" w:hAnsi="Arial" w:cs="Arial"/>
          <w:kern w:val="2"/>
          <w:sz w:val="22"/>
          <w:szCs w:val="22"/>
        </w:rPr>
        <w:t xml:space="preserve"> into hyper</w:t>
      </w:r>
      <w:r w:rsidR="009867FF">
        <w:rPr>
          <w:rFonts w:ascii="Arial" w:eastAsiaTheme="minorEastAsia" w:hAnsi="Arial" w:cs="Arial"/>
          <w:kern w:val="2"/>
          <w:sz w:val="22"/>
          <w:szCs w:val="22"/>
        </w:rPr>
        <w:t>-</w:t>
      </w:r>
      <w:r w:rsidRPr="00AA74C7">
        <w:rPr>
          <w:rFonts w:ascii="Arial" w:eastAsiaTheme="minorEastAsia" w:hAnsi="Arial" w:cs="Arial"/>
          <w:kern w:val="2"/>
          <w:sz w:val="22"/>
          <w:szCs w:val="22"/>
        </w:rPr>
        <w:t xml:space="preserve"> and hypo</w:t>
      </w:r>
      <w:r w:rsidR="009867FF">
        <w:rPr>
          <w:rFonts w:ascii="Arial" w:eastAsiaTheme="minorEastAsia" w:hAnsi="Arial" w:cs="Arial"/>
          <w:kern w:val="2"/>
          <w:sz w:val="22"/>
          <w:szCs w:val="22"/>
        </w:rPr>
        <w:t>-</w:t>
      </w:r>
      <w:r w:rsidRPr="00AA74C7">
        <w:rPr>
          <w:rFonts w:ascii="Arial" w:eastAsiaTheme="minorEastAsia" w:hAnsi="Arial" w:cs="Arial"/>
          <w:kern w:val="2"/>
          <w:sz w:val="22"/>
          <w:szCs w:val="22"/>
        </w:rPr>
        <w:t>DMRs</w:t>
      </w:r>
      <w:r w:rsidR="009000F6" w:rsidRPr="00AA74C7">
        <w:rPr>
          <w:rFonts w:ascii="Arial" w:eastAsiaTheme="minorEastAsia" w:hAnsi="Arial" w:cs="Arial"/>
          <w:kern w:val="2"/>
          <w:sz w:val="22"/>
          <w:szCs w:val="22"/>
        </w:rPr>
        <w:t xml:space="preserve"> and performed enrichment analysis by</w:t>
      </w:r>
      <w:r w:rsidR="00CC6B95" w:rsidRPr="00AA74C7">
        <w:rPr>
          <w:rFonts w:ascii="Arial" w:eastAsiaTheme="minorEastAsia" w:hAnsi="Arial" w:cs="Arial"/>
          <w:kern w:val="2"/>
          <w:sz w:val="22"/>
          <w:szCs w:val="22"/>
        </w:rPr>
        <w:t xml:space="preserve"> Ingenuity Pathway Analysis</w:t>
      </w:r>
      <w:r w:rsidR="009867FF">
        <w:rPr>
          <w:rFonts w:ascii="Arial" w:eastAsiaTheme="minorEastAsia" w:hAnsi="Arial" w:cs="Arial"/>
          <w:kern w:val="2"/>
          <w:sz w:val="22"/>
          <w:szCs w:val="22"/>
        </w:rPr>
        <w:t xml:space="preserve"> (IPA)</w:t>
      </w:r>
      <w:r w:rsidRPr="00AA74C7">
        <w:rPr>
          <w:rFonts w:ascii="Arial" w:eastAsiaTheme="minorEastAsia" w:hAnsi="Arial" w:cs="Arial"/>
          <w:kern w:val="2"/>
          <w:sz w:val="22"/>
          <w:szCs w:val="22"/>
        </w:rPr>
        <w:t xml:space="preserve">. The </w:t>
      </w:r>
      <w:r w:rsidR="009000F6" w:rsidRPr="00AA74C7">
        <w:rPr>
          <w:rFonts w:ascii="Arial" w:eastAsiaTheme="minorEastAsia" w:hAnsi="Arial" w:cs="Arial"/>
          <w:kern w:val="2"/>
          <w:sz w:val="22"/>
          <w:szCs w:val="22"/>
        </w:rPr>
        <w:t>top enriched functional</w:t>
      </w:r>
      <w:r w:rsidRPr="00AA74C7">
        <w:rPr>
          <w:rFonts w:ascii="Arial" w:eastAsiaTheme="minorEastAsia" w:hAnsi="Arial" w:cs="Arial"/>
          <w:kern w:val="2"/>
          <w:sz w:val="22"/>
          <w:szCs w:val="22"/>
        </w:rPr>
        <w:t xml:space="preserve"> term for hyper DMRs </w:t>
      </w:r>
      <w:r w:rsidR="009000F6" w:rsidRPr="00AA74C7">
        <w:rPr>
          <w:rFonts w:ascii="Arial" w:eastAsiaTheme="minorEastAsia" w:hAnsi="Arial" w:cs="Arial"/>
          <w:kern w:val="2"/>
          <w:sz w:val="22"/>
          <w:szCs w:val="22"/>
        </w:rPr>
        <w:t xml:space="preserve">was </w:t>
      </w:r>
      <w:r w:rsidRPr="00AA74C7">
        <w:rPr>
          <w:rFonts w:ascii="Arial" w:eastAsiaTheme="minorEastAsia" w:hAnsi="Arial" w:cs="Arial"/>
          <w:kern w:val="2"/>
          <w:sz w:val="22"/>
          <w:szCs w:val="22"/>
        </w:rPr>
        <w:t>ethanol degradation</w:t>
      </w:r>
      <w:r w:rsidR="00EB5FD2" w:rsidRPr="00AA74C7">
        <w:rPr>
          <w:rFonts w:ascii="Arial" w:eastAsiaTheme="minorEastAsia" w:hAnsi="Arial" w:cs="Arial"/>
          <w:kern w:val="2"/>
          <w:sz w:val="22"/>
          <w:szCs w:val="22"/>
        </w:rPr>
        <w:t xml:space="preserve"> II</w:t>
      </w:r>
      <w:r w:rsidRPr="00AA74C7">
        <w:rPr>
          <w:rFonts w:ascii="Arial" w:eastAsiaTheme="minorEastAsia" w:hAnsi="Arial" w:cs="Arial"/>
          <w:kern w:val="2"/>
          <w:sz w:val="22"/>
          <w:szCs w:val="22"/>
        </w:rPr>
        <w:t xml:space="preserve"> (P=5.4</w:t>
      </w:r>
      <w:r w:rsidR="00991DA1" w:rsidRPr="00AA74C7">
        <w:rPr>
          <w:rFonts w:ascii="Arial" w:eastAsiaTheme="minorEastAsia" w:hAnsi="Arial" w:cs="Arial"/>
          <w:kern w:val="2"/>
          <w:sz w:val="22"/>
          <w:szCs w:val="22"/>
        </w:rPr>
        <w:t>x10</w:t>
      </w:r>
      <w:r w:rsidRPr="00AA74C7">
        <w:rPr>
          <w:rFonts w:ascii="Arial" w:eastAsiaTheme="minorEastAsia" w:hAnsi="Arial" w:cs="Arial"/>
          <w:kern w:val="2"/>
          <w:sz w:val="22"/>
          <w:szCs w:val="22"/>
          <w:vertAlign w:val="superscript"/>
        </w:rPr>
        <w:t>-3</w:t>
      </w:r>
      <w:r w:rsidR="007212F5" w:rsidRPr="00AA74C7">
        <w:rPr>
          <w:rFonts w:ascii="Arial" w:eastAsiaTheme="minorEastAsia" w:hAnsi="Arial" w:cs="Arial"/>
          <w:kern w:val="2"/>
          <w:sz w:val="22"/>
          <w:szCs w:val="22"/>
        </w:rPr>
        <w:t>)</w:t>
      </w:r>
      <w:r w:rsidR="009867FF">
        <w:rPr>
          <w:rFonts w:ascii="Arial" w:eastAsiaTheme="minorEastAsia" w:hAnsi="Arial" w:cs="Arial"/>
          <w:kern w:val="2"/>
          <w:sz w:val="22"/>
          <w:szCs w:val="22"/>
        </w:rPr>
        <w:t xml:space="preserve"> which was</w:t>
      </w:r>
      <w:r w:rsidR="007212F5" w:rsidRPr="00AA74C7">
        <w:rPr>
          <w:rFonts w:ascii="Arial" w:eastAsiaTheme="minorEastAsia" w:hAnsi="Arial" w:cs="Arial"/>
          <w:kern w:val="2"/>
          <w:sz w:val="22"/>
          <w:szCs w:val="22"/>
        </w:rPr>
        <w:t xml:space="preserve"> </w:t>
      </w:r>
      <w:r w:rsidR="00CC6B95" w:rsidRPr="00AA74C7">
        <w:rPr>
          <w:rFonts w:ascii="Arial" w:eastAsiaTheme="minorEastAsia" w:hAnsi="Arial" w:cs="Arial"/>
          <w:kern w:val="2"/>
          <w:sz w:val="22"/>
          <w:szCs w:val="22"/>
        </w:rPr>
        <w:t>mostly contributed by</w:t>
      </w:r>
      <w:r w:rsidR="009867FF">
        <w:rPr>
          <w:rFonts w:ascii="Arial" w:eastAsiaTheme="minorEastAsia" w:hAnsi="Arial" w:cs="Arial"/>
          <w:kern w:val="2"/>
          <w:sz w:val="22"/>
          <w:szCs w:val="22"/>
        </w:rPr>
        <w:t xml:space="preserve"> methylation sites on</w:t>
      </w:r>
      <w:r w:rsidR="00CC6B95" w:rsidRPr="00AA74C7">
        <w:rPr>
          <w:rFonts w:ascii="Arial" w:eastAsiaTheme="minorEastAsia" w:hAnsi="Arial" w:cs="Arial"/>
          <w:kern w:val="2"/>
          <w:sz w:val="22"/>
          <w:szCs w:val="22"/>
        </w:rPr>
        <w:t xml:space="preserve"> two genes</w:t>
      </w:r>
      <w:r w:rsidRPr="00AA74C7">
        <w:rPr>
          <w:rFonts w:ascii="Arial" w:eastAsiaTheme="minorEastAsia" w:hAnsi="Arial" w:cs="Arial"/>
          <w:kern w:val="2"/>
          <w:sz w:val="22"/>
          <w:szCs w:val="22"/>
        </w:rPr>
        <w:t xml:space="preserve">, </w:t>
      </w:r>
      <w:r w:rsidR="000268C9" w:rsidRPr="00AA74C7">
        <w:rPr>
          <w:rFonts w:ascii="Arial" w:eastAsiaTheme="minorEastAsia" w:hAnsi="Arial" w:cs="Arial"/>
          <w:i/>
          <w:kern w:val="2"/>
          <w:sz w:val="22"/>
          <w:szCs w:val="22"/>
        </w:rPr>
        <w:t>ADHFE1</w:t>
      </w:r>
      <w:r w:rsidRPr="00AA74C7">
        <w:rPr>
          <w:rFonts w:ascii="Arial" w:eastAsiaTheme="minorEastAsia" w:hAnsi="Arial" w:cs="Arial"/>
          <w:kern w:val="2"/>
          <w:sz w:val="22"/>
          <w:szCs w:val="22"/>
        </w:rPr>
        <w:t xml:space="preserve"> and </w:t>
      </w:r>
      <w:r w:rsidR="000268C9" w:rsidRPr="00AA74C7">
        <w:rPr>
          <w:rFonts w:ascii="Arial" w:eastAsiaTheme="minorEastAsia" w:hAnsi="Arial" w:cs="Arial"/>
          <w:i/>
          <w:kern w:val="2"/>
          <w:sz w:val="22"/>
          <w:szCs w:val="22"/>
        </w:rPr>
        <w:t>ACSS3</w:t>
      </w:r>
      <w:r w:rsidRPr="00AA74C7">
        <w:rPr>
          <w:rFonts w:ascii="Arial" w:eastAsiaTheme="minorEastAsia" w:hAnsi="Arial" w:cs="Arial"/>
          <w:kern w:val="2"/>
          <w:sz w:val="22"/>
          <w:szCs w:val="22"/>
        </w:rPr>
        <w:t xml:space="preserve">, which can facilitate </w:t>
      </w:r>
      <w:r w:rsidR="009867FF">
        <w:rPr>
          <w:rFonts w:ascii="Arial" w:eastAsiaTheme="minorEastAsia" w:hAnsi="Arial" w:cs="Arial"/>
          <w:kern w:val="2"/>
          <w:sz w:val="22"/>
          <w:szCs w:val="22"/>
        </w:rPr>
        <w:t>the conversion</w:t>
      </w:r>
      <w:r w:rsidRPr="00AA74C7">
        <w:rPr>
          <w:rFonts w:ascii="Arial" w:eastAsiaTheme="minorEastAsia" w:hAnsi="Arial" w:cs="Arial"/>
          <w:kern w:val="2"/>
          <w:sz w:val="22"/>
          <w:szCs w:val="22"/>
        </w:rPr>
        <w:t xml:space="preserve"> f</w:t>
      </w:r>
      <w:r w:rsidR="009867FF">
        <w:rPr>
          <w:rFonts w:ascii="Arial" w:eastAsiaTheme="minorEastAsia" w:hAnsi="Arial" w:cs="Arial"/>
          <w:kern w:val="2"/>
          <w:sz w:val="22"/>
          <w:szCs w:val="22"/>
        </w:rPr>
        <w:t>ro</w:t>
      </w:r>
      <w:r w:rsidRPr="00AA74C7">
        <w:rPr>
          <w:rFonts w:ascii="Arial" w:eastAsiaTheme="minorEastAsia" w:hAnsi="Arial" w:cs="Arial"/>
          <w:kern w:val="2"/>
          <w:sz w:val="22"/>
          <w:szCs w:val="22"/>
        </w:rPr>
        <w:t xml:space="preserve">m ethanol to </w:t>
      </w:r>
      <w:r w:rsidR="00E20DA0">
        <w:rPr>
          <w:rFonts w:ascii="Arial" w:eastAsiaTheme="minorEastAsia" w:hAnsi="Arial" w:cs="Arial"/>
          <w:kern w:val="2"/>
          <w:sz w:val="22"/>
          <w:szCs w:val="22"/>
        </w:rPr>
        <w:t>acetaldehyde</w:t>
      </w:r>
      <w:r w:rsidRPr="00AA74C7">
        <w:rPr>
          <w:rFonts w:ascii="Arial" w:eastAsiaTheme="minorEastAsia" w:hAnsi="Arial" w:cs="Arial"/>
          <w:kern w:val="2"/>
          <w:sz w:val="22"/>
          <w:szCs w:val="22"/>
        </w:rPr>
        <w:t xml:space="preserve"> and from acetic acid to acetyl-CoA</w:t>
      </w:r>
      <w:r w:rsidR="009867FF">
        <w:rPr>
          <w:rFonts w:ascii="Arial" w:eastAsiaTheme="minorEastAsia" w:hAnsi="Arial" w:cs="Arial"/>
          <w:kern w:val="2"/>
          <w:sz w:val="22"/>
          <w:szCs w:val="22"/>
        </w:rPr>
        <w:t>,</w:t>
      </w:r>
      <w:r w:rsidRPr="00AA74C7">
        <w:rPr>
          <w:rFonts w:ascii="Arial" w:eastAsiaTheme="minorEastAsia" w:hAnsi="Arial" w:cs="Arial"/>
          <w:kern w:val="2"/>
          <w:sz w:val="22"/>
          <w:szCs w:val="22"/>
        </w:rPr>
        <w:t xml:space="preserve"> respectively</w:t>
      </w:r>
      <w:r w:rsidR="00611E8A" w:rsidRPr="00AA74C7">
        <w:rPr>
          <w:rFonts w:ascii="Arial" w:eastAsiaTheme="minorEastAsia" w:hAnsi="Arial" w:cs="Arial"/>
          <w:kern w:val="2"/>
          <w:sz w:val="22"/>
          <w:szCs w:val="22"/>
        </w:rPr>
        <w:t xml:space="preserve"> (</w:t>
      </w:r>
      <w:r w:rsidR="00611E8A" w:rsidRPr="00AA74C7">
        <w:rPr>
          <w:rFonts w:ascii="Arial" w:eastAsiaTheme="minorEastAsia" w:hAnsi="Arial" w:cs="Arial"/>
          <w:b/>
          <w:kern w:val="2"/>
          <w:sz w:val="22"/>
          <w:szCs w:val="22"/>
        </w:rPr>
        <w:t>Figure 4A</w:t>
      </w:r>
      <w:r w:rsidR="00611E8A" w:rsidRPr="00AA74C7">
        <w:rPr>
          <w:rFonts w:ascii="Arial" w:eastAsiaTheme="minorEastAsia" w:hAnsi="Arial" w:cs="Arial"/>
          <w:kern w:val="2"/>
          <w:sz w:val="22"/>
          <w:szCs w:val="22"/>
        </w:rPr>
        <w:t>)</w:t>
      </w:r>
      <w:r w:rsidRPr="00AA74C7">
        <w:rPr>
          <w:rFonts w:ascii="Arial" w:eastAsiaTheme="minorEastAsia" w:hAnsi="Arial" w:cs="Arial"/>
          <w:kern w:val="2"/>
          <w:sz w:val="22"/>
          <w:szCs w:val="22"/>
        </w:rPr>
        <w:t xml:space="preserve">. </w:t>
      </w:r>
      <w:r w:rsidR="009867FF">
        <w:rPr>
          <w:rFonts w:ascii="Arial" w:eastAsiaTheme="minorEastAsia" w:hAnsi="Arial" w:cs="Arial"/>
          <w:kern w:val="2"/>
          <w:sz w:val="22"/>
          <w:szCs w:val="22"/>
        </w:rPr>
        <w:t>The expression of b</w:t>
      </w:r>
      <w:r w:rsidRPr="00AA74C7">
        <w:rPr>
          <w:rFonts w:ascii="Arial" w:eastAsiaTheme="minorEastAsia" w:hAnsi="Arial" w:cs="Arial"/>
          <w:kern w:val="2"/>
          <w:sz w:val="22"/>
          <w:szCs w:val="22"/>
        </w:rPr>
        <w:t xml:space="preserve">oth </w:t>
      </w:r>
      <w:r w:rsidR="009867FF">
        <w:rPr>
          <w:rFonts w:ascii="Arial" w:eastAsiaTheme="minorEastAsia" w:hAnsi="Arial" w:cs="Arial"/>
          <w:kern w:val="2"/>
          <w:sz w:val="22"/>
          <w:szCs w:val="22"/>
        </w:rPr>
        <w:t>genes were</w:t>
      </w:r>
      <w:r w:rsidRPr="00AA74C7">
        <w:rPr>
          <w:rFonts w:ascii="Arial" w:eastAsiaTheme="minorEastAsia" w:hAnsi="Arial" w:cs="Arial"/>
          <w:kern w:val="2"/>
          <w:sz w:val="22"/>
          <w:szCs w:val="22"/>
        </w:rPr>
        <w:t xml:space="preserve"> down</w:t>
      </w:r>
      <w:r w:rsidR="009867FF">
        <w:rPr>
          <w:rFonts w:ascii="Arial" w:eastAsiaTheme="minorEastAsia" w:hAnsi="Arial" w:cs="Arial"/>
          <w:kern w:val="2"/>
          <w:sz w:val="22"/>
          <w:szCs w:val="22"/>
        </w:rPr>
        <w:t>-</w:t>
      </w:r>
      <w:r w:rsidRPr="00AA74C7">
        <w:rPr>
          <w:rFonts w:ascii="Arial" w:eastAsiaTheme="minorEastAsia" w:hAnsi="Arial" w:cs="Arial"/>
          <w:kern w:val="2"/>
          <w:sz w:val="22"/>
          <w:szCs w:val="22"/>
        </w:rPr>
        <w:t>regulat</w:t>
      </w:r>
      <w:r w:rsidR="009867FF">
        <w:rPr>
          <w:rFonts w:ascii="Arial" w:eastAsiaTheme="minorEastAsia" w:hAnsi="Arial" w:cs="Arial"/>
          <w:kern w:val="2"/>
          <w:sz w:val="22"/>
          <w:szCs w:val="22"/>
        </w:rPr>
        <w:t>ed</w:t>
      </w:r>
      <w:r w:rsidR="006151BC">
        <w:rPr>
          <w:rFonts w:ascii="Arial" w:eastAsiaTheme="minorEastAsia" w:hAnsi="Arial" w:cs="Arial"/>
          <w:kern w:val="2"/>
          <w:sz w:val="22"/>
          <w:szCs w:val="22"/>
        </w:rPr>
        <w:t xml:space="preserve"> in</w:t>
      </w:r>
      <w:r w:rsidRPr="00AA74C7">
        <w:rPr>
          <w:rFonts w:ascii="Arial" w:eastAsiaTheme="minorEastAsia" w:hAnsi="Arial" w:cs="Arial"/>
          <w:kern w:val="2"/>
          <w:sz w:val="22"/>
          <w:szCs w:val="22"/>
        </w:rPr>
        <w:t xml:space="preserve"> colonic and rectal cancer tissue compared with normal tissue (P&lt;0.01), </w:t>
      </w:r>
      <w:r w:rsidR="009867FF">
        <w:rPr>
          <w:rFonts w:ascii="Arial" w:eastAsiaTheme="minorEastAsia" w:hAnsi="Arial" w:cs="Arial"/>
          <w:kern w:val="2"/>
          <w:sz w:val="22"/>
          <w:szCs w:val="22"/>
        </w:rPr>
        <w:t>a result</w:t>
      </w:r>
      <w:r w:rsidRPr="00AA74C7">
        <w:rPr>
          <w:rFonts w:ascii="Arial" w:eastAsiaTheme="minorEastAsia" w:hAnsi="Arial" w:cs="Arial"/>
          <w:kern w:val="2"/>
          <w:sz w:val="22"/>
          <w:szCs w:val="22"/>
        </w:rPr>
        <w:t xml:space="preserve"> consistent with the DNA methylation changes </w:t>
      </w:r>
      <w:r w:rsidR="009867FF">
        <w:rPr>
          <w:rFonts w:ascii="Arial" w:eastAsiaTheme="minorEastAsia" w:hAnsi="Arial" w:cs="Arial"/>
          <w:kern w:val="2"/>
          <w:sz w:val="22"/>
          <w:szCs w:val="22"/>
        </w:rPr>
        <w:t xml:space="preserve">between LGA and HGA </w:t>
      </w:r>
      <w:r w:rsidRPr="00AA74C7">
        <w:rPr>
          <w:rFonts w:ascii="Arial" w:eastAsiaTheme="minorEastAsia" w:hAnsi="Arial" w:cs="Arial"/>
          <w:kern w:val="2"/>
          <w:sz w:val="22"/>
          <w:szCs w:val="22"/>
        </w:rPr>
        <w:t>(R</w:t>
      </w:r>
      <w:r w:rsidRPr="006151BC">
        <w:rPr>
          <w:rFonts w:ascii="Arial" w:eastAsiaTheme="minorEastAsia" w:hAnsi="Arial" w:cs="Arial"/>
          <w:kern w:val="2"/>
          <w:sz w:val="22"/>
          <w:szCs w:val="22"/>
          <w:vertAlign w:val="superscript"/>
        </w:rPr>
        <w:t>2</w:t>
      </w:r>
      <w:r w:rsidRPr="00AA74C7">
        <w:rPr>
          <w:rFonts w:ascii="Arial" w:eastAsiaTheme="minorEastAsia" w:hAnsi="Arial" w:cs="Arial"/>
          <w:kern w:val="2"/>
          <w:sz w:val="22"/>
          <w:szCs w:val="22"/>
        </w:rPr>
        <w:t>=</w:t>
      </w:r>
      <w:r w:rsidR="006151BC">
        <w:rPr>
          <w:rFonts w:ascii="Arial" w:eastAsiaTheme="minorEastAsia" w:hAnsi="Arial" w:cs="Arial"/>
          <w:kern w:val="2"/>
          <w:sz w:val="22"/>
          <w:szCs w:val="22"/>
        </w:rPr>
        <w:t xml:space="preserve"> </w:t>
      </w:r>
      <w:r w:rsidRPr="00AA74C7">
        <w:rPr>
          <w:rFonts w:ascii="Arial" w:eastAsiaTheme="minorEastAsia" w:hAnsi="Arial" w:cs="Arial"/>
          <w:kern w:val="2"/>
          <w:sz w:val="22"/>
          <w:szCs w:val="22"/>
        </w:rPr>
        <w:t xml:space="preserve">-0.49 and -0.59, </w:t>
      </w:r>
      <w:bookmarkStart w:id="226" w:name="OLE_LINK24"/>
      <w:bookmarkStart w:id="227" w:name="OLE_LINK35"/>
      <w:bookmarkStart w:id="228" w:name="OLE_LINK155"/>
      <w:bookmarkStart w:id="229" w:name="OLE_LINK156"/>
      <w:r w:rsidRPr="00AA74C7">
        <w:rPr>
          <w:rFonts w:ascii="Arial" w:eastAsiaTheme="minorEastAsia" w:hAnsi="Arial" w:cs="Arial"/>
          <w:b/>
          <w:kern w:val="2"/>
          <w:sz w:val="22"/>
          <w:szCs w:val="22"/>
        </w:rPr>
        <w:t>Figure</w:t>
      </w:r>
      <w:bookmarkEnd w:id="226"/>
      <w:bookmarkEnd w:id="227"/>
      <w:r w:rsidRPr="00AA74C7">
        <w:rPr>
          <w:rFonts w:ascii="Arial" w:eastAsiaTheme="minorEastAsia" w:hAnsi="Arial" w:cs="Arial"/>
          <w:b/>
          <w:kern w:val="2"/>
          <w:sz w:val="22"/>
          <w:szCs w:val="22"/>
        </w:rPr>
        <w:t xml:space="preserve"> </w:t>
      </w:r>
      <w:bookmarkEnd w:id="228"/>
      <w:bookmarkEnd w:id="229"/>
      <w:r w:rsidR="00611E8A" w:rsidRPr="00AA74C7">
        <w:rPr>
          <w:rFonts w:ascii="Arial" w:eastAsiaTheme="minorEastAsia" w:hAnsi="Arial" w:cs="Arial"/>
          <w:b/>
          <w:kern w:val="2"/>
          <w:sz w:val="22"/>
          <w:szCs w:val="22"/>
        </w:rPr>
        <w:t>4B</w:t>
      </w:r>
      <w:r w:rsidRPr="00AA74C7">
        <w:rPr>
          <w:rFonts w:ascii="Arial" w:eastAsiaTheme="minorEastAsia" w:hAnsi="Arial" w:cs="Arial"/>
          <w:b/>
          <w:kern w:val="2"/>
          <w:sz w:val="22"/>
          <w:szCs w:val="22"/>
        </w:rPr>
        <w:t xml:space="preserve"> </w:t>
      </w:r>
      <w:r w:rsidRPr="00AA74C7">
        <w:rPr>
          <w:rFonts w:ascii="Arial" w:eastAsiaTheme="minorEastAsia" w:hAnsi="Arial" w:cs="Arial"/>
          <w:kern w:val="2"/>
          <w:sz w:val="22"/>
          <w:szCs w:val="22"/>
        </w:rPr>
        <w:t xml:space="preserve">and </w:t>
      </w:r>
      <w:r w:rsidR="00611E8A" w:rsidRPr="00AA74C7">
        <w:rPr>
          <w:rFonts w:ascii="Arial" w:eastAsiaTheme="minorEastAsia" w:hAnsi="Arial" w:cs="Arial"/>
          <w:b/>
          <w:kern w:val="2"/>
          <w:sz w:val="22"/>
          <w:szCs w:val="22"/>
        </w:rPr>
        <w:t>Figure 4C</w:t>
      </w:r>
      <w:r w:rsidRPr="00AA74C7">
        <w:rPr>
          <w:rFonts w:ascii="Arial" w:eastAsiaTheme="minorEastAsia" w:hAnsi="Arial" w:cs="Arial"/>
          <w:kern w:val="2"/>
          <w:sz w:val="22"/>
          <w:szCs w:val="22"/>
        </w:rPr>
        <w:t xml:space="preserve">). We found </w:t>
      </w:r>
      <w:r w:rsidR="009867FF">
        <w:rPr>
          <w:rFonts w:ascii="Arial" w:eastAsiaTheme="minorEastAsia" w:hAnsi="Arial" w:cs="Arial"/>
          <w:kern w:val="2"/>
          <w:sz w:val="22"/>
          <w:szCs w:val="22"/>
        </w:rPr>
        <w:t xml:space="preserve">that </w:t>
      </w:r>
      <w:r w:rsidRPr="00AA74C7">
        <w:rPr>
          <w:rFonts w:ascii="Arial" w:eastAsiaTheme="minorEastAsia" w:hAnsi="Arial" w:cs="Arial"/>
          <w:kern w:val="2"/>
          <w:sz w:val="22"/>
          <w:szCs w:val="22"/>
        </w:rPr>
        <w:t xml:space="preserve">the average methylation level of CpG </w:t>
      </w:r>
      <w:r w:rsidR="00BD1080" w:rsidRPr="00AA74C7">
        <w:rPr>
          <w:rFonts w:ascii="Arial" w:eastAsiaTheme="minorEastAsia" w:hAnsi="Arial" w:cs="Arial"/>
          <w:kern w:val="2"/>
          <w:sz w:val="22"/>
          <w:szCs w:val="22"/>
        </w:rPr>
        <w:t>sites</w:t>
      </w:r>
      <w:r w:rsidRPr="00AA74C7">
        <w:rPr>
          <w:rFonts w:ascii="Arial" w:eastAsiaTheme="minorEastAsia" w:hAnsi="Arial" w:cs="Arial"/>
          <w:kern w:val="2"/>
          <w:sz w:val="22"/>
          <w:szCs w:val="22"/>
        </w:rPr>
        <w:t xml:space="preserve"> located in CpG islands within </w:t>
      </w:r>
      <w:r w:rsidR="009867FF">
        <w:rPr>
          <w:rFonts w:ascii="Arial" w:eastAsiaTheme="minorEastAsia" w:hAnsi="Arial" w:cs="Arial"/>
          <w:kern w:val="2"/>
          <w:sz w:val="22"/>
          <w:szCs w:val="22"/>
        </w:rPr>
        <w:t xml:space="preserve">the </w:t>
      </w:r>
      <w:r w:rsidR="009867FF" w:rsidRPr="009867FF">
        <w:rPr>
          <w:rFonts w:ascii="Arial" w:eastAsiaTheme="minorEastAsia" w:hAnsi="Arial" w:cs="Arial"/>
          <w:kern w:val="2"/>
          <w:sz w:val="22"/>
          <w:szCs w:val="22"/>
        </w:rPr>
        <w:t>promoter region</w:t>
      </w:r>
      <w:r w:rsidR="009867FF">
        <w:rPr>
          <w:rFonts w:ascii="Arial" w:eastAsiaTheme="minorEastAsia" w:hAnsi="Arial" w:cs="Arial"/>
          <w:kern w:val="2"/>
          <w:sz w:val="22"/>
          <w:szCs w:val="22"/>
        </w:rPr>
        <w:t>s of</w:t>
      </w:r>
      <w:r w:rsidR="009867FF" w:rsidRPr="009867FF">
        <w:rPr>
          <w:rFonts w:ascii="Arial" w:eastAsiaTheme="minorEastAsia" w:hAnsi="Arial" w:cs="Arial"/>
          <w:kern w:val="2"/>
          <w:sz w:val="22"/>
          <w:szCs w:val="22"/>
        </w:rPr>
        <w:t xml:space="preserve"> </w:t>
      </w:r>
      <w:r w:rsidR="000268C9" w:rsidRPr="00AA74C7">
        <w:rPr>
          <w:rFonts w:ascii="Arial" w:eastAsiaTheme="minorEastAsia" w:hAnsi="Arial" w:cs="Arial"/>
          <w:i/>
          <w:kern w:val="2"/>
          <w:sz w:val="22"/>
          <w:szCs w:val="22"/>
        </w:rPr>
        <w:t>ADHFE1</w:t>
      </w:r>
      <w:r w:rsidR="009867FF">
        <w:rPr>
          <w:rFonts w:ascii="Arial" w:eastAsiaTheme="minorEastAsia" w:hAnsi="Arial" w:cs="Arial"/>
          <w:kern w:val="2"/>
          <w:sz w:val="22"/>
          <w:szCs w:val="22"/>
        </w:rPr>
        <w:t xml:space="preserve"> and</w:t>
      </w:r>
      <w:r w:rsidRPr="00AA74C7">
        <w:rPr>
          <w:rFonts w:ascii="Arial" w:eastAsiaTheme="minorEastAsia" w:hAnsi="Arial" w:cs="Arial"/>
          <w:kern w:val="2"/>
          <w:sz w:val="22"/>
          <w:szCs w:val="22"/>
        </w:rPr>
        <w:t xml:space="preserve"> </w:t>
      </w:r>
      <w:r w:rsidR="000268C9" w:rsidRPr="00AA74C7">
        <w:rPr>
          <w:rFonts w:ascii="Arial" w:eastAsiaTheme="minorEastAsia" w:hAnsi="Arial" w:cs="Arial"/>
          <w:i/>
          <w:kern w:val="2"/>
          <w:sz w:val="22"/>
          <w:szCs w:val="22"/>
        </w:rPr>
        <w:t>ACSS3</w:t>
      </w:r>
      <w:r w:rsidRPr="00AA74C7">
        <w:rPr>
          <w:rFonts w:ascii="Arial" w:eastAsiaTheme="minorEastAsia" w:hAnsi="Arial" w:cs="Arial"/>
          <w:kern w:val="2"/>
          <w:sz w:val="22"/>
          <w:szCs w:val="22"/>
        </w:rPr>
        <w:t xml:space="preserve"> </w:t>
      </w:r>
      <w:r w:rsidR="00CC6B95" w:rsidRPr="00AA74C7">
        <w:rPr>
          <w:rFonts w:ascii="Arial" w:eastAsiaTheme="minorEastAsia" w:hAnsi="Arial" w:cs="Arial"/>
          <w:kern w:val="2"/>
          <w:sz w:val="22"/>
          <w:szCs w:val="22"/>
        </w:rPr>
        <w:t xml:space="preserve">were </w:t>
      </w:r>
      <w:r w:rsidRPr="00AA74C7">
        <w:rPr>
          <w:rFonts w:ascii="Arial" w:eastAsiaTheme="minorEastAsia" w:hAnsi="Arial" w:cs="Arial"/>
          <w:kern w:val="2"/>
          <w:sz w:val="22"/>
          <w:szCs w:val="22"/>
        </w:rPr>
        <w:t xml:space="preserve">significantly increased in cancer samples compared </w:t>
      </w:r>
      <w:r w:rsidR="009867FF">
        <w:rPr>
          <w:rFonts w:ascii="Arial" w:eastAsiaTheme="minorEastAsia" w:hAnsi="Arial" w:cs="Arial"/>
          <w:kern w:val="2"/>
          <w:sz w:val="22"/>
          <w:szCs w:val="22"/>
        </w:rPr>
        <w:t>to</w:t>
      </w:r>
      <w:r w:rsidRPr="00AA74C7">
        <w:rPr>
          <w:rFonts w:ascii="Arial" w:eastAsiaTheme="minorEastAsia" w:hAnsi="Arial" w:cs="Arial"/>
          <w:kern w:val="2"/>
          <w:sz w:val="22"/>
          <w:szCs w:val="22"/>
        </w:rPr>
        <w:t xml:space="preserve"> normal samples (</w:t>
      </w:r>
      <m:oMath>
        <m:r>
          <m:rPr>
            <m:sty m:val="p"/>
          </m:rPr>
          <w:rPr>
            <w:rFonts w:ascii="Cambria Math" w:eastAsiaTheme="minorEastAsia" w:hAnsi="Cambria Math" w:cs="Arial"/>
            <w:kern w:val="2"/>
            <w:sz w:val="22"/>
            <w:szCs w:val="22"/>
          </w:rPr>
          <m:t>∆</m:t>
        </m:r>
      </m:oMath>
      <w:r w:rsidRPr="00AA74C7">
        <w:rPr>
          <w:rFonts w:ascii="Arial" w:eastAsiaTheme="minorEastAsia" w:hAnsi="Arial" w:cs="Arial"/>
          <w:kern w:val="2"/>
          <w:sz w:val="22"/>
          <w:szCs w:val="22"/>
        </w:rPr>
        <w:t>mBVs=0.2 and 0.18</w:t>
      </w:r>
      <w:r w:rsidR="00382868">
        <w:rPr>
          <w:rFonts w:ascii="Arial" w:eastAsiaTheme="minorEastAsia" w:hAnsi="Arial" w:cs="Arial"/>
          <w:kern w:val="2"/>
          <w:sz w:val="22"/>
          <w:szCs w:val="22"/>
        </w:rPr>
        <w:t>,</w:t>
      </w:r>
      <w:r w:rsidRPr="00AA74C7">
        <w:rPr>
          <w:rFonts w:ascii="Arial" w:eastAsiaTheme="minorEastAsia" w:hAnsi="Arial" w:cs="Arial"/>
          <w:kern w:val="2"/>
          <w:sz w:val="22"/>
          <w:szCs w:val="22"/>
        </w:rPr>
        <w:t xml:space="preserve"> respectively). </w:t>
      </w:r>
      <w:r w:rsidR="003719FB">
        <w:rPr>
          <w:rFonts w:ascii="Arial" w:eastAsiaTheme="minorEastAsia" w:hAnsi="Arial" w:cs="Arial"/>
          <w:kern w:val="2"/>
          <w:sz w:val="22"/>
          <w:szCs w:val="22"/>
        </w:rPr>
        <w:t>W</w:t>
      </w:r>
      <w:r w:rsidRPr="00AA74C7">
        <w:rPr>
          <w:rFonts w:ascii="Arial" w:eastAsiaTheme="minorEastAsia" w:hAnsi="Arial" w:cs="Arial"/>
          <w:kern w:val="2"/>
          <w:sz w:val="22"/>
          <w:szCs w:val="22"/>
        </w:rPr>
        <w:t xml:space="preserve">e </w:t>
      </w:r>
      <w:r w:rsidR="003719FB">
        <w:rPr>
          <w:rFonts w:ascii="Arial" w:eastAsiaTheme="minorEastAsia" w:hAnsi="Arial" w:cs="Arial"/>
          <w:kern w:val="2"/>
          <w:sz w:val="22"/>
          <w:szCs w:val="22"/>
        </w:rPr>
        <w:t>further analyzed the</w:t>
      </w:r>
      <w:r w:rsidRPr="00AA74C7">
        <w:rPr>
          <w:rFonts w:ascii="Arial" w:eastAsiaTheme="minorEastAsia" w:hAnsi="Arial" w:cs="Arial"/>
          <w:kern w:val="2"/>
          <w:sz w:val="22"/>
          <w:szCs w:val="22"/>
        </w:rPr>
        <w:t xml:space="preserve"> promoter region within </w:t>
      </w:r>
      <w:r w:rsidR="003719FB">
        <w:rPr>
          <w:rFonts w:ascii="Arial" w:eastAsiaTheme="minorEastAsia" w:hAnsi="Arial" w:cs="Arial"/>
          <w:kern w:val="2"/>
          <w:sz w:val="22"/>
          <w:szCs w:val="22"/>
        </w:rPr>
        <w:t xml:space="preserve">the </w:t>
      </w:r>
      <w:r w:rsidRPr="00AA74C7">
        <w:rPr>
          <w:rFonts w:ascii="Arial" w:eastAsiaTheme="minorEastAsia" w:hAnsi="Arial" w:cs="Arial"/>
          <w:kern w:val="2"/>
          <w:sz w:val="22"/>
          <w:szCs w:val="22"/>
        </w:rPr>
        <w:t xml:space="preserve">CpG island of the two genes to distinguish </w:t>
      </w:r>
      <w:r w:rsidR="003719FB">
        <w:rPr>
          <w:rFonts w:ascii="Arial" w:eastAsiaTheme="minorEastAsia" w:hAnsi="Arial" w:cs="Arial"/>
          <w:kern w:val="2"/>
          <w:sz w:val="22"/>
          <w:szCs w:val="22"/>
        </w:rPr>
        <w:t>between</w:t>
      </w:r>
      <w:r w:rsidR="006151BC">
        <w:rPr>
          <w:rFonts w:ascii="Arial" w:eastAsiaTheme="minorEastAsia" w:hAnsi="Arial" w:cs="Arial"/>
          <w:kern w:val="2"/>
          <w:sz w:val="22"/>
          <w:szCs w:val="22"/>
        </w:rPr>
        <w:t xml:space="preserve"> normal and disease tissues</w:t>
      </w:r>
      <w:r w:rsidRPr="00AA74C7">
        <w:rPr>
          <w:rFonts w:ascii="Arial" w:eastAsiaTheme="minorEastAsia" w:hAnsi="Arial" w:cs="Arial"/>
          <w:kern w:val="2"/>
          <w:sz w:val="22"/>
          <w:szCs w:val="22"/>
        </w:rPr>
        <w:t xml:space="preserve">. When setting </w:t>
      </w:r>
      <w:r w:rsidR="003719FB">
        <w:rPr>
          <w:rFonts w:ascii="Arial" w:eastAsiaTheme="minorEastAsia" w:hAnsi="Arial" w:cs="Arial"/>
          <w:kern w:val="2"/>
          <w:sz w:val="22"/>
          <w:szCs w:val="22"/>
        </w:rPr>
        <w:t xml:space="preserve">the </w:t>
      </w:r>
      <w:r w:rsidRPr="00AA74C7">
        <w:rPr>
          <w:rFonts w:ascii="Arial" w:eastAsiaTheme="minorEastAsia" w:hAnsi="Arial" w:cs="Arial"/>
          <w:kern w:val="2"/>
          <w:sz w:val="22"/>
          <w:szCs w:val="22"/>
        </w:rPr>
        <w:t>cutoff a</w:t>
      </w:r>
      <w:r w:rsidR="006E7D8A" w:rsidRPr="00AA74C7">
        <w:rPr>
          <w:rFonts w:ascii="Arial" w:eastAsiaTheme="minorEastAsia" w:hAnsi="Arial" w:cs="Arial"/>
          <w:kern w:val="2"/>
          <w:sz w:val="22"/>
          <w:szCs w:val="22"/>
        </w:rPr>
        <w:t>t</w:t>
      </w:r>
      <w:r w:rsidRPr="00AA74C7">
        <w:rPr>
          <w:rFonts w:ascii="Arial" w:eastAsiaTheme="minorEastAsia" w:hAnsi="Arial" w:cs="Arial"/>
          <w:kern w:val="2"/>
          <w:sz w:val="22"/>
          <w:szCs w:val="22"/>
        </w:rPr>
        <w:t xml:space="preserve"> 0.25 for </w:t>
      </w:r>
      <w:r w:rsidR="003719FB">
        <w:rPr>
          <w:rFonts w:ascii="Arial" w:eastAsiaTheme="minorEastAsia" w:hAnsi="Arial" w:cs="Arial"/>
          <w:kern w:val="2"/>
          <w:sz w:val="22"/>
          <w:szCs w:val="22"/>
        </w:rPr>
        <w:t xml:space="preserve">the </w:t>
      </w:r>
      <w:r w:rsidR="000268C9" w:rsidRPr="00AA74C7">
        <w:rPr>
          <w:rFonts w:ascii="Arial" w:eastAsiaTheme="minorEastAsia" w:hAnsi="Arial" w:cs="Arial"/>
          <w:i/>
          <w:kern w:val="2"/>
          <w:sz w:val="22"/>
          <w:szCs w:val="22"/>
        </w:rPr>
        <w:t>ADHFE1</w:t>
      </w:r>
      <w:r w:rsidRPr="00AA74C7">
        <w:rPr>
          <w:rFonts w:ascii="Arial" w:eastAsiaTheme="minorEastAsia" w:hAnsi="Arial" w:cs="Arial"/>
          <w:kern w:val="2"/>
          <w:sz w:val="22"/>
          <w:szCs w:val="22"/>
        </w:rPr>
        <w:t xml:space="preserve"> promoter, the </w:t>
      </w:r>
      <w:r w:rsidR="006E7D8A" w:rsidRPr="00AA74C7">
        <w:rPr>
          <w:rFonts w:ascii="Arial" w:eastAsiaTheme="minorEastAsia" w:hAnsi="Arial" w:cs="Arial"/>
          <w:kern w:val="2"/>
          <w:sz w:val="22"/>
          <w:szCs w:val="22"/>
        </w:rPr>
        <w:t xml:space="preserve">minimal </w:t>
      </w:r>
      <w:r w:rsidRPr="00AA74C7">
        <w:rPr>
          <w:rFonts w:ascii="Arial" w:eastAsiaTheme="minorEastAsia" w:hAnsi="Arial" w:cs="Arial"/>
          <w:kern w:val="2"/>
          <w:sz w:val="22"/>
          <w:szCs w:val="22"/>
        </w:rPr>
        <w:t>error ra</w:t>
      </w:r>
      <w:bookmarkStart w:id="230" w:name="OLE_LINK32"/>
      <w:bookmarkStart w:id="231" w:name="OLE_LINK44"/>
      <w:r w:rsidRPr="00AA74C7">
        <w:rPr>
          <w:rFonts w:ascii="Arial" w:eastAsiaTheme="minorEastAsia" w:hAnsi="Arial" w:cs="Arial"/>
          <w:kern w:val="2"/>
          <w:sz w:val="22"/>
          <w:szCs w:val="22"/>
        </w:rPr>
        <w:t>te</w:t>
      </w:r>
      <w:r w:rsidR="00CC6B95" w:rsidRPr="00AA74C7">
        <w:rPr>
          <w:rFonts w:ascii="Arial" w:eastAsiaTheme="minorEastAsia" w:hAnsi="Arial" w:cs="Arial"/>
          <w:kern w:val="2"/>
          <w:sz w:val="22"/>
          <w:szCs w:val="22"/>
        </w:rPr>
        <w:t xml:space="preserve"> was only </w:t>
      </w:r>
      <w:r w:rsidRPr="00AA74C7">
        <w:rPr>
          <w:rFonts w:ascii="Arial" w:eastAsiaTheme="minorEastAsia" w:hAnsi="Arial" w:cs="Arial"/>
          <w:kern w:val="2"/>
          <w:sz w:val="22"/>
          <w:szCs w:val="22"/>
        </w:rPr>
        <w:t>4.68% (39/833</w:t>
      </w:r>
      <w:r w:rsidR="006E7D8A" w:rsidRPr="00AA74C7">
        <w:rPr>
          <w:rFonts w:ascii="Arial" w:eastAsiaTheme="minorEastAsia" w:hAnsi="Arial" w:cs="Arial"/>
          <w:kern w:val="2"/>
          <w:sz w:val="22"/>
          <w:szCs w:val="22"/>
        </w:rPr>
        <w:t xml:space="preserve">, </w:t>
      </w:r>
      <w:r w:rsidR="006E7D8A" w:rsidRPr="00AA74C7">
        <w:rPr>
          <w:rFonts w:ascii="Arial" w:eastAsiaTheme="minorEastAsia" w:hAnsi="Arial" w:cs="Arial"/>
          <w:b/>
          <w:kern w:val="2"/>
          <w:sz w:val="22"/>
          <w:szCs w:val="22"/>
        </w:rPr>
        <w:t>Figure 4D</w:t>
      </w:r>
      <w:r w:rsidRPr="00AA74C7">
        <w:rPr>
          <w:rFonts w:ascii="Arial" w:eastAsiaTheme="minorEastAsia" w:hAnsi="Arial" w:cs="Arial"/>
          <w:kern w:val="2"/>
          <w:sz w:val="22"/>
          <w:szCs w:val="22"/>
        </w:rPr>
        <w:t>)</w:t>
      </w:r>
      <w:r w:rsidR="003719FB">
        <w:rPr>
          <w:rFonts w:ascii="Arial" w:eastAsiaTheme="minorEastAsia" w:hAnsi="Arial" w:cs="Arial"/>
          <w:kern w:val="2"/>
          <w:sz w:val="22"/>
          <w:szCs w:val="22"/>
        </w:rPr>
        <w:t>;</w:t>
      </w:r>
      <w:r w:rsidRPr="00AA74C7">
        <w:rPr>
          <w:rFonts w:ascii="Arial" w:eastAsiaTheme="minorEastAsia" w:hAnsi="Arial" w:cs="Arial"/>
          <w:kern w:val="2"/>
          <w:sz w:val="22"/>
          <w:szCs w:val="22"/>
        </w:rPr>
        <w:t xml:space="preserve"> </w:t>
      </w:r>
      <w:r w:rsidR="006E7D8A" w:rsidRPr="00AA74C7">
        <w:rPr>
          <w:rFonts w:ascii="Arial" w:eastAsiaTheme="minorEastAsia" w:hAnsi="Arial" w:cs="Arial"/>
          <w:kern w:val="2"/>
          <w:sz w:val="22"/>
          <w:szCs w:val="22"/>
        </w:rPr>
        <w:t xml:space="preserve">the heatmap of sites within the region reflected </w:t>
      </w:r>
      <w:r w:rsidR="003719FB">
        <w:rPr>
          <w:rFonts w:ascii="Arial" w:eastAsiaTheme="minorEastAsia" w:hAnsi="Arial" w:cs="Arial"/>
          <w:kern w:val="2"/>
          <w:sz w:val="22"/>
          <w:szCs w:val="22"/>
        </w:rPr>
        <w:t xml:space="preserve">the </w:t>
      </w:r>
      <w:r w:rsidR="006E7D8A" w:rsidRPr="00AA74C7">
        <w:rPr>
          <w:rFonts w:ascii="Arial" w:eastAsiaTheme="minorEastAsia" w:hAnsi="Arial" w:cs="Arial"/>
          <w:kern w:val="2"/>
          <w:sz w:val="22"/>
          <w:szCs w:val="22"/>
        </w:rPr>
        <w:t>same result (</w:t>
      </w:r>
      <w:r w:rsidR="006E7D8A" w:rsidRPr="00AA74C7">
        <w:rPr>
          <w:rFonts w:ascii="Arial" w:eastAsiaTheme="minorEastAsia" w:hAnsi="Arial" w:cs="Arial"/>
          <w:b/>
          <w:kern w:val="2"/>
          <w:sz w:val="22"/>
          <w:szCs w:val="22"/>
        </w:rPr>
        <w:t>Figure 4E</w:t>
      </w:r>
      <w:r w:rsidR="006E7D8A" w:rsidRPr="00AA74C7">
        <w:rPr>
          <w:rFonts w:ascii="Arial" w:eastAsiaTheme="minorEastAsia" w:hAnsi="Arial" w:cs="Arial"/>
          <w:kern w:val="2"/>
          <w:sz w:val="22"/>
          <w:szCs w:val="22"/>
        </w:rPr>
        <w:t xml:space="preserve">). ROC curve </w:t>
      </w:r>
      <w:r w:rsidR="003719FB">
        <w:rPr>
          <w:rFonts w:ascii="Arial" w:eastAsiaTheme="minorEastAsia" w:hAnsi="Arial" w:cs="Arial"/>
          <w:kern w:val="2"/>
          <w:sz w:val="22"/>
          <w:szCs w:val="22"/>
        </w:rPr>
        <w:t xml:space="preserve">analysis </w:t>
      </w:r>
      <w:r w:rsidR="006E7D8A" w:rsidRPr="00AA74C7">
        <w:rPr>
          <w:rFonts w:ascii="Arial" w:eastAsiaTheme="minorEastAsia" w:hAnsi="Arial" w:cs="Arial"/>
          <w:kern w:val="2"/>
          <w:sz w:val="22"/>
          <w:szCs w:val="22"/>
        </w:rPr>
        <w:t>of mBV of</w:t>
      </w:r>
      <w:r w:rsidR="003719FB">
        <w:rPr>
          <w:rFonts w:ascii="Arial" w:eastAsiaTheme="minorEastAsia" w:hAnsi="Arial" w:cs="Arial"/>
          <w:kern w:val="2"/>
          <w:sz w:val="22"/>
          <w:szCs w:val="22"/>
        </w:rPr>
        <w:t xml:space="preserve"> the</w:t>
      </w:r>
      <w:r w:rsidR="006E7D8A" w:rsidRPr="00AA74C7">
        <w:rPr>
          <w:rFonts w:ascii="Arial" w:eastAsiaTheme="minorEastAsia" w:hAnsi="Arial" w:cs="Arial"/>
          <w:kern w:val="2"/>
          <w:sz w:val="22"/>
          <w:szCs w:val="22"/>
        </w:rPr>
        <w:t xml:space="preserve"> </w:t>
      </w:r>
      <w:r w:rsidR="006E7D8A" w:rsidRPr="00AA74C7">
        <w:rPr>
          <w:rFonts w:ascii="Arial" w:eastAsiaTheme="minorEastAsia" w:hAnsi="Arial" w:cs="Arial"/>
          <w:i/>
          <w:kern w:val="2"/>
          <w:sz w:val="22"/>
          <w:szCs w:val="22"/>
        </w:rPr>
        <w:t>ADHFE1</w:t>
      </w:r>
      <w:r w:rsidR="006E7D8A" w:rsidRPr="00AA74C7">
        <w:rPr>
          <w:rFonts w:ascii="Arial" w:eastAsiaTheme="minorEastAsia" w:hAnsi="Arial" w:cs="Arial"/>
          <w:kern w:val="2"/>
          <w:sz w:val="22"/>
          <w:szCs w:val="22"/>
        </w:rPr>
        <w:t xml:space="preserve"> promoter </w:t>
      </w:r>
      <w:r w:rsidR="006151BC">
        <w:rPr>
          <w:rFonts w:ascii="Arial" w:eastAsiaTheme="minorEastAsia" w:hAnsi="Arial" w:cs="Arial"/>
          <w:kern w:val="2"/>
          <w:sz w:val="22"/>
          <w:szCs w:val="22"/>
        </w:rPr>
        <w:t xml:space="preserve">for </w:t>
      </w:r>
      <w:r w:rsidR="006E7D8A" w:rsidRPr="00AA74C7">
        <w:rPr>
          <w:rFonts w:ascii="Arial" w:eastAsiaTheme="minorEastAsia" w:hAnsi="Arial" w:cs="Arial"/>
          <w:kern w:val="2"/>
          <w:sz w:val="22"/>
          <w:szCs w:val="22"/>
        </w:rPr>
        <w:t xml:space="preserve">all 833 samples </w:t>
      </w:r>
      <w:r w:rsidR="003719FB">
        <w:rPr>
          <w:rFonts w:ascii="Arial" w:eastAsiaTheme="minorEastAsia" w:hAnsi="Arial" w:cs="Arial"/>
          <w:kern w:val="2"/>
          <w:sz w:val="22"/>
          <w:szCs w:val="22"/>
        </w:rPr>
        <w:t>produced an</w:t>
      </w:r>
      <w:r w:rsidR="006E7D8A" w:rsidRPr="00AA74C7">
        <w:rPr>
          <w:rFonts w:ascii="Arial" w:eastAsiaTheme="minorEastAsia" w:hAnsi="Arial" w:cs="Arial"/>
          <w:kern w:val="2"/>
          <w:sz w:val="22"/>
          <w:szCs w:val="22"/>
        </w:rPr>
        <w:t xml:space="preserve"> AUC </w:t>
      </w:r>
      <w:r w:rsidR="003719FB">
        <w:rPr>
          <w:rFonts w:ascii="Arial" w:eastAsiaTheme="minorEastAsia" w:hAnsi="Arial" w:cs="Arial"/>
          <w:kern w:val="2"/>
          <w:sz w:val="22"/>
          <w:szCs w:val="22"/>
        </w:rPr>
        <w:t>of</w:t>
      </w:r>
      <w:r w:rsidR="006E7D8A" w:rsidRPr="00AA74C7">
        <w:rPr>
          <w:rFonts w:ascii="Arial" w:eastAsiaTheme="minorEastAsia" w:hAnsi="Arial" w:cs="Arial"/>
          <w:kern w:val="2"/>
          <w:sz w:val="22"/>
          <w:szCs w:val="22"/>
        </w:rPr>
        <w:t xml:space="preserve"> 0.97 with specificity and sensitivity </w:t>
      </w:r>
      <w:r w:rsidR="003719FB">
        <w:rPr>
          <w:rFonts w:ascii="Arial" w:eastAsiaTheme="minorEastAsia" w:hAnsi="Arial" w:cs="Arial"/>
          <w:kern w:val="2"/>
          <w:sz w:val="22"/>
          <w:szCs w:val="22"/>
        </w:rPr>
        <w:t>at</w:t>
      </w:r>
      <w:r w:rsidR="006E7D8A" w:rsidRPr="00AA74C7">
        <w:rPr>
          <w:rFonts w:ascii="Arial" w:eastAsiaTheme="minorEastAsia" w:hAnsi="Arial" w:cs="Arial"/>
          <w:kern w:val="2"/>
          <w:sz w:val="22"/>
          <w:szCs w:val="22"/>
        </w:rPr>
        <w:t xml:space="preserve"> 0.95 and 0.96 (</w:t>
      </w:r>
      <w:r w:rsidR="006E7D8A" w:rsidRPr="00AA74C7">
        <w:rPr>
          <w:rFonts w:ascii="Arial" w:eastAsiaTheme="minorEastAsia" w:hAnsi="Arial" w:cs="Arial"/>
          <w:b/>
          <w:kern w:val="2"/>
          <w:sz w:val="22"/>
          <w:szCs w:val="22"/>
        </w:rPr>
        <w:t>Figure 4F</w:t>
      </w:r>
      <w:r w:rsidR="006E7D8A" w:rsidRPr="00AA74C7">
        <w:rPr>
          <w:rFonts w:ascii="Arial" w:eastAsiaTheme="minorEastAsia" w:hAnsi="Arial" w:cs="Arial"/>
          <w:kern w:val="2"/>
          <w:sz w:val="22"/>
          <w:szCs w:val="22"/>
        </w:rPr>
        <w:t xml:space="preserve">). </w:t>
      </w:r>
      <w:bookmarkEnd w:id="230"/>
      <w:bookmarkEnd w:id="231"/>
      <w:r w:rsidR="002B7C2E" w:rsidRPr="00AA74C7">
        <w:rPr>
          <w:rFonts w:ascii="Arial" w:hAnsi="Arial" w:cs="Arial"/>
          <w:color w:val="201F1E"/>
          <w:sz w:val="22"/>
          <w:szCs w:val="22"/>
          <w:bdr w:val="none" w:sz="0" w:space="0" w:color="auto" w:frame="1"/>
        </w:rPr>
        <w:t xml:space="preserve">For cancer samples, </w:t>
      </w:r>
      <w:r w:rsidR="003719FB">
        <w:rPr>
          <w:rFonts w:ascii="Arial" w:hAnsi="Arial" w:cs="Arial"/>
          <w:color w:val="201F1E"/>
          <w:sz w:val="22"/>
          <w:szCs w:val="22"/>
          <w:bdr w:val="none" w:sz="0" w:space="0" w:color="auto" w:frame="1"/>
        </w:rPr>
        <w:t xml:space="preserve">an </w:t>
      </w:r>
      <w:r w:rsidR="002B7C2E" w:rsidRPr="00AA74C7">
        <w:rPr>
          <w:rFonts w:ascii="Arial" w:hAnsi="Arial" w:cs="Arial"/>
          <w:color w:val="201F1E"/>
          <w:sz w:val="22"/>
          <w:szCs w:val="22"/>
          <w:bdr w:val="none" w:sz="0" w:space="0" w:color="auto" w:frame="1"/>
        </w:rPr>
        <w:t xml:space="preserve">AUC as </w:t>
      </w:r>
      <w:r w:rsidR="003719FB">
        <w:rPr>
          <w:rFonts w:ascii="Arial" w:hAnsi="Arial" w:cs="Arial"/>
          <w:color w:val="201F1E"/>
          <w:sz w:val="22"/>
          <w:szCs w:val="22"/>
          <w:bdr w:val="none" w:sz="0" w:space="0" w:color="auto" w:frame="1"/>
        </w:rPr>
        <w:t xml:space="preserve">high as </w:t>
      </w:r>
      <w:r w:rsidR="002B7C2E" w:rsidRPr="00AA74C7">
        <w:rPr>
          <w:rFonts w:ascii="Arial" w:hAnsi="Arial" w:cs="Arial"/>
          <w:color w:val="201F1E"/>
          <w:sz w:val="22"/>
          <w:szCs w:val="22"/>
          <w:bdr w:val="none" w:sz="0" w:space="0" w:color="auto" w:frame="1"/>
        </w:rPr>
        <w:t xml:space="preserve">0.98 </w:t>
      </w:r>
      <w:r w:rsidR="003719FB">
        <w:rPr>
          <w:rFonts w:ascii="Arial" w:hAnsi="Arial" w:cs="Arial"/>
          <w:color w:val="201F1E"/>
          <w:sz w:val="22"/>
          <w:szCs w:val="22"/>
          <w:bdr w:val="none" w:sz="0" w:space="0" w:color="auto" w:frame="1"/>
        </w:rPr>
        <w:t xml:space="preserve">was determined </w:t>
      </w:r>
      <w:r w:rsidR="002B7C2E" w:rsidRPr="00AA74C7">
        <w:rPr>
          <w:rFonts w:ascii="Arial" w:hAnsi="Arial" w:cs="Arial"/>
          <w:color w:val="201F1E"/>
          <w:sz w:val="22"/>
          <w:szCs w:val="22"/>
          <w:bdr w:val="none" w:sz="0" w:space="0" w:color="auto" w:frame="1"/>
        </w:rPr>
        <w:t>(</w:t>
      </w:r>
      <w:r w:rsidR="002B7C2E" w:rsidRPr="00AA74C7">
        <w:rPr>
          <w:rFonts w:ascii="Arial" w:hAnsi="Arial" w:cs="Arial"/>
          <w:b/>
          <w:bCs/>
          <w:color w:val="201F1E"/>
          <w:sz w:val="22"/>
          <w:szCs w:val="22"/>
          <w:bdr w:val="none" w:sz="0" w:space="0" w:color="auto" w:frame="1"/>
        </w:rPr>
        <w:t>Figure S</w:t>
      </w:r>
      <w:ins w:id="232" w:author="Microsoft Office 用户" w:date="2020-03-10T17:31:00Z">
        <w:r w:rsidR="004C50CA">
          <w:rPr>
            <w:rFonts w:ascii="Arial" w:hAnsi="Arial" w:cs="Arial"/>
            <w:b/>
            <w:bCs/>
            <w:color w:val="201F1E"/>
            <w:sz w:val="22"/>
            <w:szCs w:val="22"/>
            <w:bdr w:val="none" w:sz="0" w:space="0" w:color="auto" w:frame="1"/>
          </w:rPr>
          <w:t>4</w:t>
        </w:r>
      </w:ins>
      <w:del w:id="233" w:author="Microsoft Office 用户" w:date="2020-03-10T17:31:00Z">
        <w:r w:rsidR="002B7C2E" w:rsidRPr="00AA74C7" w:rsidDel="004C50CA">
          <w:rPr>
            <w:rFonts w:ascii="Arial" w:hAnsi="Arial" w:cs="Arial"/>
            <w:b/>
            <w:bCs/>
            <w:color w:val="201F1E"/>
            <w:sz w:val="22"/>
            <w:szCs w:val="22"/>
            <w:bdr w:val="none" w:sz="0" w:space="0" w:color="auto" w:frame="1"/>
          </w:rPr>
          <w:delText>2</w:delText>
        </w:r>
      </w:del>
      <w:r w:rsidR="002B7C2E" w:rsidRPr="00AA74C7">
        <w:rPr>
          <w:rFonts w:ascii="Arial" w:hAnsi="Arial" w:cs="Arial"/>
          <w:color w:val="201F1E"/>
          <w:sz w:val="22"/>
          <w:szCs w:val="22"/>
          <w:bdr w:val="none" w:sz="0" w:space="0" w:color="auto" w:frame="1"/>
        </w:rPr>
        <w:t>). For </w:t>
      </w:r>
      <w:r w:rsidR="002B7C2E" w:rsidRPr="00AA74C7">
        <w:rPr>
          <w:rFonts w:ascii="Arial" w:hAnsi="Arial" w:cs="Arial"/>
          <w:i/>
          <w:iCs/>
          <w:color w:val="201F1E"/>
          <w:sz w:val="22"/>
          <w:szCs w:val="22"/>
          <w:bdr w:val="none" w:sz="0" w:space="0" w:color="auto" w:frame="1"/>
        </w:rPr>
        <w:t>ACSS3</w:t>
      </w:r>
      <w:r w:rsidR="002B7C2E" w:rsidRPr="00AA74C7">
        <w:rPr>
          <w:rFonts w:ascii="Arial" w:hAnsi="Arial" w:cs="Arial"/>
          <w:color w:val="201F1E"/>
          <w:sz w:val="22"/>
          <w:szCs w:val="22"/>
          <w:bdr w:val="none" w:sz="0" w:space="0" w:color="auto" w:frame="1"/>
        </w:rPr>
        <w:t xml:space="preserve">, the minimal error rate of its promoter was 16.68% (139/833) with </w:t>
      </w:r>
      <w:r w:rsidR="003719FB">
        <w:rPr>
          <w:rFonts w:ascii="Arial" w:hAnsi="Arial" w:cs="Arial"/>
          <w:color w:val="201F1E"/>
          <w:sz w:val="22"/>
          <w:szCs w:val="22"/>
          <w:bdr w:val="none" w:sz="0" w:space="0" w:color="auto" w:frame="1"/>
        </w:rPr>
        <w:t>a</w:t>
      </w:r>
      <w:r w:rsidR="002B7C2E" w:rsidRPr="00AA74C7">
        <w:rPr>
          <w:rFonts w:ascii="Arial" w:hAnsi="Arial" w:cs="Arial"/>
          <w:color w:val="201F1E"/>
          <w:sz w:val="22"/>
          <w:szCs w:val="22"/>
          <w:bdr w:val="none" w:sz="0" w:space="0" w:color="auto" w:frame="1"/>
        </w:rPr>
        <w:t xml:space="preserve"> cutoff </w:t>
      </w:r>
      <w:r w:rsidR="003719FB">
        <w:rPr>
          <w:rFonts w:ascii="Arial" w:hAnsi="Arial" w:cs="Arial"/>
          <w:color w:val="201F1E"/>
          <w:sz w:val="22"/>
          <w:szCs w:val="22"/>
          <w:bdr w:val="none" w:sz="0" w:space="0" w:color="auto" w:frame="1"/>
        </w:rPr>
        <w:t xml:space="preserve">set </w:t>
      </w:r>
      <w:r w:rsidR="002B7C2E" w:rsidRPr="00AA74C7">
        <w:rPr>
          <w:rFonts w:ascii="Arial" w:hAnsi="Arial" w:cs="Arial"/>
          <w:color w:val="201F1E"/>
          <w:sz w:val="22"/>
          <w:szCs w:val="22"/>
          <w:bdr w:val="none" w:sz="0" w:space="0" w:color="auto" w:frame="1"/>
        </w:rPr>
        <w:t>at 0.42 (</w:t>
      </w:r>
      <w:r w:rsidR="002B7C2E" w:rsidRPr="00AA74C7">
        <w:rPr>
          <w:rFonts w:ascii="Arial" w:hAnsi="Arial" w:cs="Arial"/>
          <w:b/>
          <w:bCs/>
          <w:color w:val="201F1E"/>
          <w:sz w:val="22"/>
          <w:szCs w:val="22"/>
          <w:bdr w:val="none" w:sz="0" w:space="0" w:color="auto" w:frame="1"/>
        </w:rPr>
        <w:t>Figure 4G</w:t>
      </w:r>
      <w:r w:rsidR="002B7C2E" w:rsidRPr="00AA74C7">
        <w:rPr>
          <w:rFonts w:ascii="Arial" w:hAnsi="Arial" w:cs="Arial"/>
          <w:color w:val="201F1E"/>
          <w:sz w:val="22"/>
          <w:szCs w:val="22"/>
          <w:bdr w:val="none" w:sz="0" w:space="0" w:color="auto" w:frame="1"/>
        </w:rPr>
        <w:t xml:space="preserve">) which performed inferiorly </w:t>
      </w:r>
      <w:r w:rsidR="003719FB">
        <w:rPr>
          <w:rFonts w:ascii="Arial" w:hAnsi="Arial" w:cs="Arial"/>
          <w:color w:val="201F1E"/>
          <w:sz w:val="22"/>
          <w:szCs w:val="22"/>
          <w:bdr w:val="none" w:sz="0" w:space="0" w:color="auto" w:frame="1"/>
        </w:rPr>
        <w:t>to</w:t>
      </w:r>
      <w:r w:rsidR="002B7C2E" w:rsidRPr="00AA74C7">
        <w:rPr>
          <w:rFonts w:ascii="Arial" w:hAnsi="Arial" w:cs="Arial"/>
          <w:color w:val="201F1E"/>
          <w:sz w:val="22"/>
          <w:szCs w:val="22"/>
          <w:bdr w:val="none" w:sz="0" w:space="0" w:color="auto" w:frame="1"/>
        </w:rPr>
        <w:t> </w:t>
      </w:r>
      <w:r w:rsidR="002B7C2E" w:rsidRPr="00AA74C7">
        <w:rPr>
          <w:rFonts w:ascii="Arial" w:hAnsi="Arial" w:cs="Arial"/>
          <w:i/>
          <w:iCs/>
          <w:color w:val="201F1E"/>
          <w:sz w:val="22"/>
          <w:szCs w:val="22"/>
          <w:bdr w:val="none" w:sz="0" w:space="0" w:color="auto" w:frame="1"/>
        </w:rPr>
        <w:t>ADHFE1</w:t>
      </w:r>
      <w:r w:rsidR="003719FB">
        <w:rPr>
          <w:rFonts w:ascii="Arial" w:hAnsi="Arial" w:cs="Arial"/>
          <w:color w:val="201F1E"/>
          <w:sz w:val="22"/>
          <w:szCs w:val="22"/>
          <w:bdr w:val="none" w:sz="0" w:space="0" w:color="auto" w:frame="1"/>
        </w:rPr>
        <w:t xml:space="preserve"> in terms of </w:t>
      </w:r>
      <w:r w:rsidR="002B7C2E" w:rsidRPr="00AA74C7">
        <w:rPr>
          <w:rFonts w:ascii="Arial" w:hAnsi="Arial" w:cs="Arial"/>
          <w:color w:val="201F1E"/>
          <w:sz w:val="22"/>
          <w:szCs w:val="22"/>
          <w:bdr w:val="none" w:sz="0" w:space="0" w:color="auto" w:frame="1"/>
        </w:rPr>
        <w:t>discrimination power. Meanwhile, we also compared </w:t>
      </w:r>
      <w:r w:rsidR="002B7C2E" w:rsidRPr="00B70528">
        <w:rPr>
          <w:rFonts w:ascii="Arial" w:hAnsi="Arial" w:cs="Arial"/>
          <w:i/>
          <w:color w:val="201F1E"/>
          <w:sz w:val="22"/>
          <w:szCs w:val="22"/>
          <w:bdr w:val="none" w:sz="0" w:space="0" w:color="auto" w:frame="1"/>
        </w:rPr>
        <w:t>ADHFE1</w:t>
      </w:r>
      <w:r w:rsidR="002B7C2E" w:rsidRPr="00AA74C7">
        <w:rPr>
          <w:rFonts w:ascii="Arial" w:hAnsi="Arial" w:cs="Arial"/>
          <w:color w:val="201F1E"/>
          <w:sz w:val="22"/>
          <w:szCs w:val="22"/>
          <w:bdr w:val="none" w:sz="0" w:space="0" w:color="auto" w:frame="1"/>
        </w:rPr>
        <w:t> with </w:t>
      </w:r>
      <w:r w:rsidR="002B7C2E" w:rsidRPr="00B70528">
        <w:rPr>
          <w:rFonts w:ascii="Arial" w:hAnsi="Arial" w:cs="Arial"/>
          <w:i/>
          <w:color w:val="201F1E"/>
          <w:sz w:val="22"/>
          <w:szCs w:val="22"/>
          <w:bdr w:val="none" w:sz="0" w:space="0" w:color="auto" w:frame="1"/>
        </w:rPr>
        <w:t>SEPT9</w:t>
      </w:r>
      <w:r w:rsidR="003719FB">
        <w:rPr>
          <w:rFonts w:ascii="Arial" w:hAnsi="Arial" w:cs="Arial"/>
          <w:color w:val="201F1E"/>
          <w:sz w:val="22"/>
          <w:szCs w:val="22"/>
          <w:bdr w:val="none" w:sz="0" w:space="0" w:color="auto" w:frame="1"/>
        </w:rPr>
        <w:t>,</w:t>
      </w:r>
      <w:r w:rsidR="002B7C2E" w:rsidRPr="00AA74C7">
        <w:rPr>
          <w:rFonts w:ascii="Arial" w:hAnsi="Arial" w:cs="Arial"/>
          <w:color w:val="201F1E"/>
          <w:sz w:val="22"/>
          <w:szCs w:val="22"/>
          <w:bdr w:val="none" w:sz="0" w:space="0" w:color="auto" w:frame="1"/>
        </w:rPr>
        <w:t xml:space="preserve"> </w:t>
      </w:r>
      <w:r w:rsidR="003719FB">
        <w:rPr>
          <w:rFonts w:ascii="Arial" w:hAnsi="Arial" w:cs="Arial"/>
          <w:color w:val="201F1E"/>
          <w:sz w:val="22"/>
          <w:szCs w:val="22"/>
          <w:bdr w:val="none" w:sz="0" w:space="0" w:color="auto" w:frame="1"/>
        </w:rPr>
        <w:t xml:space="preserve">an </w:t>
      </w:r>
      <w:r w:rsidR="002B7C2E" w:rsidRPr="00AA74C7">
        <w:rPr>
          <w:rFonts w:ascii="Arial" w:hAnsi="Arial" w:cs="Arial"/>
          <w:color w:val="201F1E"/>
          <w:sz w:val="22"/>
          <w:szCs w:val="22"/>
          <w:bdr w:val="none" w:sz="0" w:space="0" w:color="auto" w:frame="1"/>
        </w:rPr>
        <w:t>FDA</w:t>
      </w:r>
      <w:r w:rsidR="003719FB">
        <w:rPr>
          <w:rFonts w:ascii="Arial" w:hAnsi="Arial" w:cs="Arial"/>
          <w:color w:val="201F1E"/>
          <w:sz w:val="22"/>
          <w:szCs w:val="22"/>
          <w:bdr w:val="none" w:sz="0" w:space="0" w:color="auto" w:frame="1"/>
        </w:rPr>
        <w:t>-approved</w:t>
      </w:r>
      <w:r w:rsidR="002B7C2E" w:rsidRPr="00AA74C7">
        <w:rPr>
          <w:rFonts w:ascii="Arial" w:hAnsi="Arial" w:cs="Arial"/>
          <w:color w:val="201F1E"/>
          <w:sz w:val="22"/>
          <w:szCs w:val="22"/>
          <w:bdr w:val="none" w:sz="0" w:space="0" w:color="auto" w:frame="1"/>
        </w:rPr>
        <w:t xml:space="preserve"> methylation-based </w:t>
      </w:r>
      <w:r w:rsidR="003719FB" w:rsidRPr="003719FB">
        <w:rPr>
          <w:rFonts w:ascii="Arial" w:hAnsi="Arial" w:cs="Arial"/>
          <w:color w:val="201F1E"/>
          <w:sz w:val="22"/>
          <w:szCs w:val="22"/>
          <w:bdr w:val="none" w:sz="0" w:space="0" w:color="auto" w:frame="1"/>
        </w:rPr>
        <w:t xml:space="preserve">biomarker </w:t>
      </w:r>
      <w:r w:rsidR="003719FB">
        <w:rPr>
          <w:rFonts w:ascii="Arial" w:hAnsi="Arial" w:cs="Arial"/>
          <w:color w:val="201F1E"/>
          <w:sz w:val="22"/>
          <w:szCs w:val="22"/>
          <w:bdr w:val="none" w:sz="0" w:space="0" w:color="auto" w:frame="1"/>
        </w:rPr>
        <w:t xml:space="preserve">for </w:t>
      </w:r>
      <w:r w:rsidR="002B7C2E" w:rsidRPr="00AA74C7">
        <w:rPr>
          <w:rFonts w:ascii="Arial" w:hAnsi="Arial" w:cs="Arial"/>
          <w:color w:val="201F1E"/>
          <w:sz w:val="22"/>
          <w:szCs w:val="22"/>
          <w:bdr w:val="none" w:sz="0" w:space="0" w:color="auto" w:frame="1"/>
        </w:rPr>
        <w:t>CRC screening.</w:t>
      </w:r>
      <w:ins w:id="234" w:author="Microsoft Office 用户" w:date="2020-03-10T17:34:00Z">
        <w:r w:rsidR="00505335">
          <w:rPr>
            <w:rFonts w:ascii="Arial" w:hAnsi="Arial" w:cs="Arial"/>
            <w:color w:val="201F1E"/>
            <w:sz w:val="22"/>
            <w:szCs w:val="22"/>
            <w:bdr w:val="none" w:sz="0" w:space="0" w:color="auto" w:frame="1"/>
          </w:rPr>
          <w:t xml:space="preserve"> The corre</w:t>
        </w:r>
      </w:ins>
      <w:ins w:id="235" w:author="Microsoft Office 用户" w:date="2020-03-10T17:35:00Z">
        <w:r w:rsidR="00505335">
          <w:rPr>
            <w:rFonts w:ascii="Arial" w:hAnsi="Arial" w:cs="Arial"/>
            <w:color w:val="201F1E"/>
            <w:sz w:val="22"/>
            <w:szCs w:val="22"/>
            <w:bdr w:val="none" w:sz="0" w:space="0" w:color="auto" w:frame="1"/>
          </w:rPr>
          <w:t>la</w:t>
        </w:r>
      </w:ins>
      <w:ins w:id="236" w:author="Microsoft Office 用户" w:date="2020-03-10T17:34:00Z">
        <w:r w:rsidR="00505335">
          <w:rPr>
            <w:rFonts w:ascii="Arial" w:hAnsi="Arial" w:cs="Arial"/>
            <w:color w:val="201F1E"/>
            <w:sz w:val="22"/>
            <w:szCs w:val="22"/>
            <w:bdr w:val="none" w:sz="0" w:space="0" w:color="auto" w:frame="1"/>
          </w:rPr>
          <w:t xml:space="preserve">tion of the two genes </w:t>
        </w:r>
      </w:ins>
      <w:ins w:id="237" w:author="Microsoft Office 用户" w:date="2020-03-10T17:35:00Z">
        <w:r w:rsidR="00505335">
          <w:rPr>
            <w:rFonts w:ascii="Arial" w:hAnsi="Arial" w:cs="Arial"/>
            <w:color w:val="201F1E"/>
            <w:sz w:val="22"/>
            <w:szCs w:val="22"/>
            <w:bdr w:val="none" w:sz="0" w:space="0" w:color="auto" w:frame="1"/>
          </w:rPr>
          <w:t>was 0.77 and we</w:t>
        </w:r>
      </w:ins>
      <w:r w:rsidR="002B7C2E" w:rsidRPr="00AA74C7">
        <w:rPr>
          <w:rFonts w:ascii="Arial" w:hAnsi="Arial" w:cs="Arial"/>
          <w:color w:val="201F1E"/>
          <w:sz w:val="22"/>
          <w:szCs w:val="22"/>
          <w:bdr w:val="none" w:sz="0" w:space="0" w:color="auto" w:frame="1"/>
        </w:rPr>
        <w:t xml:space="preserve"> </w:t>
      </w:r>
      <w:r w:rsidR="003719FB">
        <w:rPr>
          <w:rFonts w:ascii="Arial" w:hAnsi="Arial" w:cs="Arial"/>
          <w:color w:val="201F1E"/>
          <w:sz w:val="22"/>
          <w:szCs w:val="22"/>
          <w:bdr w:val="none" w:sz="0" w:space="0" w:color="auto" w:frame="1"/>
        </w:rPr>
        <w:t>determined that</w:t>
      </w:r>
      <w:r w:rsidR="002B7C2E" w:rsidRPr="00AA74C7">
        <w:rPr>
          <w:rFonts w:ascii="Arial" w:hAnsi="Arial" w:cs="Arial"/>
          <w:color w:val="201F1E"/>
          <w:sz w:val="22"/>
          <w:szCs w:val="22"/>
          <w:bdr w:val="none" w:sz="0" w:space="0" w:color="auto" w:frame="1"/>
        </w:rPr>
        <w:t xml:space="preserve"> </w:t>
      </w:r>
      <w:r w:rsidR="002B7C2E" w:rsidRPr="00255D6E">
        <w:rPr>
          <w:rFonts w:ascii="Arial" w:hAnsi="Arial" w:cs="Arial"/>
          <w:i/>
          <w:color w:val="201F1E"/>
          <w:sz w:val="22"/>
          <w:szCs w:val="22"/>
          <w:bdr w:val="none" w:sz="0" w:space="0" w:color="auto" w:frame="1"/>
        </w:rPr>
        <w:t>ADHFE1</w:t>
      </w:r>
      <w:r w:rsidR="002B7C2E" w:rsidRPr="00AA74C7">
        <w:rPr>
          <w:rFonts w:ascii="Arial" w:hAnsi="Arial" w:cs="Arial"/>
          <w:color w:val="201F1E"/>
          <w:sz w:val="22"/>
          <w:szCs w:val="22"/>
          <w:bdr w:val="none" w:sz="0" w:space="0" w:color="auto" w:frame="1"/>
        </w:rPr>
        <w:t xml:space="preserve"> </w:t>
      </w:r>
      <w:r w:rsidR="003719FB">
        <w:rPr>
          <w:rFonts w:ascii="Arial" w:hAnsi="Arial" w:cs="Arial"/>
          <w:color w:val="201F1E"/>
          <w:sz w:val="22"/>
          <w:szCs w:val="22"/>
          <w:bdr w:val="none" w:sz="0" w:space="0" w:color="auto" w:frame="1"/>
        </w:rPr>
        <w:t>had a</w:t>
      </w:r>
      <w:r w:rsidR="002B7C2E" w:rsidRPr="00AA74C7">
        <w:rPr>
          <w:rFonts w:ascii="Arial" w:hAnsi="Arial" w:cs="Arial"/>
          <w:color w:val="201F1E"/>
          <w:sz w:val="22"/>
          <w:szCs w:val="22"/>
          <w:bdr w:val="none" w:sz="0" w:space="0" w:color="auto" w:frame="1"/>
        </w:rPr>
        <w:t xml:space="preserve"> better prediction power than </w:t>
      </w:r>
      <w:r w:rsidR="002B7C2E" w:rsidRPr="00255D6E">
        <w:rPr>
          <w:rFonts w:ascii="Arial" w:hAnsi="Arial" w:cs="Arial"/>
          <w:i/>
          <w:color w:val="201F1E"/>
          <w:sz w:val="22"/>
          <w:szCs w:val="22"/>
          <w:bdr w:val="none" w:sz="0" w:space="0" w:color="auto" w:frame="1"/>
        </w:rPr>
        <w:t>SEPT9</w:t>
      </w:r>
      <w:r w:rsidR="002B7C2E" w:rsidRPr="00AA74C7">
        <w:rPr>
          <w:rFonts w:ascii="Arial" w:hAnsi="Arial" w:cs="Arial"/>
          <w:color w:val="201F1E"/>
          <w:sz w:val="22"/>
          <w:szCs w:val="22"/>
          <w:bdr w:val="none" w:sz="0" w:space="0" w:color="auto" w:frame="1"/>
        </w:rPr>
        <w:t xml:space="preserve"> (</w:t>
      </w:r>
      <w:r w:rsidR="002B7C2E" w:rsidRPr="00AA74C7">
        <w:rPr>
          <w:rFonts w:ascii="Arial" w:hAnsi="Arial" w:cs="Arial"/>
          <w:b/>
          <w:bCs/>
          <w:color w:val="201F1E"/>
          <w:sz w:val="22"/>
          <w:szCs w:val="22"/>
          <w:bdr w:val="none" w:sz="0" w:space="0" w:color="auto" w:frame="1"/>
        </w:rPr>
        <w:t xml:space="preserve">Figure </w:t>
      </w:r>
      <w:r w:rsidR="00AA3789">
        <w:rPr>
          <w:rFonts w:ascii="Arial" w:hAnsi="Arial" w:cs="Arial"/>
          <w:b/>
          <w:bCs/>
          <w:color w:val="201F1E"/>
          <w:sz w:val="22"/>
          <w:szCs w:val="22"/>
          <w:bdr w:val="none" w:sz="0" w:space="0" w:color="auto" w:frame="1"/>
        </w:rPr>
        <w:t>5A</w:t>
      </w:r>
      <w:ins w:id="238" w:author="Microsoft Office 用户" w:date="2020-03-13T21:27:00Z">
        <w:r w:rsidR="00F41EB0">
          <w:rPr>
            <w:rFonts w:ascii="Arial" w:hAnsi="Arial" w:cs="Arial"/>
            <w:b/>
            <w:bCs/>
            <w:color w:val="201F1E"/>
            <w:sz w:val="22"/>
            <w:szCs w:val="22"/>
            <w:bdr w:val="none" w:sz="0" w:space="0" w:color="auto" w:frame="1"/>
          </w:rPr>
          <w:t xml:space="preserve"> and</w:t>
        </w:r>
      </w:ins>
      <w:ins w:id="239" w:author="Microsoft Office 用户" w:date="2020-03-10T17:36:00Z">
        <w:r w:rsidR="00505335">
          <w:rPr>
            <w:rFonts w:ascii="Arial" w:hAnsi="Arial" w:cs="Arial"/>
            <w:b/>
            <w:bCs/>
            <w:color w:val="201F1E"/>
            <w:sz w:val="22"/>
            <w:szCs w:val="22"/>
            <w:bdr w:val="none" w:sz="0" w:space="0" w:color="auto" w:frame="1"/>
          </w:rPr>
          <w:t xml:space="preserve"> S5</w:t>
        </w:r>
      </w:ins>
      <w:r w:rsidR="002B7C2E" w:rsidRPr="00AA74C7">
        <w:rPr>
          <w:rFonts w:ascii="Arial" w:hAnsi="Arial" w:cs="Arial"/>
          <w:color w:val="201F1E"/>
          <w:sz w:val="22"/>
          <w:szCs w:val="22"/>
          <w:bdr w:val="none" w:sz="0" w:space="0" w:color="auto" w:frame="1"/>
        </w:rPr>
        <w:t>)</w:t>
      </w:r>
      <w:r w:rsidR="001005EA" w:rsidRPr="00AA74C7">
        <w:rPr>
          <w:rFonts w:ascii="Arial" w:eastAsiaTheme="minorEastAsia" w:hAnsi="Arial" w:cs="Arial"/>
          <w:kern w:val="2"/>
          <w:sz w:val="22"/>
          <w:szCs w:val="22"/>
        </w:rPr>
        <w:t xml:space="preserve"> </w:t>
      </w:r>
      <w:r w:rsidR="001005EA" w:rsidRPr="00AA74C7">
        <w:rPr>
          <w:rFonts w:ascii="Arial" w:eastAsiaTheme="minorEastAsia" w:hAnsi="Arial" w:cs="Arial"/>
          <w:kern w:val="2"/>
          <w:sz w:val="22"/>
          <w:szCs w:val="22"/>
        </w:rPr>
        <w:fldChar w:fldCharType="begin">
          <w:fldData xml:space="preserve">PEVuZE5vdGU+PENpdGU+PEF1dGhvcj5DaHVyY2g8L0F1dGhvcj48WWVhcj4yMDE0PC9ZZWFyPjxS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</w:fldData>
        </w:fldChar>
      </w:r>
      <w:r w:rsidR="0024122C">
        <w:rPr>
          <w:rFonts w:ascii="Arial" w:eastAsiaTheme="minorEastAsia" w:hAnsi="Arial" w:cs="Arial"/>
          <w:kern w:val="2"/>
          <w:sz w:val="22"/>
          <w:szCs w:val="22"/>
        </w:rPr>
        <w:instrText xml:space="preserve"> ADDIN EN.CITE </w:instrText>
      </w:r>
      <w:r w:rsidR="0024122C">
        <w:rPr>
          <w:rFonts w:ascii="Arial" w:eastAsiaTheme="minorEastAsia" w:hAnsi="Arial" w:cs="Arial"/>
          <w:kern w:val="2"/>
          <w:sz w:val="22"/>
          <w:szCs w:val="22"/>
        </w:rPr>
        <w:fldChar w:fldCharType="begin">
          <w:fldData xml:space="preserve">PEVuZE5vdGU+PENpdGU+PEF1dGhvcj5DaHVyY2g8L0F1dGhvcj48WWVhcj4yMDE0PC9ZZWFyPjxS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</w:fldData>
        </w:fldChar>
      </w:r>
      <w:r w:rsidR="0024122C">
        <w:rPr>
          <w:rFonts w:ascii="Arial" w:eastAsiaTheme="minorEastAsia" w:hAnsi="Arial" w:cs="Arial"/>
          <w:kern w:val="2"/>
          <w:sz w:val="22"/>
          <w:szCs w:val="22"/>
        </w:rPr>
        <w:instrText xml:space="preserve"> ADDIN EN.CITE.DATA </w:instrText>
      </w:r>
      <w:r w:rsidR="0024122C">
        <w:rPr>
          <w:rFonts w:ascii="Arial" w:eastAsiaTheme="minorEastAsia" w:hAnsi="Arial" w:cs="Arial"/>
          <w:kern w:val="2"/>
          <w:sz w:val="22"/>
          <w:szCs w:val="22"/>
        </w:rPr>
      </w:r>
      <w:r w:rsidR="0024122C">
        <w:rPr>
          <w:rFonts w:ascii="Arial" w:eastAsiaTheme="minorEastAsia" w:hAnsi="Arial" w:cs="Arial"/>
          <w:kern w:val="2"/>
          <w:sz w:val="22"/>
          <w:szCs w:val="22"/>
        </w:rPr>
        <w:fldChar w:fldCharType="end"/>
      </w:r>
      <w:r w:rsidR="001005EA" w:rsidRPr="00AA74C7">
        <w:rPr>
          <w:rFonts w:ascii="Arial" w:eastAsiaTheme="minorEastAsia" w:hAnsi="Arial" w:cs="Arial"/>
          <w:kern w:val="2"/>
          <w:sz w:val="22"/>
          <w:szCs w:val="22"/>
        </w:rPr>
      </w:r>
      <w:r w:rsidR="001005EA" w:rsidRPr="00AA74C7">
        <w:rPr>
          <w:rFonts w:ascii="Arial" w:eastAsiaTheme="minorEastAsia" w:hAnsi="Arial" w:cs="Arial"/>
          <w:kern w:val="2"/>
          <w:sz w:val="22"/>
          <w:szCs w:val="22"/>
        </w:rPr>
        <w:fldChar w:fldCharType="separate"/>
      </w:r>
      <w:r w:rsidR="0024122C">
        <w:rPr>
          <w:rFonts w:ascii="Arial" w:eastAsiaTheme="minorEastAsia" w:hAnsi="Arial" w:cs="Arial"/>
          <w:noProof/>
          <w:kern w:val="2"/>
          <w:sz w:val="22"/>
          <w:szCs w:val="22"/>
        </w:rPr>
        <w:t>[26]</w:t>
      </w:r>
      <w:r w:rsidR="001005EA" w:rsidRPr="00AA74C7">
        <w:rPr>
          <w:rFonts w:ascii="Arial" w:eastAsiaTheme="minorEastAsia" w:hAnsi="Arial" w:cs="Arial"/>
          <w:kern w:val="2"/>
          <w:sz w:val="22"/>
          <w:szCs w:val="22"/>
        </w:rPr>
        <w:fldChar w:fldCharType="end"/>
      </w:r>
      <w:r w:rsidR="006B5E1E" w:rsidRPr="00AA74C7">
        <w:rPr>
          <w:rFonts w:ascii="Arial" w:eastAsiaTheme="minorEastAsia" w:hAnsi="Arial" w:cs="Arial"/>
          <w:kern w:val="2"/>
          <w:sz w:val="22"/>
          <w:szCs w:val="22"/>
        </w:rPr>
        <w:t xml:space="preserve">. </w:t>
      </w:r>
      <w:r w:rsidR="002B7C2E" w:rsidRPr="00AA74C7">
        <w:rPr>
          <w:rFonts w:ascii="Arial" w:hAnsi="Arial" w:cs="Arial"/>
          <w:color w:val="201F1E"/>
          <w:sz w:val="22"/>
          <w:szCs w:val="22"/>
          <w:bdr w:val="none" w:sz="0" w:space="0" w:color="auto" w:frame="1"/>
        </w:rPr>
        <w:t>Furthermore, we observed </w:t>
      </w:r>
      <w:r w:rsidR="002B7C2E" w:rsidRPr="00AA74C7">
        <w:rPr>
          <w:rFonts w:ascii="Arial" w:hAnsi="Arial" w:cs="Arial"/>
          <w:i/>
          <w:iCs/>
          <w:color w:val="201F1E"/>
          <w:sz w:val="22"/>
          <w:szCs w:val="22"/>
          <w:bdr w:val="none" w:sz="0" w:space="0" w:color="auto" w:frame="1"/>
        </w:rPr>
        <w:t>ADHFE1</w:t>
      </w:r>
      <w:r w:rsidR="002B7C2E" w:rsidRPr="00AA74C7">
        <w:rPr>
          <w:rFonts w:ascii="Arial" w:hAnsi="Arial" w:cs="Arial"/>
          <w:color w:val="201F1E"/>
          <w:sz w:val="22"/>
          <w:szCs w:val="22"/>
          <w:bdr w:val="none" w:sz="0" w:space="0" w:color="auto" w:frame="1"/>
        </w:rPr>
        <w:t xml:space="preserve"> </w:t>
      </w:r>
      <w:r w:rsidR="003719FB">
        <w:rPr>
          <w:rFonts w:ascii="Arial" w:hAnsi="Arial" w:cs="Arial"/>
          <w:color w:val="201F1E"/>
          <w:sz w:val="22"/>
          <w:szCs w:val="22"/>
          <w:bdr w:val="none" w:sz="0" w:space="0" w:color="auto" w:frame="1"/>
        </w:rPr>
        <w:t xml:space="preserve">to </w:t>
      </w:r>
      <w:r w:rsidR="002B7C2E" w:rsidRPr="00AA74C7">
        <w:rPr>
          <w:rFonts w:ascii="Arial" w:hAnsi="Arial" w:cs="Arial"/>
          <w:color w:val="201F1E"/>
          <w:sz w:val="22"/>
          <w:szCs w:val="22"/>
          <w:bdr w:val="none" w:sz="0" w:space="0" w:color="auto" w:frame="1"/>
        </w:rPr>
        <w:t xml:space="preserve">have </w:t>
      </w:r>
      <w:r w:rsidR="003719FB">
        <w:rPr>
          <w:rFonts w:ascii="Arial" w:hAnsi="Arial" w:cs="Arial"/>
          <w:color w:val="201F1E"/>
          <w:sz w:val="22"/>
          <w:szCs w:val="22"/>
          <w:bdr w:val="none" w:sz="0" w:space="0" w:color="auto" w:frame="1"/>
        </w:rPr>
        <w:t xml:space="preserve">a </w:t>
      </w:r>
      <w:r w:rsidR="002B7C2E" w:rsidRPr="00AA74C7">
        <w:rPr>
          <w:rFonts w:ascii="Arial" w:hAnsi="Arial" w:cs="Arial"/>
          <w:color w:val="201F1E"/>
          <w:sz w:val="22"/>
          <w:szCs w:val="22"/>
          <w:bdr w:val="none" w:sz="0" w:space="0" w:color="auto" w:frame="1"/>
        </w:rPr>
        <w:t xml:space="preserve">much better separation boundary compared </w:t>
      </w:r>
      <w:r w:rsidR="003719FB">
        <w:rPr>
          <w:rFonts w:ascii="Arial" w:hAnsi="Arial" w:cs="Arial"/>
          <w:color w:val="201F1E"/>
          <w:sz w:val="22"/>
          <w:szCs w:val="22"/>
          <w:bdr w:val="none" w:sz="0" w:space="0" w:color="auto" w:frame="1"/>
        </w:rPr>
        <w:t>to</w:t>
      </w:r>
      <w:r w:rsidR="002B7C2E" w:rsidRPr="00AA74C7">
        <w:rPr>
          <w:rFonts w:ascii="Arial" w:hAnsi="Arial" w:cs="Arial"/>
          <w:color w:val="201F1E"/>
          <w:sz w:val="22"/>
          <w:szCs w:val="22"/>
          <w:bdr w:val="none" w:sz="0" w:space="0" w:color="auto" w:frame="1"/>
        </w:rPr>
        <w:t xml:space="preserve"> </w:t>
      </w:r>
      <w:r w:rsidR="002B7C2E" w:rsidRPr="00255D6E">
        <w:rPr>
          <w:rFonts w:ascii="Arial" w:hAnsi="Arial" w:cs="Arial"/>
          <w:i/>
          <w:color w:val="201F1E"/>
          <w:sz w:val="22"/>
          <w:szCs w:val="22"/>
          <w:bdr w:val="none" w:sz="0" w:space="0" w:color="auto" w:frame="1"/>
        </w:rPr>
        <w:t>SEPT9</w:t>
      </w:r>
      <w:r w:rsidR="002B7C2E" w:rsidRPr="00AA74C7">
        <w:rPr>
          <w:rFonts w:ascii="Arial" w:hAnsi="Arial" w:cs="Arial"/>
          <w:color w:val="201F1E"/>
          <w:sz w:val="22"/>
          <w:szCs w:val="22"/>
          <w:bdr w:val="none" w:sz="0" w:space="0" w:color="auto" w:frame="1"/>
        </w:rPr>
        <w:t> (</w:t>
      </w:r>
      <w:r w:rsidR="002B7C2E" w:rsidRPr="00AA74C7">
        <w:rPr>
          <w:rFonts w:ascii="Arial" w:hAnsi="Arial" w:cs="Arial"/>
          <w:b/>
          <w:bCs/>
          <w:color w:val="201F1E"/>
          <w:sz w:val="22"/>
          <w:szCs w:val="22"/>
          <w:bdr w:val="none" w:sz="0" w:space="0" w:color="auto" w:frame="1"/>
        </w:rPr>
        <w:t xml:space="preserve">Figure </w:t>
      </w:r>
      <w:r w:rsidR="00AA3789">
        <w:rPr>
          <w:rFonts w:ascii="Arial" w:hAnsi="Arial" w:cs="Arial"/>
          <w:b/>
          <w:bCs/>
          <w:color w:val="201F1E"/>
          <w:sz w:val="22"/>
          <w:szCs w:val="22"/>
          <w:bdr w:val="none" w:sz="0" w:space="0" w:color="auto" w:frame="1"/>
        </w:rPr>
        <w:t>5B</w:t>
      </w:r>
      <w:r w:rsidR="002B7C2E" w:rsidRPr="00AA74C7">
        <w:rPr>
          <w:rFonts w:ascii="Arial" w:hAnsi="Arial" w:cs="Arial"/>
          <w:color w:val="201F1E"/>
          <w:sz w:val="22"/>
          <w:szCs w:val="22"/>
          <w:bdr w:val="none" w:sz="0" w:space="0" w:color="auto" w:frame="1"/>
        </w:rPr>
        <w:t>).</w:t>
      </w:r>
      <w:r w:rsidR="001005EA" w:rsidRPr="00AA74C7" w:rsidDel="001005EA">
        <w:rPr>
          <w:rFonts w:ascii="Arial" w:eastAsiaTheme="minorEastAsia" w:hAnsi="Arial" w:cs="Arial"/>
          <w:kern w:val="2"/>
          <w:sz w:val="22"/>
          <w:szCs w:val="22"/>
        </w:rPr>
        <w:t xml:space="preserve"> </w:t>
      </w:r>
      <w:ins w:id="240" w:author="Microsoft Office 用户" w:date="2020-03-13T21:08:00Z">
        <w:del w:id="241" w:author="czeng" w:date="2020-03-14T22:09:00Z">
          <w:r w:rsidR="00710872" w:rsidDel="00DB168B">
            <w:rPr>
              <w:rFonts w:ascii="Arial" w:eastAsiaTheme="minorEastAsia" w:hAnsi="Arial" w:cs="Arial"/>
              <w:kern w:val="2"/>
              <w:sz w:val="22"/>
              <w:szCs w:val="22"/>
            </w:rPr>
            <w:delText>C</w:delText>
          </w:r>
        </w:del>
      </w:ins>
      <w:ins w:id="242" w:author="Microsoft Office 用户" w:date="2020-03-13T21:04:00Z">
        <w:del w:id="243" w:author="czeng" w:date="2020-03-14T22:09:00Z">
          <w:r w:rsidR="00220A83" w:rsidDel="00DB168B">
            <w:rPr>
              <w:rFonts w:ascii="Arial" w:eastAsiaTheme="minorEastAsia" w:hAnsi="Arial" w:cs="Arial"/>
              <w:kern w:val="2"/>
              <w:sz w:val="22"/>
              <w:szCs w:val="22"/>
            </w:rPr>
            <w:delText>onsidering</w:delText>
          </w:r>
        </w:del>
      </w:ins>
      <w:ins w:id="244" w:author="Microsoft Office 用户" w:date="2020-03-13T21:03:00Z">
        <w:del w:id="245" w:author="czeng" w:date="2020-03-14T22:09:00Z">
          <w:r w:rsidR="00220A83" w:rsidDel="00DB168B">
            <w:rPr>
              <w:rFonts w:ascii="Arial" w:eastAsiaTheme="minorEastAsia" w:hAnsi="Arial" w:cs="Arial"/>
              <w:kern w:val="2"/>
              <w:sz w:val="22"/>
              <w:szCs w:val="22"/>
            </w:rPr>
            <w:delText xml:space="preserve"> </w:delText>
          </w:r>
        </w:del>
      </w:ins>
      <w:ins w:id="246" w:author="Microsoft Office 用户" w:date="2020-03-13T21:04:00Z">
        <w:del w:id="247" w:author="czeng" w:date="2020-03-14T22:09:00Z">
          <w:r w:rsidR="00710872" w:rsidDel="00DB168B">
            <w:rPr>
              <w:rFonts w:ascii="Arial" w:eastAsiaTheme="minorEastAsia" w:hAnsi="Arial" w:cs="Arial"/>
              <w:kern w:val="2"/>
              <w:sz w:val="22"/>
              <w:szCs w:val="22"/>
            </w:rPr>
            <w:delText xml:space="preserve">the DNA </w:delText>
          </w:r>
        </w:del>
      </w:ins>
      <w:ins w:id="248" w:author="Microsoft Office 用户" w:date="2020-03-13T21:05:00Z">
        <w:del w:id="249" w:author="czeng" w:date="2020-03-14T22:09:00Z">
          <w:r w:rsidR="00710872" w:rsidDel="00DB168B">
            <w:rPr>
              <w:rFonts w:ascii="Arial" w:eastAsiaTheme="minorEastAsia" w:hAnsi="Arial" w:cs="Arial" w:hint="eastAsia"/>
              <w:kern w:val="2"/>
              <w:sz w:val="22"/>
              <w:szCs w:val="22"/>
            </w:rPr>
            <w:delText>fr</w:delText>
          </w:r>
          <w:r w:rsidR="00710872" w:rsidDel="00DB168B">
            <w:rPr>
              <w:rFonts w:ascii="Arial" w:eastAsiaTheme="minorEastAsia" w:hAnsi="Arial" w:cs="Arial"/>
              <w:kern w:val="2"/>
              <w:sz w:val="22"/>
              <w:szCs w:val="22"/>
            </w:rPr>
            <w:delText xml:space="preserve">agment shedding from white blood cell is the </w:delText>
          </w:r>
        </w:del>
      </w:ins>
      <w:ins w:id="250" w:author="Microsoft Office 用户" w:date="2020-03-13T21:06:00Z">
        <w:del w:id="251" w:author="czeng" w:date="2020-03-14T22:09:00Z">
          <w:r w:rsidR="00710872" w:rsidDel="00DB168B">
            <w:rPr>
              <w:rFonts w:ascii="Arial" w:eastAsiaTheme="minorEastAsia" w:hAnsi="Arial" w:cs="Arial"/>
              <w:kern w:val="2"/>
              <w:sz w:val="22"/>
              <w:szCs w:val="22"/>
            </w:rPr>
            <w:delText>background</w:delText>
          </w:r>
        </w:del>
      </w:ins>
      <w:ins w:id="252" w:author="Microsoft Office 用户" w:date="2020-03-13T21:05:00Z">
        <w:del w:id="253" w:author="czeng" w:date="2020-03-14T22:09:00Z">
          <w:r w:rsidR="00710872" w:rsidDel="00DB168B">
            <w:rPr>
              <w:rFonts w:ascii="Arial" w:eastAsiaTheme="minorEastAsia" w:hAnsi="Arial" w:cs="Arial"/>
              <w:kern w:val="2"/>
              <w:sz w:val="22"/>
              <w:szCs w:val="22"/>
            </w:rPr>
            <w:delText xml:space="preserve"> </w:delText>
          </w:r>
        </w:del>
      </w:ins>
      <w:ins w:id="254" w:author="Microsoft Office 用户" w:date="2020-03-13T21:06:00Z">
        <w:del w:id="255" w:author="czeng" w:date="2020-03-14T22:09:00Z">
          <w:r w:rsidR="00710872" w:rsidDel="00DB168B">
            <w:rPr>
              <w:rFonts w:ascii="Arial" w:eastAsiaTheme="minorEastAsia" w:hAnsi="Arial" w:cs="Arial"/>
              <w:kern w:val="2"/>
              <w:sz w:val="22"/>
              <w:szCs w:val="22"/>
            </w:rPr>
            <w:delText>at detection at cfDNA level</w:delText>
          </w:r>
        </w:del>
      </w:ins>
      <w:ins w:id="256" w:author="Microsoft Office 用户" w:date="2020-03-13T21:07:00Z">
        <w:del w:id="257" w:author="czeng" w:date="2020-03-14T22:09:00Z">
          <w:r w:rsidR="00710872" w:rsidDel="00DB168B">
            <w:rPr>
              <w:rFonts w:ascii="Arial" w:eastAsiaTheme="minorEastAsia" w:hAnsi="Arial" w:cs="Arial"/>
              <w:kern w:val="2"/>
              <w:sz w:val="22"/>
              <w:szCs w:val="22"/>
            </w:rPr>
            <w:delText>, we compared the methylation level of</w:delText>
          </w:r>
        </w:del>
      </w:ins>
      <w:ins w:id="258" w:author="Microsoft Office 用户" w:date="2020-03-13T21:11:00Z">
        <w:del w:id="259" w:author="czeng" w:date="2020-03-14T22:09:00Z">
          <w:r w:rsidR="00710872" w:rsidDel="00DB168B">
            <w:rPr>
              <w:rFonts w:ascii="Arial" w:eastAsiaTheme="minorEastAsia" w:hAnsi="Arial" w:cs="Arial"/>
              <w:kern w:val="2"/>
              <w:sz w:val="22"/>
              <w:szCs w:val="22"/>
            </w:rPr>
            <w:delText xml:space="preserve"> </w:delText>
          </w:r>
          <w:r w:rsidR="00710872" w:rsidRPr="00F41EB0" w:rsidDel="00DB168B">
            <w:rPr>
              <w:rFonts w:ascii="Arial" w:eastAsiaTheme="minorEastAsia" w:hAnsi="Arial" w:cs="Arial"/>
              <w:i/>
              <w:kern w:val="2"/>
              <w:sz w:val="22"/>
              <w:szCs w:val="22"/>
            </w:rPr>
            <w:delText>ADHFE1</w:delText>
          </w:r>
          <w:r w:rsidR="00710872" w:rsidDel="00DB168B">
            <w:rPr>
              <w:rFonts w:ascii="Arial" w:eastAsiaTheme="minorEastAsia" w:hAnsi="Arial" w:cs="Arial"/>
              <w:kern w:val="2"/>
              <w:sz w:val="22"/>
              <w:szCs w:val="22"/>
            </w:rPr>
            <w:delText xml:space="preserve"> promoter in</w:delText>
          </w:r>
        </w:del>
      </w:ins>
      <w:ins w:id="260" w:author="Microsoft Office 用户" w:date="2020-03-13T21:07:00Z">
        <w:del w:id="261" w:author="czeng" w:date="2020-03-14T22:09:00Z">
          <w:r w:rsidR="00710872" w:rsidDel="00DB168B">
            <w:rPr>
              <w:rFonts w:ascii="Arial" w:eastAsiaTheme="minorEastAsia" w:hAnsi="Arial" w:cs="Arial"/>
              <w:kern w:val="2"/>
              <w:sz w:val="22"/>
              <w:szCs w:val="22"/>
            </w:rPr>
            <w:delText xml:space="preserve"> </w:delText>
          </w:r>
        </w:del>
      </w:ins>
      <w:ins w:id="262" w:author="Microsoft Office 用户" w:date="2020-03-13T21:09:00Z">
        <w:del w:id="263" w:author="czeng" w:date="2020-03-14T22:09:00Z">
          <w:r w:rsidR="00710872" w:rsidDel="00DB168B">
            <w:rPr>
              <w:rFonts w:ascii="Arial" w:eastAsiaTheme="minorEastAsia" w:hAnsi="Arial" w:cs="Arial"/>
              <w:kern w:val="2"/>
              <w:sz w:val="22"/>
              <w:szCs w:val="22"/>
            </w:rPr>
            <w:delText xml:space="preserve">the public </w:delText>
          </w:r>
        </w:del>
      </w:ins>
      <w:ins w:id="264" w:author="Microsoft Office 用户" w:date="2020-03-13T21:10:00Z">
        <w:del w:id="265" w:author="czeng" w:date="2020-03-14T22:09:00Z">
          <w:r w:rsidR="00710872" w:rsidDel="00DB168B">
            <w:rPr>
              <w:rFonts w:ascii="Arial" w:eastAsiaTheme="minorEastAsia" w:hAnsi="Arial" w:cs="Arial"/>
              <w:kern w:val="2"/>
              <w:sz w:val="22"/>
              <w:szCs w:val="22"/>
            </w:rPr>
            <w:delText xml:space="preserve">normal </w:delText>
          </w:r>
        </w:del>
      </w:ins>
      <w:ins w:id="266" w:author="Microsoft Office 用户" w:date="2020-03-13T21:09:00Z">
        <w:del w:id="267" w:author="czeng" w:date="2020-03-14T22:09:00Z">
          <w:r w:rsidR="00710872" w:rsidDel="00DB168B">
            <w:rPr>
              <w:rFonts w:ascii="Arial" w:eastAsiaTheme="minorEastAsia" w:hAnsi="Arial" w:cs="Arial"/>
              <w:kern w:val="2"/>
              <w:sz w:val="22"/>
              <w:szCs w:val="22"/>
            </w:rPr>
            <w:delText xml:space="preserve">colorectal </w:delText>
          </w:r>
        </w:del>
      </w:ins>
      <w:ins w:id="268" w:author="Microsoft Office 用户" w:date="2020-03-13T21:10:00Z">
        <w:del w:id="269" w:author="czeng" w:date="2020-03-14T22:09:00Z">
          <w:r w:rsidR="00710872" w:rsidDel="00DB168B">
            <w:rPr>
              <w:rFonts w:ascii="Arial" w:eastAsiaTheme="minorEastAsia" w:hAnsi="Arial" w:cs="Arial"/>
              <w:kern w:val="2"/>
              <w:sz w:val="22"/>
              <w:szCs w:val="22"/>
            </w:rPr>
            <w:delText xml:space="preserve">tissue, adenoma and cancer with </w:delText>
          </w:r>
        </w:del>
      </w:ins>
      <w:ins w:id="270" w:author="Microsoft Office 用户" w:date="2020-03-13T21:12:00Z">
        <w:del w:id="271" w:author="czeng" w:date="2020-03-14T22:09:00Z">
          <w:r w:rsidR="00710872" w:rsidDel="00DB168B">
            <w:rPr>
              <w:rFonts w:ascii="Arial" w:eastAsiaTheme="minorEastAsia" w:hAnsi="Arial" w:cs="Arial"/>
              <w:kern w:val="2"/>
              <w:sz w:val="22"/>
              <w:szCs w:val="22"/>
            </w:rPr>
            <w:delText xml:space="preserve">the </w:delText>
          </w:r>
        </w:del>
      </w:ins>
      <w:ins w:id="272" w:author="Microsoft Office 用户" w:date="2020-03-13T21:10:00Z">
        <w:del w:id="273" w:author="czeng" w:date="2020-03-14T22:09:00Z">
          <w:r w:rsidR="00710872" w:rsidDel="00DB168B">
            <w:rPr>
              <w:rFonts w:ascii="Arial" w:eastAsiaTheme="minorEastAsia" w:hAnsi="Arial" w:cs="Arial"/>
              <w:kern w:val="2"/>
              <w:sz w:val="22"/>
              <w:szCs w:val="22"/>
            </w:rPr>
            <w:delText>white blood.</w:delText>
          </w:r>
        </w:del>
      </w:ins>
      <w:ins w:id="274" w:author="Microsoft Office 用户" w:date="2020-03-13T21:12:00Z">
        <w:del w:id="275" w:author="czeng" w:date="2020-03-14T22:09:00Z">
          <w:r w:rsidR="00710872" w:rsidRPr="00710872" w:rsidDel="00DB168B">
            <w:rPr>
              <w:rFonts w:ascii="Times New Roman" w:eastAsiaTheme="minorHAnsi" w:hAnsi="Times New Roman" w:cs="Times New Roman"/>
              <w:color w:val="000000"/>
              <w:shd w:val="clear" w:color="auto" w:fill="FFFFFF"/>
            </w:rPr>
            <w:delText xml:space="preserve"> </w:delText>
          </w:r>
        </w:del>
      </w:ins>
      <w:ins w:id="276" w:author="Microsoft Office 用户" w:date="2020-03-13T21:18:00Z">
        <w:del w:id="277" w:author="czeng" w:date="2020-03-14T22:09:00Z">
          <w:r w:rsidR="00C74B94" w:rsidDel="00DB168B">
            <w:rPr>
              <w:rFonts w:ascii="Times New Roman" w:eastAsiaTheme="minorHAnsi" w:hAnsi="Times New Roman" w:cs="Times New Roman"/>
              <w:color w:val="000000"/>
              <w:shd w:val="clear" w:color="auto" w:fill="FFFFFF"/>
            </w:rPr>
            <w:delText xml:space="preserve">As we hoped, </w:delText>
          </w:r>
        </w:del>
      </w:ins>
      <w:ins w:id="278" w:author="Microsoft Office 用户" w:date="2020-03-13T21:12:00Z">
        <w:del w:id="279" w:author="czeng" w:date="2020-03-14T22:09:00Z">
          <w:r w:rsidR="00710872" w:rsidDel="00DB168B">
            <w:rPr>
              <w:rFonts w:ascii="Times New Roman" w:eastAsiaTheme="minorHAnsi" w:hAnsi="Times New Roman" w:cs="Times New Roman"/>
              <w:color w:val="000000"/>
              <w:shd w:val="clear" w:color="auto" w:fill="FFFFFF"/>
            </w:rPr>
            <w:delText>all the sites</w:delText>
          </w:r>
        </w:del>
      </w:ins>
      <w:ins w:id="280" w:author="Microsoft Office 用户" w:date="2020-03-13T21:19:00Z">
        <w:del w:id="281" w:author="czeng" w:date="2020-03-14T22:09:00Z">
          <w:r w:rsidR="00C74B94" w:rsidDel="00DB168B">
            <w:rPr>
              <w:rFonts w:ascii="Times New Roman" w:eastAsiaTheme="minorHAnsi" w:hAnsi="Times New Roman" w:cs="Times New Roman"/>
              <w:color w:val="000000"/>
              <w:shd w:val="clear" w:color="auto" w:fill="FFFFFF"/>
            </w:rPr>
            <w:delText xml:space="preserve"> </w:delText>
          </w:r>
          <w:r w:rsidR="00C74B94" w:rsidDel="00DB168B">
            <w:rPr>
              <w:rFonts w:ascii="Times New Roman" w:eastAsiaTheme="minorHAnsi" w:hAnsi="Times New Roman" w:cs="Times New Roman" w:hint="eastAsia"/>
              <w:color w:val="000000"/>
              <w:shd w:val="clear" w:color="auto" w:fill="FFFFFF"/>
            </w:rPr>
            <w:delText>in</w:delText>
          </w:r>
          <w:r w:rsidR="00C74B94" w:rsidDel="00DB168B">
            <w:rPr>
              <w:rFonts w:ascii="Times New Roman" w:eastAsiaTheme="minorHAnsi" w:hAnsi="Times New Roman" w:cs="Times New Roman"/>
              <w:color w:val="000000"/>
              <w:shd w:val="clear" w:color="auto" w:fill="FFFFFF"/>
            </w:rPr>
            <w:delText xml:space="preserve"> </w:delText>
          </w:r>
          <w:r w:rsidR="00C74B94" w:rsidDel="00DB168B">
            <w:rPr>
              <w:rFonts w:ascii="Times New Roman" w:eastAsiaTheme="minorHAnsi" w:hAnsi="Times New Roman" w:cs="Times New Roman" w:hint="eastAsia"/>
              <w:color w:val="000000"/>
              <w:shd w:val="clear" w:color="auto" w:fill="FFFFFF"/>
            </w:rPr>
            <w:delText>the</w:delText>
          </w:r>
          <w:r w:rsidR="00C74B94" w:rsidDel="00DB168B">
            <w:rPr>
              <w:rFonts w:ascii="Times New Roman" w:eastAsiaTheme="minorHAnsi" w:hAnsi="Times New Roman" w:cs="Times New Roman"/>
              <w:color w:val="000000"/>
              <w:shd w:val="clear" w:color="auto" w:fill="FFFFFF"/>
            </w:rPr>
            <w:delText xml:space="preserve"> promoter</w:delText>
          </w:r>
        </w:del>
      </w:ins>
      <w:ins w:id="282" w:author="Microsoft Office 用户" w:date="2020-03-13T21:12:00Z">
        <w:del w:id="283" w:author="czeng" w:date="2020-03-14T22:09:00Z">
          <w:r w:rsidR="00710872" w:rsidDel="00DB168B">
            <w:rPr>
              <w:rFonts w:ascii="Times New Roman" w:eastAsiaTheme="minorHAnsi" w:hAnsi="Times New Roman" w:cs="Times New Roman"/>
              <w:color w:val="000000"/>
              <w:shd w:val="clear" w:color="auto" w:fill="FFFFFF"/>
            </w:rPr>
            <w:delText xml:space="preserve"> stably sta</w:delText>
          </w:r>
        </w:del>
      </w:ins>
      <w:ins w:id="284" w:author="Microsoft Office 用户" w:date="2020-03-13T21:15:00Z">
        <w:del w:id="285" w:author="czeng" w:date="2020-03-14T22:09:00Z">
          <w:r w:rsidR="00710872" w:rsidDel="00DB168B">
            <w:rPr>
              <w:rFonts w:ascii="Times New Roman" w:eastAsiaTheme="minorHAnsi" w:hAnsi="Times New Roman" w:cs="Times New Roman"/>
              <w:color w:val="000000"/>
              <w:shd w:val="clear" w:color="auto" w:fill="FFFFFF"/>
            </w:rPr>
            <w:delText>yed</w:delText>
          </w:r>
        </w:del>
      </w:ins>
      <w:ins w:id="286" w:author="Microsoft Office 用户" w:date="2020-03-13T21:12:00Z">
        <w:del w:id="287" w:author="czeng" w:date="2020-03-14T22:09:00Z">
          <w:r w:rsidR="00710872" w:rsidDel="00DB168B">
            <w:rPr>
              <w:rFonts w:ascii="Times New Roman" w:eastAsiaTheme="minorHAnsi" w:hAnsi="Times New Roman" w:cs="Times New Roman"/>
              <w:color w:val="000000"/>
              <w:shd w:val="clear" w:color="auto" w:fill="FFFFFF"/>
            </w:rPr>
            <w:delText xml:space="preserve"> at the low</w:delText>
          </w:r>
        </w:del>
      </w:ins>
      <w:ins w:id="288" w:author="Microsoft Office 用户" w:date="2020-03-13T21:15:00Z">
        <w:del w:id="289" w:author="czeng" w:date="2020-03-14T22:09:00Z">
          <w:r w:rsidR="00C74B94" w:rsidDel="00DB168B">
            <w:rPr>
              <w:rFonts w:ascii="Times New Roman" w:eastAsiaTheme="minorHAnsi" w:hAnsi="Times New Roman" w:cs="Times New Roman"/>
              <w:color w:val="000000"/>
              <w:shd w:val="clear" w:color="auto" w:fill="FFFFFF"/>
            </w:rPr>
            <w:delText xml:space="preserve"> methylated</w:delText>
          </w:r>
        </w:del>
      </w:ins>
      <w:ins w:id="290" w:author="Microsoft Office 用户" w:date="2020-03-13T21:12:00Z">
        <w:del w:id="291" w:author="czeng" w:date="2020-03-14T22:09:00Z">
          <w:r w:rsidR="00710872" w:rsidDel="00DB168B">
            <w:rPr>
              <w:rFonts w:ascii="Times New Roman" w:eastAsiaTheme="minorHAnsi" w:hAnsi="Times New Roman" w:cs="Times New Roman"/>
              <w:color w:val="000000"/>
              <w:shd w:val="clear" w:color="auto" w:fill="FFFFFF"/>
            </w:rPr>
            <w:delText xml:space="preserve"> level</w:delText>
          </w:r>
        </w:del>
      </w:ins>
      <w:ins w:id="292" w:author="Microsoft Office 用户" w:date="2020-03-13T21:16:00Z">
        <w:del w:id="293" w:author="czeng" w:date="2020-03-14T22:09:00Z">
          <w:r w:rsidR="00C74B94" w:rsidDel="00DB168B">
            <w:rPr>
              <w:rFonts w:ascii="Times New Roman" w:eastAsiaTheme="minorHAnsi" w:hAnsi="Times New Roman" w:cs="Times New Roman"/>
              <w:color w:val="000000"/>
              <w:shd w:val="clear" w:color="auto" w:fill="FFFFFF"/>
            </w:rPr>
            <w:delText xml:space="preserve"> in the </w:delText>
          </w:r>
          <w:bookmarkStart w:id="294" w:name="OLE_LINK175"/>
          <w:bookmarkStart w:id="295" w:name="OLE_LINK176"/>
          <w:r w:rsidR="00C74B94" w:rsidDel="00DB168B">
            <w:rPr>
              <w:rFonts w:ascii="Times New Roman" w:eastAsiaTheme="minorHAnsi" w:hAnsi="Times New Roman" w:cs="Times New Roman"/>
              <w:color w:val="000000"/>
              <w:shd w:val="clear" w:color="auto" w:fill="FFFFFF"/>
            </w:rPr>
            <w:delText>white blood</w:delText>
          </w:r>
        </w:del>
      </w:ins>
      <w:bookmarkEnd w:id="294"/>
      <w:bookmarkEnd w:id="295"/>
      <w:ins w:id="296" w:author="Microsoft Office 用户" w:date="2020-03-13T21:20:00Z">
        <w:del w:id="297" w:author="czeng" w:date="2020-03-14T22:09:00Z">
          <w:r w:rsidR="00C74B94" w:rsidDel="00DB168B">
            <w:rPr>
              <w:rFonts w:ascii="Times New Roman" w:eastAsiaTheme="minorHAnsi" w:hAnsi="Times New Roman" w:cs="Times New Roman"/>
              <w:color w:val="000000"/>
              <w:shd w:val="clear" w:color="auto" w:fill="FFFFFF"/>
            </w:rPr>
            <w:delText xml:space="preserve"> (Figure S6)</w:delText>
          </w:r>
        </w:del>
      </w:ins>
      <w:ins w:id="298" w:author="Microsoft Office 用户" w:date="2020-03-13T21:18:00Z">
        <w:del w:id="299" w:author="czeng" w:date="2020-03-14T22:09:00Z">
          <w:r w:rsidR="00C74B94" w:rsidDel="00DB168B">
            <w:rPr>
              <w:rFonts w:ascii="Times New Roman" w:eastAsiaTheme="minorHAnsi" w:hAnsi="Times New Roman" w:cs="Times New Roman"/>
              <w:color w:val="000000"/>
              <w:shd w:val="clear" w:color="auto" w:fill="FFFFFF"/>
            </w:rPr>
            <w:delText>.</w:delText>
          </w:r>
        </w:del>
      </w:ins>
      <w:ins w:id="300" w:author="czeng" w:date="2020-03-14T22:01:00Z">
        <w:r w:rsidR="00DB168B">
          <w:rPr>
            <w:rFonts w:ascii="Times New Roman" w:eastAsiaTheme="minorHAnsi" w:hAnsi="Times New Roman" w:cs="Times New Roman"/>
            <w:color w:val="000000"/>
            <w:shd w:val="clear" w:color="auto" w:fill="FFFFFF"/>
          </w:rPr>
          <w:t xml:space="preserve"> In view of most </w:t>
        </w:r>
      </w:ins>
      <w:ins w:id="301" w:author="czeng" w:date="2020-03-14T22:02:00Z">
        <w:r w:rsidR="00DB168B">
          <w:rPr>
            <w:rFonts w:ascii="Times New Roman" w:eastAsiaTheme="minorHAnsi" w:hAnsi="Times New Roman" w:cs="Times New Roman"/>
            <w:color w:val="000000"/>
            <w:shd w:val="clear" w:color="auto" w:fill="FFFFFF"/>
          </w:rPr>
          <w:t>detected</w:t>
        </w:r>
      </w:ins>
      <w:ins w:id="302" w:author="czeng" w:date="2020-03-14T22:03:00Z">
        <w:r w:rsidR="00DB168B">
          <w:rPr>
            <w:rFonts w:ascii="Times New Roman" w:eastAsiaTheme="minorHAnsi" w:hAnsi="Times New Roman" w:cs="Times New Roman"/>
            <w:color w:val="000000"/>
            <w:shd w:val="clear" w:color="auto" w:fill="FFFFFF"/>
          </w:rPr>
          <w:t xml:space="preserve"> </w:t>
        </w:r>
      </w:ins>
      <w:ins w:id="303" w:author="czeng" w:date="2020-03-14T22:01:00Z">
        <w:r w:rsidR="00DB168B">
          <w:rPr>
            <w:rFonts w:ascii="Times New Roman" w:eastAsiaTheme="minorHAnsi" w:hAnsi="Times New Roman" w:cs="Times New Roman"/>
            <w:color w:val="000000"/>
            <w:shd w:val="clear" w:color="auto" w:fill="FFFFFF"/>
          </w:rPr>
          <w:t xml:space="preserve">cfDNA </w:t>
        </w:r>
      </w:ins>
      <w:ins w:id="304" w:author="czeng" w:date="2020-03-14T22:03:00Z">
        <w:r w:rsidR="00DB168B">
          <w:rPr>
            <w:rFonts w:ascii="Times New Roman" w:eastAsiaTheme="minorHAnsi" w:hAnsi="Times New Roman" w:cs="Times New Roman"/>
            <w:color w:val="000000"/>
            <w:shd w:val="clear" w:color="auto" w:fill="FFFFFF"/>
          </w:rPr>
          <w:t>being</w:t>
        </w:r>
      </w:ins>
      <w:ins w:id="305" w:author="czeng" w:date="2020-03-14T22:04:00Z">
        <w:r w:rsidR="00DB168B">
          <w:rPr>
            <w:rFonts w:ascii="Times New Roman" w:eastAsiaTheme="minorHAnsi" w:hAnsi="Times New Roman" w:cs="Times New Roman"/>
            <w:color w:val="000000"/>
            <w:shd w:val="clear" w:color="auto" w:fill="FFFFFF"/>
          </w:rPr>
          <w:t xml:space="preserve"> actually the</w:t>
        </w:r>
      </w:ins>
      <w:ins w:id="306" w:author="czeng" w:date="2020-03-14T22:03:00Z">
        <w:r w:rsidR="00DB168B">
          <w:rPr>
            <w:rFonts w:ascii="Times New Roman" w:eastAsiaTheme="minorHAnsi" w:hAnsi="Times New Roman" w:cs="Times New Roman"/>
            <w:color w:val="000000"/>
            <w:shd w:val="clear" w:color="auto" w:fill="FFFFFF"/>
          </w:rPr>
          <w:t xml:space="preserve"> fragments</w:t>
        </w:r>
      </w:ins>
      <w:ins w:id="307" w:author="czeng" w:date="2020-03-14T22:01:00Z">
        <w:r w:rsidR="00DB168B">
          <w:rPr>
            <w:rFonts w:ascii="Times New Roman" w:eastAsiaTheme="minorHAnsi" w:hAnsi="Times New Roman" w:cs="Times New Roman"/>
            <w:color w:val="000000"/>
            <w:shd w:val="clear" w:color="auto" w:fill="FFFFFF"/>
          </w:rPr>
          <w:t xml:space="preserve"> from </w:t>
        </w:r>
      </w:ins>
      <w:ins w:id="308" w:author="czeng" w:date="2020-03-14T22:02:00Z">
        <w:r w:rsidR="00DB168B">
          <w:rPr>
            <w:rFonts w:ascii="Times New Roman" w:eastAsiaTheme="minorHAnsi" w:hAnsi="Times New Roman" w:cs="Times New Roman"/>
            <w:color w:val="000000"/>
            <w:shd w:val="clear" w:color="auto" w:fill="FFFFFF"/>
          </w:rPr>
          <w:t xml:space="preserve">white cells, we </w:t>
        </w:r>
      </w:ins>
      <w:ins w:id="309" w:author="czeng" w:date="2020-03-14T22:04:00Z">
        <w:r w:rsidR="00DB168B">
          <w:rPr>
            <w:rFonts w:ascii="Times New Roman" w:eastAsiaTheme="minorHAnsi" w:hAnsi="Times New Roman" w:cs="Times New Roman"/>
            <w:color w:val="000000"/>
            <w:shd w:val="clear" w:color="auto" w:fill="FFFFFF"/>
          </w:rPr>
          <w:t xml:space="preserve">checked DNA methylation </w:t>
        </w:r>
      </w:ins>
      <w:ins w:id="310" w:author="czeng" w:date="2020-03-14T22:08:00Z">
        <w:r w:rsidR="00DB168B">
          <w:rPr>
            <w:rFonts w:ascii="Times New Roman" w:eastAsiaTheme="minorHAnsi" w:hAnsi="Times New Roman" w:cs="Times New Roman"/>
            <w:color w:val="000000"/>
            <w:shd w:val="clear" w:color="auto" w:fill="FFFFFF"/>
          </w:rPr>
          <w:t>status</w:t>
        </w:r>
      </w:ins>
      <w:ins w:id="311" w:author="czeng" w:date="2020-03-14T22:04:00Z">
        <w:r w:rsidR="00DB168B">
          <w:rPr>
            <w:rFonts w:ascii="Times New Roman" w:eastAsiaTheme="minorHAnsi" w:hAnsi="Times New Roman" w:cs="Times New Roman"/>
            <w:color w:val="000000"/>
            <w:shd w:val="clear" w:color="auto" w:fill="FFFFFF"/>
          </w:rPr>
          <w:t xml:space="preserve"> of </w:t>
        </w:r>
      </w:ins>
      <w:ins w:id="312" w:author="czeng" w:date="2020-03-14T22:05:00Z">
        <w:r w:rsidR="00DB168B" w:rsidRPr="00F41EB0">
          <w:rPr>
            <w:rFonts w:ascii="Arial" w:eastAsiaTheme="minorEastAsia" w:hAnsi="Arial" w:cs="Arial"/>
            <w:i/>
            <w:kern w:val="2"/>
            <w:sz w:val="22"/>
            <w:szCs w:val="22"/>
          </w:rPr>
          <w:t>ADHFE1</w:t>
        </w:r>
        <w:r w:rsidR="00DB168B">
          <w:rPr>
            <w:rFonts w:ascii="Arial" w:eastAsiaTheme="minorEastAsia" w:hAnsi="Arial" w:cs="Arial"/>
            <w:kern w:val="2"/>
            <w:sz w:val="22"/>
            <w:szCs w:val="22"/>
          </w:rPr>
          <w:t xml:space="preserve"> promoter in </w:t>
        </w:r>
      </w:ins>
      <w:ins w:id="313" w:author="czeng" w:date="2020-03-14T22:06:00Z">
        <w:r w:rsidR="00DB168B">
          <w:rPr>
            <w:rFonts w:ascii="Arial" w:eastAsiaTheme="minorEastAsia" w:hAnsi="Arial" w:cs="Arial"/>
            <w:kern w:val="2"/>
            <w:sz w:val="22"/>
            <w:szCs w:val="22"/>
          </w:rPr>
          <w:t>656 whole blood cases</w:t>
        </w:r>
      </w:ins>
      <w:ins w:id="314" w:author="czeng" w:date="2020-03-14T22:05:00Z">
        <w:r w:rsidR="00DB168B">
          <w:rPr>
            <w:rFonts w:ascii="Arial" w:eastAsiaTheme="minorEastAsia" w:hAnsi="Arial" w:cs="Arial"/>
            <w:kern w:val="2"/>
            <w:sz w:val="22"/>
            <w:szCs w:val="22"/>
          </w:rPr>
          <w:t xml:space="preserve"> from public data.</w:t>
        </w:r>
      </w:ins>
      <w:ins w:id="315" w:author="czeng" w:date="2020-03-14T22:02:00Z">
        <w:r w:rsidR="00DB168B">
          <w:rPr>
            <w:rFonts w:ascii="Times New Roman" w:eastAsiaTheme="minorHAnsi" w:hAnsi="Times New Roman" w:cs="Times New Roman"/>
            <w:color w:val="000000"/>
            <w:shd w:val="clear" w:color="auto" w:fill="FFFFFF"/>
          </w:rPr>
          <w:t xml:space="preserve"> </w:t>
        </w:r>
      </w:ins>
      <w:ins w:id="316" w:author="czeng" w:date="2020-03-14T22:05:00Z">
        <w:r w:rsidR="00DB168B">
          <w:rPr>
            <w:rFonts w:ascii="Times New Roman" w:eastAsiaTheme="minorHAnsi" w:hAnsi="Times New Roman" w:cs="Times New Roman"/>
            <w:color w:val="000000"/>
            <w:shd w:val="clear" w:color="auto" w:fill="FFFFFF"/>
          </w:rPr>
          <w:t xml:space="preserve">As expected, </w:t>
        </w:r>
      </w:ins>
      <w:ins w:id="317" w:author="czeng" w:date="2020-03-14T22:07:00Z">
        <w:r w:rsidR="00DB168B">
          <w:rPr>
            <w:rFonts w:ascii="Times New Roman" w:eastAsiaTheme="minorHAnsi" w:hAnsi="Times New Roman" w:cs="Times New Roman"/>
            <w:color w:val="000000"/>
            <w:shd w:val="clear" w:color="auto" w:fill="FFFFFF"/>
          </w:rPr>
          <w:t xml:space="preserve">all sites in the promoter were consistently at low </w:t>
        </w:r>
        <w:r w:rsidR="00DB168B" w:rsidRPr="00795C26">
          <w:rPr>
            <w:rFonts w:ascii="Times New Roman" w:eastAsiaTheme="minorHAnsi" w:hAnsi="Times New Roman" w:cs="Times New Roman"/>
            <w:color w:val="000000"/>
            <w:highlight w:val="cyan"/>
            <w:shd w:val="clear" w:color="auto" w:fill="FFFFFF"/>
            <w:rPrChange w:id="318" w:author="czeng" w:date="2020-03-14T23:06:00Z">
              <w:rPr>
                <w:rFonts w:ascii="Times New Roman" w:eastAsiaTheme="minorHAnsi" w:hAnsi="Times New Roman" w:cs="Times New Roman"/>
                <w:color w:val="000000"/>
                <w:shd w:val="clear" w:color="auto" w:fill="FFFFFF"/>
              </w:rPr>
            </w:rPrChange>
          </w:rPr>
          <w:t>methylation</w:t>
        </w:r>
      </w:ins>
      <w:ins w:id="319" w:author="czeng" w:date="2020-03-14T22:08:00Z">
        <w:r w:rsidR="00DB168B" w:rsidRPr="00795C26">
          <w:rPr>
            <w:rFonts w:ascii="Times New Roman" w:eastAsiaTheme="minorHAnsi" w:hAnsi="Times New Roman" w:cs="Times New Roman"/>
            <w:color w:val="000000"/>
            <w:highlight w:val="cyan"/>
            <w:shd w:val="clear" w:color="auto" w:fill="FFFFFF"/>
            <w:rPrChange w:id="320" w:author="czeng" w:date="2020-03-14T23:06:00Z">
              <w:rPr>
                <w:rFonts w:ascii="Times New Roman" w:eastAsiaTheme="minorHAnsi" w:hAnsi="Times New Roman" w:cs="Times New Roman"/>
                <w:color w:val="000000"/>
                <w:shd w:val="clear" w:color="auto" w:fill="FFFFFF"/>
              </w:rPr>
            </w:rPrChange>
          </w:rPr>
          <w:t xml:space="preserve"> level</w:t>
        </w:r>
      </w:ins>
      <w:ins w:id="321" w:author="czeng" w:date="2020-03-14T22:09:00Z">
        <w:r w:rsidR="00DB168B">
          <w:rPr>
            <w:rFonts w:ascii="Times New Roman" w:eastAsiaTheme="minorHAnsi" w:hAnsi="Times New Roman" w:cs="Times New Roman"/>
            <w:color w:val="000000"/>
            <w:shd w:val="clear" w:color="auto" w:fill="FFFFFF"/>
          </w:rPr>
          <w:t xml:space="preserve"> (Figure S6).</w:t>
        </w:r>
      </w:ins>
      <w:ins w:id="322" w:author="czeng" w:date="2020-03-14T23:03:00Z">
        <w:r w:rsidR="00795C26">
          <w:rPr>
            <w:rFonts w:ascii="Times New Roman" w:eastAsiaTheme="minorHAnsi" w:hAnsi="Times New Roman" w:cs="Times New Roman"/>
            <w:color w:val="000000"/>
            <w:shd w:val="clear" w:color="auto" w:fill="FFFFFF"/>
          </w:rPr>
          <w:t xml:space="preserve"> </w:t>
        </w:r>
      </w:ins>
    </w:p>
    <w:p w14:paraId="5DBD8FBF" w14:textId="45F31ED7" w:rsidR="0094359C" w:rsidRPr="00795C26" w:rsidDel="00795C26" w:rsidRDefault="0094359C" w:rsidP="00795C26">
      <w:pPr>
        <w:jc w:val="both"/>
        <w:rPr>
          <w:del w:id="323" w:author="czeng" w:date="2020-03-14T23:08:00Z"/>
          <w:rFonts w:ascii="Arial" w:eastAsiaTheme="minorEastAsia" w:hAnsi="Arial" w:cs="Arial"/>
          <w:kern w:val="2"/>
          <w:sz w:val="22"/>
          <w:szCs w:val="22"/>
          <w:rPrChange w:id="324" w:author="czeng" w:date="2020-03-14T23:03:00Z">
            <w:rPr>
              <w:del w:id="325" w:author="czeng" w:date="2020-03-14T23:08:00Z"/>
              <w:rFonts w:ascii="Arial" w:eastAsiaTheme="minorEastAsia" w:hAnsi="Arial" w:cs="Arial"/>
              <w:kern w:val="2"/>
              <w:sz w:val="22"/>
              <w:szCs w:val="22"/>
            </w:rPr>
          </w:rPrChange>
        </w:rPr>
        <w:pPrChange w:id="326" w:author="czeng" w:date="2020-03-14T23:06:00Z">
          <w:pPr>
            <w:pStyle w:val="HTML"/>
            <w:shd w:val="clear" w:color="auto" w:fill="FFFFFF"/>
            <w:spacing w:line="480" w:lineRule="auto"/>
            <w:jc w:val="both"/>
          </w:pPr>
        </w:pPrChange>
      </w:pPr>
    </w:p>
    <w:p w14:paraId="021E25BE" w14:textId="6D9CCA1E" w:rsidR="00F86AD5" w:rsidRPr="00AA74C7" w:rsidRDefault="00743D48" w:rsidP="006C4C6E">
      <w:pPr>
        <w:pStyle w:val="2"/>
        <w:jc w:val="both"/>
        <w:rPr>
          <w:rFonts w:ascii="Arial" w:hAnsi="Arial" w:cs="Arial"/>
          <w:b/>
          <w:bCs/>
          <w:color w:val="auto"/>
          <w:sz w:val="22"/>
          <w:szCs w:val="22"/>
        </w:rPr>
        <w:pPrChange w:id="327" w:author="czeng" w:date="2020-03-14T09:59:00Z">
          <w:pPr>
            <w:pStyle w:val="2"/>
            <w:spacing w:line="480" w:lineRule="auto"/>
            <w:jc w:val="both"/>
          </w:pPr>
        </w:pPrChange>
      </w:pPr>
      <w:r w:rsidRPr="00AA74C7">
        <w:rPr>
          <w:rFonts w:ascii="Arial" w:hAnsi="Arial" w:cs="Arial"/>
          <w:b/>
          <w:bCs/>
          <w:color w:val="auto"/>
          <w:sz w:val="22"/>
          <w:szCs w:val="22"/>
        </w:rPr>
        <w:t>Discussion</w:t>
      </w:r>
    </w:p>
    <w:p w14:paraId="637DE3CB" w14:textId="61EC0F8B" w:rsidR="006E3F42" w:rsidRDefault="00F136CC" w:rsidP="006C4C6E">
      <w:pPr>
        <w:pStyle w:val="HTML"/>
        <w:shd w:val="clear" w:color="auto" w:fill="FFFFFF"/>
        <w:jc w:val="both"/>
        <w:rPr>
          <w:ins w:id="328" w:author="czeng" w:date="2020-03-14T22:14:00Z"/>
          <w:rFonts w:ascii="Arial" w:hAnsi="Arial" w:cs="Arial"/>
          <w:sz w:val="22"/>
          <w:szCs w:val="22"/>
        </w:rPr>
        <w:pPrChange w:id="329" w:author="czeng" w:date="2020-03-14T09:59:00Z">
          <w:pPr>
            <w:pStyle w:val="HTML"/>
            <w:shd w:val="clear" w:color="auto" w:fill="FFFFFF"/>
            <w:spacing w:line="480" w:lineRule="auto"/>
            <w:jc w:val="both"/>
          </w:pPr>
        </w:pPrChange>
      </w:pPr>
      <w:bookmarkStart w:id="330" w:name="OLE_LINK83"/>
      <w:bookmarkStart w:id="331" w:name="OLE_LINK84"/>
      <w:r w:rsidRPr="00AA74C7">
        <w:rPr>
          <w:rFonts w:ascii="Arial" w:eastAsiaTheme="minorEastAsia" w:hAnsi="Arial" w:cs="Arial"/>
          <w:kern w:val="2"/>
          <w:sz w:val="22"/>
          <w:szCs w:val="22"/>
        </w:rPr>
        <w:t>Whole</w:t>
      </w:r>
      <w:r w:rsidR="0081325D">
        <w:rPr>
          <w:rFonts w:ascii="Arial" w:eastAsiaTheme="minorEastAsia" w:hAnsi="Arial" w:cs="Arial"/>
          <w:kern w:val="2"/>
          <w:sz w:val="22"/>
          <w:szCs w:val="22"/>
        </w:rPr>
        <w:t>-</w:t>
      </w:r>
      <w:r w:rsidRPr="00AA74C7">
        <w:rPr>
          <w:rFonts w:ascii="Arial" w:eastAsiaTheme="minorEastAsia" w:hAnsi="Arial" w:cs="Arial"/>
          <w:kern w:val="2"/>
          <w:sz w:val="22"/>
          <w:szCs w:val="22"/>
        </w:rPr>
        <w:t xml:space="preserve">genome </w:t>
      </w:r>
      <w:bookmarkStart w:id="332" w:name="OLE_LINK85"/>
      <w:bookmarkStart w:id="333" w:name="OLE_LINK86"/>
      <w:bookmarkStart w:id="334" w:name="OLE_LINK89"/>
      <w:r w:rsidRPr="00AA74C7">
        <w:rPr>
          <w:rFonts w:ascii="Arial" w:eastAsiaTheme="minorEastAsia" w:hAnsi="Arial" w:cs="Arial"/>
          <w:kern w:val="2"/>
          <w:sz w:val="22"/>
          <w:szCs w:val="22"/>
        </w:rPr>
        <w:t xml:space="preserve">DNA </w:t>
      </w:r>
      <w:del w:id="335" w:author="Microsoft Office 用户" w:date="2020-03-13T23:46:00Z">
        <w:r w:rsidRPr="00AA74C7" w:rsidDel="00BB12F7">
          <w:rPr>
            <w:rFonts w:ascii="Arial" w:eastAsiaTheme="minorEastAsia" w:hAnsi="Arial" w:cs="Arial"/>
            <w:kern w:val="2"/>
            <w:sz w:val="22"/>
            <w:szCs w:val="22"/>
          </w:rPr>
          <w:delText>hypome</w:delText>
        </w:r>
      </w:del>
      <w:ins w:id="336" w:author="Microsoft Office 用户" w:date="2020-03-13T23:46:00Z">
        <w:r w:rsidR="00BB12F7">
          <w:rPr>
            <w:rFonts w:ascii="Arial" w:eastAsiaTheme="minorEastAsia" w:hAnsi="Arial" w:cs="Arial"/>
            <w:kern w:val="2"/>
            <w:sz w:val="22"/>
            <w:szCs w:val="22"/>
          </w:rPr>
          <w:t>hypo-me</w:t>
        </w:r>
      </w:ins>
      <w:r w:rsidRPr="00AA74C7">
        <w:rPr>
          <w:rFonts w:ascii="Arial" w:eastAsiaTheme="minorEastAsia" w:hAnsi="Arial" w:cs="Arial"/>
          <w:kern w:val="2"/>
          <w:sz w:val="22"/>
          <w:szCs w:val="22"/>
        </w:rPr>
        <w:t>thylation</w:t>
      </w:r>
      <w:bookmarkEnd w:id="330"/>
      <w:bookmarkEnd w:id="331"/>
      <w:bookmarkEnd w:id="332"/>
      <w:bookmarkEnd w:id="333"/>
      <w:bookmarkEnd w:id="334"/>
      <w:r w:rsidRPr="00AA74C7">
        <w:rPr>
          <w:rFonts w:ascii="Arial" w:eastAsiaTheme="minorEastAsia" w:hAnsi="Arial" w:cs="Arial"/>
          <w:kern w:val="2"/>
          <w:sz w:val="22"/>
          <w:szCs w:val="22"/>
        </w:rPr>
        <w:t xml:space="preserve"> and </w:t>
      </w:r>
      <w:bookmarkStart w:id="337" w:name="OLE_LINK100"/>
      <w:bookmarkStart w:id="338" w:name="OLE_LINK101"/>
      <w:del w:id="339" w:author="Microsoft Office 用户" w:date="2020-03-13T23:45:00Z">
        <w:r w:rsidR="00CE69ED" w:rsidRPr="00AA74C7" w:rsidDel="00BB12F7">
          <w:rPr>
            <w:rFonts w:ascii="Arial" w:eastAsiaTheme="minorEastAsia" w:hAnsi="Arial" w:cs="Arial"/>
            <w:kern w:val="2"/>
            <w:sz w:val="22"/>
            <w:szCs w:val="22"/>
          </w:rPr>
          <w:delText>hyperme</w:delText>
        </w:r>
      </w:del>
      <w:ins w:id="340" w:author="Microsoft Office 用户" w:date="2020-03-13T23:45:00Z">
        <w:r w:rsidR="00BB12F7">
          <w:rPr>
            <w:rFonts w:ascii="Arial" w:eastAsiaTheme="minorEastAsia" w:hAnsi="Arial" w:cs="Arial"/>
            <w:kern w:val="2"/>
            <w:sz w:val="22"/>
            <w:szCs w:val="22"/>
          </w:rPr>
          <w:t>hyper-me</w:t>
        </w:r>
      </w:ins>
      <w:r w:rsidR="00CE69ED" w:rsidRPr="00AA74C7">
        <w:rPr>
          <w:rFonts w:ascii="Arial" w:eastAsiaTheme="minorEastAsia" w:hAnsi="Arial" w:cs="Arial"/>
          <w:kern w:val="2"/>
          <w:sz w:val="22"/>
          <w:szCs w:val="22"/>
        </w:rPr>
        <w:t xml:space="preserve">thylation </w:t>
      </w:r>
      <w:r w:rsidR="0081325D">
        <w:rPr>
          <w:rFonts w:ascii="Arial" w:eastAsiaTheme="minorEastAsia" w:hAnsi="Arial" w:cs="Arial"/>
          <w:kern w:val="2"/>
          <w:sz w:val="22"/>
          <w:szCs w:val="22"/>
        </w:rPr>
        <w:t xml:space="preserve">analysis </w:t>
      </w:r>
      <w:r w:rsidR="00CE69ED" w:rsidRPr="00AA74C7">
        <w:rPr>
          <w:rFonts w:ascii="Arial" w:eastAsiaTheme="minorEastAsia" w:hAnsi="Arial" w:cs="Arial"/>
          <w:kern w:val="2"/>
          <w:sz w:val="22"/>
          <w:szCs w:val="22"/>
        </w:rPr>
        <w:t xml:space="preserve">of </w:t>
      </w:r>
      <w:r w:rsidR="0081325D">
        <w:rPr>
          <w:rFonts w:ascii="Arial" w:eastAsiaTheme="minorEastAsia" w:hAnsi="Arial" w:cs="Arial"/>
          <w:kern w:val="2"/>
          <w:sz w:val="22"/>
          <w:szCs w:val="22"/>
        </w:rPr>
        <w:t xml:space="preserve">the </w:t>
      </w:r>
      <w:r w:rsidRPr="00AA74C7">
        <w:rPr>
          <w:rFonts w:ascii="Arial" w:eastAsiaTheme="minorEastAsia" w:hAnsi="Arial" w:cs="Arial"/>
          <w:kern w:val="2"/>
          <w:sz w:val="22"/>
          <w:szCs w:val="22"/>
        </w:rPr>
        <w:t>promoter</w:t>
      </w:r>
      <w:r w:rsidR="0081325D">
        <w:rPr>
          <w:rFonts w:ascii="Arial" w:eastAsiaTheme="minorEastAsia" w:hAnsi="Arial" w:cs="Arial"/>
          <w:kern w:val="2"/>
          <w:sz w:val="22"/>
          <w:szCs w:val="22"/>
        </w:rPr>
        <w:t xml:space="preserve"> regions</w:t>
      </w:r>
      <w:r w:rsidRPr="00AA74C7">
        <w:rPr>
          <w:rFonts w:ascii="Arial" w:eastAsiaTheme="minorEastAsia" w:hAnsi="Arial" w:cs="Arial"/>
          <w:kern w:val="2"/>
          <w:sz w:val="22"/>
          <w:szCs w:val="22"/>
        </w:rPr>
        <w:t xml:space="preserve"> of cancer</w:t>
      </w:r>
      <w:r w:rsidR="0081325D">
        <w:rPr>
          <w:rFonts w:ascii="Arial" w:eastAsiaTheme="minorEastAsia" w:hAnsi="Arial" w:cs="Arial"/>
          <w:kern w:val="2"/>
          <w:sz w:val="22"/>
          <w:szCs w:val="22"/>
        </w:rPr>
        <w:t>-</w:t>
      </w:r>
      <w:r w:rsidRPr="00AA74C7">
        <w:rPr>
          <w:rFonts w:ascii="Arial" w:eastAsiaTheme="minorEastAsia" w:hAnsi="Arial" w:cs="Arial"/>
          <w:kern w:val="2"/>
          <w:sz w:val="22"/>
          <w:szCs w:val="22"/>
        </w:rPr>
        <w:t>related gene</w:t>
      </w:r>
      <w:r w:rsidR="0081325D">
        <w:rPr>
          <w:rFonts w:ascii="Arial" w:eastAsiaTheme="minorEastAsia" w:hAnsi="Arial" w:cs="Arial"/>
          <w:kern w:val="2"/>
          <w:sz w:val="22"/>
          <w:szCs w:val="22"/>
        </w:rPr>
        <w:t>s</w:t>
      </w:r>
      <w:r w:rsidRPr="00AA74C7">
        <w:rPr>
          <w:rFonts w:ascii="Arial" w:eastAsiaTheme="minorEastAsia" w:hAnsi="Arial" w:cs="Arial"/>
          <w:kern w:val="2"/>
          <w:sz w:val="22"/>
          <w:szCs w:val="22"/>
        </w:rPr>
        <w:t xml:space="preserve"> </w:t>
      </w:r>
      <w:bookmarkEnd w:id="337"/>
      <w:bookmarkEnd w:id="338"/>
      <w:r w:rsidRPr="00AA74C7">
        <w:rPr>
          <w:rFonts w:ascii="Arial" w:eastAsiaTheme="minorEastAsia" w:hAnsi="Arial" w:cs="Arial"/>
          <w:kern w:val="2"/>
          <w:sz w:val="22"/>
          <w:szCs w:val="22"/>
        </w:rPr>
        <w:t>are regard</w:t>
      </w:r>
      <w:r w:rsidR="0081325D">
        <w:rPr>
          <w:rFonts w:ascii="Arial" w:eastAsiaTheme="minorEastAsia" w:hAnsi="Arial" w:cs="Arial"/>
          <w:kern w:val="2"/>
          <w:sz w:val="22"/>
          <w:szCs w:val="22"/>
        </w:rPr>
        <w:t>ed</w:t>
      </w:r>
      <w:r w:rsidRPr="00AA74C7">
        <w:rPr>
          <w:rFonts w:ascii="Arial" w:eastAsiaTheme="minorEastAsia" w:hAnsi="Arial" w:cs="Arial"/>
          <w:kern w:val="2"/>
          <w:sz w:val="22"/>
          <w:szCs w:val="22"/>
        </w:rPr>
        <w:t xml:space="preserve"> as </w:t>
      </w:r>
      <w:bookmarkStart w:id="341" w:name="OLE_LINK87"/>
      <w:bookmarkStart w:id="342" w:name="OLE_LINK88"/>
      <w:r w:rsidR="0081325D">
        <w:rPr>
          <w:rFonts w:ascii="Arial" w:eastAsiaTheme="minorEastAsia" w:hAnsi="Arial" w:cs="Arial"/>
          <w:kern w:val="2"/>
          <w:sz w:val="22"/>
          <w:szCs w:val="22"/>
        </w:rPr>
        <w:t>a</w:t>
      </w:r>
      <w:r w:rsidRPr="00AA74C7">
        <w:rPr>
          <w:rFonts w:ascii="Arial" w:eastAsiaTheme="minorEastAsia" w:hAnsi="Arial" w:cs="Arial"/>
          <w:kern w:val="2"/>
          <w:sz w:val="22"/>
          <w:szCs w:val="22"/>
        </w:rPr>
        <w:t xml:space="preserve"> common </w:t>
      </w:r>
      <w:r w:rsidR="0081325D">
        <w:rPr>
          <w:rFonts w:ascii="Arial" w:eastAsiaTheme="minorEastAsia" w:hAnsi="Arial" w:cs="Arial"/>
          <w:kern w:val="2"/>
          <w:sz w:val="22"/>
          <w:szCs w:val="22"/>
        </w:rPr>
        <w:t>method of characterizing</w:t>
      </w:r>
      <w:r w:rsidRPr="00AA74C7">
        <w:rPr>
          <w:rFonts w:ascii="Arial" w:eastAsiaTheme="minorEastAsia" w:hAnsi="Arial" w:cs="Arial"/>
          <w:kern w:val="2"/>
          <w:sz w:val="22"/>
          <w:szCs w:val="22"/>
        </w:rPr>
        <w:t xml:space="preserve"> diverse cancers</w:t>
      </w:r>
      <w:r w:rsidR="006151BC">
        <w:rPr>
          <w:rFonts w:ascii="Arial" w:eastAsiaTheme="minorEastAsia" w:hAnsi="Arial" w:cs="Arial"/>
          <w:kern w:val="2"/>
          <w:sz w:val="22"/>
          <w:szCs w:val="22"/>
        </w:rPr>
        <w:t xml:space="preserve"> </w:t>
      </w:r>
      <w:r w:rsidR="00AA3789">
        <w:rPr>
          <w:rFonts w:ascii="Arial" w:eastAsiaTheme="minorEastAsia" w:hAnsi="Arial" w:cs="Arial"/>
          <w:kern w:val="2"/>
          <w:sz w:val="22"/>
          <w:szCs w:val="22"/>
        </w:rPr>
        <w:fldChar w:fldCharType="begin"/>
      </w:r>
      <w:r w:rsidR="0024122C">
        <w:rPr>
          <w:rFonts w:ascii="Arial" w:eastAsiaTheme="minorEastAsia" w:hAnsi="Arial" w:cs="Arial"/>
          <w:kern w:val="2"/>
          <w:sz w:val="22"/>
          <w:szCs w:val="22"/>
        </w:rPr>
        <w:instrText xml:space="preserve"> ADDIN EN.CITE &lt;EndNote&gt;&lt;Cite&gt;&lt;Author&gt;Kulis&lt;/Author&gt;&lt;Year&gt;2010&lt;/Year&gt;&lt;RecNum&gt;57&lt;/RecNum&gt;&lt;DisplayText&gt;[27]&lt;/DisplayText&gt;&lt;record&gt;&lt;rec-number&gt;57&lt;/rec-number&gt;&lt;foreign-keys&gt;&lt;key app="EN" db-id="zffsxeepa00fpreedaupevsaw9eeftzdw009" timestamp="1571104289"&gt;57&lt;/key&gt;&lt;/foreign-keys&gt;&lt;ref-type name="Journal Article"&gt;17&lt;/ref-type&gt;&lt;contributors&gt;&lt;authors&gt;&lt;author&gt;Kulis, M.&lt;/author&gt;&lt;author&gt;Esteller, M.&lt;/author&gt;&lt;/authors&gt;&lt;/contributors&gt;&lt;auth-address&gt;The Bellvitge Institute forBiomedical Research , L&amp;apos;Hospitalet de Llobregat, Barcelona,Catalonia, Spain.&lt;/auth-address&gt;&lt;titles&gt;&lt;title&gt;DNA methylation and cancer&lt;/title&gt;&lt;secondary-title&gt;Adv Genet&lt;/secondary-title&gt;&lt;/titles&gt;&lt;periodical&gt;&lt;full-title&gt;Adv Genet&lt;/full-title&gt;&lt;/periodical&gt;&lt;pages&gt;27-56&lt;/pages&gt;&lt;volume&gt;70&lt;/volume&gt;&lt;edition&gt;2010/10/06&lt;/edition&gt;&lt;keywords&gt;&lt;keyword&gt;Animals&lt;/keyword&gt;&lt;keyword&gt;Antineoplastic Agents/therapeutic use&lt;/keyword&gt;&lt;keyword&gt;Azacitidine/analogs &amp;amp; derivatives/therapeutic use&lt;/keyword&gt;&lt;keyword&gt;CpG Islands&lt;/keyword&gt;&lt;keyword&gt;DNA (Cytosine-5-)-Methyltransferases/antagonists &amp;amp; inhibitors/metabolism&lt;/keyword&gt;&lt;keyword&gt;DNA Methylation/drug effects/*genetics&lt;/keyword&gt;&lt;keyword&gt;DNA, Neoplasm/genetics/*metabolism&lt;/keyword&gt;&lt;keyword&gt;Decitabine&lt;/keyword&gt;&lt;keyword&gt;*Epigenesis, Genetic&lt;/keyword&gt;&lt;keyword&gt;Gene Expression Regulation, Neoplastic&lt;/keyword&gt;&lt;keyword&gt;Gene Silencing&lt;/keyword&gt;&lt;keyword&gt;Genes, Tumor Suppressor&lt;/keyword&gt;&lt;keyword&gt;Humans&lt;/keyword&gt;&lt;keyword&gt;Neoplasms/*genetics/*therapy&lt;/keyword&gt;&lt;/keywords&gt;&lt;dates&gt;&lt;year&gt;2010&lt;/year&gt;&lt;/dates&gt;&lt;isbn&gt;0065-2660 (Print)&amp;#xD;0065-2660 (Linking)&lt;/isbn&gt;&lt;accession-num&gt;20920744&lt;/accession-num&gt;&lt;urls&gt;&lt;related-urls&gt;&lt;url&gt;https://www.ncbi.nlm.nih.gov/pubmed/20920744&lt;/url&gt;&lt;/related-urls&gt;&lt;/urls&gt;&lt;electronic-resource-num&gt;10.1016/B978-0-12-380866-0.60002-2&lt;/electronic-resource-num&gt;&lt;/record&gt;&lt;/Cite&gt;&lt;/EndNote&gt;</w:instrText>
      </w:r>
      <w:r w:rsidR="00AA3789">
        <w:rPr>
          <w:rFonts w:ascii="Arial" w:eastAsiaTheme="minorEastAsia" w:hAnsi="Arial" w:cs="Arial"/>
          <w:kern w:val="2"/>
          <w:sz w:val="22"/>
          <w:szCs w:val="22"/>
        </w:rPr>
        <w:fldChar w:fldCharType="separate"/>
      </w:r>
      <w:r w:rsidR="0024122C">
        <w:rPr>
          <w:rFonts w:ascii="Arial" w:eastAsiaTheme="minorEastAsia" w:hAnsi="Arial" w:cs="Arial"/>
          <w:noProof/>
          <w:kern w:val="2"/>
          <w:sz w:val="22"/>
          <w:szCs w:val="22"/>
        </w:rPr>
        <w:t>[27]</w:t>
      </w:r>
      <w:r w:rsidR="00AA3789">
        <w:rPr>
          <w:rFonts w:ascii="Arial" w:eastAsiaTheme="minorEastAsia" w:hAnsi="Arial" w:cs="Arial"/>
          <w:kern w:val="2"/>
          <w:sz w:val="22"/>
          <w:szCs w:val="22"/>
        </w:rPr>
        <w:fldChar w:fldCharType="end"/>
      </w:r>
      <w:r w:rsidRPr="00AA74C7">
        <w:rPr>
          <w:rFonts w:ascii="Arial" w:eastAsiaTheme="minorEastAsia" w:hAnsi="Arial" w:cs="Arial"/>
          <w:kern w:val="2"/>
          <w:sz w:val="22"/>
          <w:szCs w:val="22"/>
        </w:rPr>
        <w:t xml:space="preserve">. In our study, we found </w:t>
      </w:r>
      <w:r w:rsidR="0081325D">
        <w:rPr>
          <w:rFonts w:ascii="Arial" w:eastAsiaTheme="minorEastAsia" w:hAnsi="Arial" w:cs="Arial"/>
          <w:kern w:val="2"/>
          <w:sz w:val="22"/>
          <w:szCs w:val="22"/>
        </w:rPr>
        <w:t xml:space="preserve">that </w:t>
      </w:r>
      <w:r w:rsidRPr="00AA74C7">
        <w:rPr>
          <w:rFonts w:ascii="Arial" w:eastAsiaTheme="minorEastAsia" w:hAnsi="Arial" w:cs="Arial"/>
          <w:kern w:val="2"/>
          <w:sz w:val="22"/>
          <w:szCs w:val="22"/>
        </w:rPr>
        <w:t>whole</w:t>
      </w:r>
      <w:r w:rsidR="0081325D">
        <w:rPr>
          <w:rFonts w:ascii="Arial" w:eastAsiaTheme="minorEastAsia" w:hAnsi="Arial" w:cs="Arial"/>
          <w:kern w:val="2"/>
          <w:sz w:val="22"/>
          <w:szCs w:val="22"/>
        </w:rPr>
        <w:t>-</w:t>
      </w:r>
      <w:r w:rsidRPr="00AA74C7">
        <w:rPr>
          <w:rFonts w:ascii="Arial" w:eastAsiaTheme="minorEastAsia" w:hAnsi="Arial" w:cs="Arial"/>
          <w:kern w:val="2"/>
          <w:sz w:val="22"/>
          <w:szCs w:val="22"/>
        </w:rPr>
        <w:t xml:space="preserve">genome DNA </w:t>
      </w:r>
      <w:del w:id="343" w:author="Microsoft Office 用户" w:date="2020-03-13T23:46:00Z">
        <w:r w:rsidRPr="00AA74C7" w:rsidDel="00BB12F7">
          <w:rPr>
            <w:rFonts w:ascii="Arial" w:eastAsiaTheme="minorEastAsia" w:hAnsi="Arial" w:cs="Arial"/>
            <w:kern w:val="2"/>
            <w:sz w:val="22"/>
            <w:szCs w:val="22"/>
          </w:rPr>
          <w:delText>hypome</w:delText>
        </w:r>
      </w:del>
      <w:ins w:id="344" w:author="Microsoft Office 用户" w:date="2020-03-13T23:46:00Z">
        <w:r w:rsidR="00BB12F7">
          <w:rPr>
            <w:rFonts w:ascii="Arial" w:eastAsiaTheme="minorEastAsia" w:hAnsi="Arial" w:cs="Arial"/>
            <w:kern w:val="2"/>
            <w:sz w:val="22"/>
            <w:szCs w:val="22"/>
          </w:rPr>
          <w:t>hypo-me</w:t>
        </w:r>
      </w:ins>
      <w:r w:rsidRPr="00AA74C7">
        <w:rPr>
          <w:rFonts w:ascii="Arial" w:eastAsiaTheme="minorEastAsia" w:hAnsi="Arial" w:cs="Arial"/>
          <w:kern w:val="2"/>
          <w:sz w:val="22"/>
          <w:szCs w:val="22"/>
        </w:rPr>
        <w:t xml:space="preserve">thylation </w:t>
      </w:r>
      <w:r w:rsidR="00B36EA7" w:rsidRPr="00AA74C7">
        <w:rPr>
          <w:rFonts w:ascii="Arial" w:eastAsiaTheme="minorEastAsia" w:hAnsi="Arial" w:cs="Arial"/>
          <w:kern w:val="2"/>
          <w:sz w:val="22"/>
          <w:szCs w:val="22"/>
        </w:rPr>
        <w:t>may start</w:t>
      </w:r>
      <w:r w:rsidRPr="00AA74C7">
        <w:rPr>
          <w:rFonts w:ascii="Arial" w:eastAsiaTheme="minorEastAsia" w:hAnsi="Arial" w:cs="Arial"/>
          <w:kern w:val="2"/>
          <w:sz w:val="22"/>
          <w:szCs w:val="22"/>
        </w:rPr>
        <w:t xml:space="preserve"> at </w:t>
      </w:r>
      <w:r w:rsidR="0081325D">
        <w:rPr>
          <w:rFonts w:ascii="Arial" w:eastAsiaTheme="minorEastAsia" w:hAnsi="Arial" w:cs="Arial"/>
          <w:kern w:val="2"/>
          <w:sz w:val="22"/>
          <w:szCs w:val="22"/>
        </w:rPr>
        <w:t xml:space="preserve">the </w:t>
      </w:r>
      <w:r w:rsidRPr="00AA74C7">
        <w:rPr>
          <w:rFonts w:ascii="Arial" w:eastAsiaTheme="minorEastAsia" w:hAnsi="Arial" w:cs="Arial"/>
          <w:kern w:val="2"/>
          <w:sz w:val="22"/>
          <w:szCs w:val="22"/>
        </w:rPr>
        <w:t>benign adenoma stage</w:t>
      </w:r>
      <w:bookmarkEnd w:id="341"/>
      <w:bookmarkEnd w:id="342"/>
      <w:r w:rsidR="00CE69ED" w:rsidRPr="00AA74C7">
        <w:rPr>
          <w:rFonts w:ascii="Arial" w:eastAsiaTheme="minorEastAsia" w:hAnsi="Arial" w:cs="Arial"/>
          <w:kern w:val="2"/>
          <w:sz w:val="22"/>
          <w:szCs w:val="22"/>
        </w:rPr>
        <w:t xml:space="preserve"> </w:t>
      </w:r>
      <w:r w:rsidR="0081325D">
        <w:rPr>
          <w:rFonts w:ascii="Arial" w:eastAsiaTheme="minorEastAsia" w:hAnsi="Arial" w:cs="Arial"/>
          <w:kern w:val="2"/>
          <w:sz w:val="22"/>
          <w:szCs w:val="22"/>
        </w:rPr>
        <w:t xml:space="preserve">(LGA) </w:t>
      </w:r>
      <w:r w:rsidR="00CE69ED" w:rsidRPr="00AA74C7">
        <w:rPr>
          <w:rFonts w:ascii="Arial" w:eastAsiaTheme="minorEastAsia" w:hAnsi="Arial" w:cs="Arial"/>
          <w:kern w:val="2"/>
          <w:sz w:val="22"/>
          <w:szCs w:val="22"/>
        </w:rPr>
        <w:t>and</w:t>
      </w:r>
      <w:r w:rsidRPr="00AA74C7">
        <w:rPr>
          <w:rFonts w:ascii="Arial" w:eastAsiaTheme="minorEastAsia" w:hAnsi="Arial" w:cs="Arial"/>
          <w:kern w:val="2"/>
          <w:sz w:val="22"/>
          <w:szCs w:val="22"/>
        </w:rPr>
        <w:t xml:space="preserve"> </w:t>
      </w:r>
      <w:r w:rsidR="00E20DA0">
        <w:rPr>
          <w:rFonts w:ascii="Arial" w:eastAsiaTheme="minorEastAsia" w:hAnsi="Arial" w:cs="Arial"/>
          <w:kern w:val="2"/>
          <w:sz w:val="22"/>
          <w:szCs w:val="22"/>
        </w:rPr>
        <w:t>lead to</w:t>
      </w:r>
      <w:r w:rsidR="00B36EA7" w:rsidRPr="00AA74C7">
        <w:rPr>
          <w:rFonts w:ascii="Arial" w:eastAsiaTheme="minorEastAsia" w:hAnsi="Arial" w:cs="Arial"/>
          <w:kern w:val="2"/>
          <w:sz w:val="22"/>
          <w:szCs w:val="22"/>
        </w:rPr>
        <w:t xml:space="preserve"> </w:t>
      </w:r>
      <w:r w:rsidRPr="00AA74C7">
        <w:rPr>
          <w:rFonts w:ascii="Arial" w:hAnsi="Arial" w:cs="Arial"/>
          <w:sz w:val="22"/>
          <w:szCs w:val="22"/>
        </w:rPr>
        <w:t xml:space="preserve">further </w:t>
      </w:r>
      <w:del w:id="345" w:author="Microsoft Office 用户" w:date="2020-03-13T23:46:00Z">
        <w:r w:rsidRPr="00AA74C7" w:rsidDel="00BB12F7">
          <w:rPr>
            <w:rFonts w:ascii="Arial" w:hAnsi="Arial" w:cs="Arial"/>
            <w:sz w:val="22"/>
            <w:szCs w:val="22"/>
          </w:rPr>
          <w:delText>hypome</w:delText>
        </w:r>
      </w:del>
      <w:ins w:id="346" w:author="Microsoft Office 用户" w:date="2020-03-13T23:46:00Z">
        <w:r w:rsidR="00BB12F7">
          <w:rPr>
            <w:rFonts w:ascii="Arial" w:hAnsi="Arial" w:cs="Arial"/>
            <w:sz w:val="22"/>
            <w:szCs w:val="22"/>
          </w:rPr>
          <w:t>hypo-me</w:t>
        </w:r>
      </w:ins>
      <w:r w:rsidRPr="00AA74C7">
        <w:rPr>
          <w:rFonts w:ascii="Arial" w:hAnsi="Arial" w:cs="Arial"/>
          <w:sz w:val="22"/>
          <w:szCs w:val="22"/>
        </w:rPr>
        <w:t xml:space="preserve">thylation </w:t>
      </w:r>
      <w:r w:rsidR="0081325D">
        <w:rPr>
          <w:rFonts w:ascii="Arial" w:hAnsi="Arial" w:cs="Arial"/>
          <w:sz w:val="22"/>
          <w:szCs w:val="22"/>
        </w:rPr>
        <w:t xml:space="preserve">at HGA and CRC </w:t>
      </w:r>
      <w:r w:rsidRPr="00AA74C7">
        <w:rPr>
          <w:rFonts w:ascii="Arial" w:hAnsi="Arial" w:cs="Arial"/>
          <w:sz w:val="22"/>
          <w:szCs w:val="22"/>
        </w:rPr>
        <w:t>(</w:t>
      </w:r>
      <w:r w:rsidRPr="00AA74C7">
        <w:rPr>
          <w:rFonts w:ascii="Arial" w:eastAsiaTheme="minorEastAsia" w:hAnsi="Arial" w:cs="Arial"/>
          <w:b/>
          <w:kern w:val="2"/>
          <w:sz w:val="22"/>
          <w:szCs w:val="22"/>
        </w:rPr>
        <w:t>Figure 1</w:t>
      </w:r>
      <w:r w:rsidR="00EB5FD2" w:rsidRPr="00AA74C7">
        <w:rPr>
          <w:rFonts w:ascii="Arial" w:eastAsiaTheme="minorEastAsia" w:hAnsi="Arial" w:cs="Arial"/>
          <w:b/>
          <w:kern w:val="2"/>
          <w:sz w:val="22"/>
          <w:szCs w:val="22"/>
        </w:rPr>
        <w:t>C</w:t>
      </w:r>
      <w:r w:rsidRPr="00AA74C7">
        <w:rPr>
          <w:rFonts w:ascii="Arial" w:hAnsi="Arial" w:cs="Arial"/>
          <w:sz w:val="22"/>
          <w:szCs w:val="22"/>
        </w:rPr>
        <w:t>). As many previous studies</w:t>
      </w:r>
      <w:bookmarkStart w:id="347" w:name="OLE_LINK94"/>
      <w:bookmarkStart w:id="348" w:name="OLE_LINK95"/>
      <w:r w:rsidR="0081325D">
        <w:rPr>
          <w:rFonts w:ascii="Arial" w:hAnsi="Arial" w:cs="Arial"/>
          <w:sz w:val="22"/>
          <w:szCs w:val="22"/>
        </w:rPr>
        <w:t xml:space="preserve"> have</w:t>
      </w:r>
      <w:r w:rsidRPr="00AA74C7">
        <w:rPr>
          <w:rFonts w:ascii="Arial" w:hAnsi="Arial" w:cs="Arial"/>
          <w:sz w:val="22"/>
          <w:szCs w:val="22"/>
        </w:rPr>
        <w:t xml:space="preserve"> reported, </w:t>
      </w:r>
      <w:r w:rsidR="0081325D">
        <w:rPr>
          <w:rFonts w:ascii="Arial" w:hAnsi="Arial" w:cs="Arial"/>
          <w:sz w:val="22"/>
          <w:szCs w:val="22"/>
        </w:rPr>
        <w:t xml:space="preserve">a </w:t>
      </w:r>
      <w:r w:rsidRPr="00AA74C7">
        <w:rPr>
          <w:rFonts w:ascii="Arial" w:hAnsi="Arial" w:cs="Arial"/>
          <w:sz w:val="22"/>
          <w:szCs w:val="22"/>
        </w:rPr>
        <w:t>bimodal distribution</w:t>
      </w:r>
      <w:bookmarkEnd w:id="347"/>
      <w:bookmarkEnd w:id="348"/>
      <w:r w:rsidRPr="00AA74C7">
        <w:rPr>
          <w:rFonts w:ascii="Arial" w:hAnsi="Arial" w:cs="Arial"/>
          <w:sz w:val="22"/>
          <w:szCs w:val="22"/>
        </w:rPr>
        <w:t xml:space="preserve"> can characterize DNA methylation pattern, and we </w:t>
      </w:r>
      <w:r w:rsidR="00B34044">
        <w:rPr>
          <w:rFonts w:ascii="Arial" w:hAnsi="Arial" w:cs="Arial"/>
          <w:sz w:val="22"/>
          <w:szCs w:val="22"/>
        </w:rPr>
        <w:t>noted that the</w:t>
      </w:r>
      <w:r w:rsidRPr="00AA74C7">
        <w:rPr>
          <w:rFonts w:ascii="Arial" w:hAnsi="Arial" w:cs="Arial"/>
          <w:sz w:val="22"/>
          <w:szCs w:val="22"/>
        </w:rPr>
        <w:t xml:space="preserve"> </w:t>
      </w:r>
      <w:bookmarkStart w:id="349" w:name="OLE_LINK102"/>
      <w:bookmarkStart w:id="350" w:name="OLE_LINK103"/>
      <w:del w:id="351" w:author="Microsoft Office 用户" w:date="2020-03-13T23:45:00Z">
        <w:r w:rsidRPr="00AA74C7" w:rsidDel="00BB12F7">
          <w:rPr>
            <w:rFonts w:ascii="Arial" w:hAnsi="Arial" w:cs="Arial"/>
            <w:sz w:val="22"/>
            <w:szCs w:val="22"/>
          </w:rPr>
          <w:delText>hyperme</w:delText>
        </w:r>
      </w:del>
      <w:ins w:id="352" w:author="Microsoft Office 用户" w:date="2020-03-13T23:45:00Z">
        <w:r w:rsidR="00BB12F7">
          <w:rPr>
            <w:rFonts w:ascii="Arial" w:hAnsi="Arial" w:cs="Arial"/>
            <w:sz w:val="22"/>
            <w:szCs w:val="22"/>
          </w:rPr>
          <w:t>hyper-me</w:t>
        </w:r>
      </w:ins>
      <w:r w:rsidRPr="00AA74C7">
        <w:rPr>
          <w:rFonts w:ascii="Arial" w:hAnsi="Arial" w:cs="Arial"/>
          <w:sz w:val="22"/>
          <w:szCs w:val="22"/>
        </w:rPr>
        <w:t>thylated peak</w:t>
      </w:r>
      <w:bookmarkEnd w:id="349"/>
      <w:bookmarkEnd w:id="350"/>
      <w:r w:rsidRPr="00AA74C7">
        <w:rPr>
          <w:rFonts w:ascii="Arial" w:hAnsi="Arial" w:cs="Arial"/>
          <w:sz w:val="22"/>
          <w:szCs w:val="22"/>
        </w:rPr>
        <w:t xml:space="preserve"> can clearly reflect progressive </w:t>
      </w:r>
      <w:del w:id="353" w:author="Microsoft Office 用户" w:date="2020-03-13T23:46:00Z">
        <w:r w:rsidRPr="00AA74C7" w:rsidDel="00BB12F7">
          <w:rPr>
            <w:rFonts w:ascii="Arial" w:hAnsi="Arial" w:cs="Arial"/>
            <w:sz w:val="22"/>
            <w:szCs w:val="22"/>
          </w:rPr>
          <w:delText>hypome</w:delText>
        </w:r>
      </w:del>
      <w:ins w:id="354" w:author="Microsoft Office 用户" w:date="2020-03-13T23:46:00Z">
        <w:r w:rsidR="00BB12F7">
          <w:rPr>
            <w:rFonts w:ascii="Arial" w:hAnsi="Arial" w:cs="Arial"/>
            <w:sz w:val="22"/>
            <w:szCs w:val="22"/>
          </w:rPr>
          <w:t>hypo-me</w:t>
        </w:r>
      </w:ins>
      <w:r w:rsidRPr="00AA74C7">
        <w:rPr>
          <w:rFonts w:ascii="Arial" w:hAnsi="Arial" w:cs="Arial"/>
          <w:sz w:val="22"/>
          <w:szCs w:val="22"/>
        </w:rPr>
        <w:t>thylation (</w:t>
      </w:r>
      <w:r w:rsidRPr="00AA74C7">
        <w:rPr>
          <w:rFonts w:ascii="Arial" w:eastAsiaTheme="minorEastAsia" w:hAnsi="Arial" w:cs="Arial"/>
          <w:b/>
          <w:kern w:val="2"/>
          <w:sz w:val="22"/>
          <w:szCs w:val="22"/>
        </w:rPr>
        <w:t xml:space="preserve">Figure </w:t>
      </w:r>
      <w:r w:rsidR="00BD1114" w:rsidRPr="00AA74C7">
        <w:rPr>
          <w:rFonts w:ascii="Arial" w:eastAsiaTheme="minorEastAsia" w:hAnsi="Arial" w:cs="Arial"/>
          <w:b/>
          <w:kern w:val="2"/>
          <w:sz w:val="22"/>
          <w:szCs w:val="22"/>
        </w:rPr>
        <w:t>1D</w:t>
      </w:r>
      <w:r w:rsidRPr="00AA74C7">
        <w:rPr>
          <w:rFonts w:ascii="Arial" w:hAnsi="Arial" w:cs="Arial"/>
          <w:sz w:val="22"/>
          <w:szCs w:val="22"/>
        </w:rPr>
        <w:t xml:space="preserve"> and </w:t>
      </w:r>
      <w:r w:rsidRPr="00AA74C7">
        <w:rPr>
          <w:rFonts w:ascii="Arial" w:eastAsiaTheme="minorEastAsia" w:hAnsi="Arial" w:cs="Arial"/>
          <w:b/>
          <w:kern w:val="2"/>
          <w:sz w:val="22"/>
          <w:szCs w:val="22"/>
        </w:rPr>
        <w:t xml:space="preserve">Figure </w:t>
      </w:r>
      <w:r w:rsidR="00BD1114" w:rsidRPr="00AA74C7">
        <w:rPr>
          <w:rFonts w:ascii="Arial" w:eastAsiaTheme="minorEastAsia" w:hAnsi="Arial" w:cs="Arial"/>
          <w:b/>
          <w:kern w:val="2"/>
          <w:sz w:val="22"/>
          <w:szCs w:val="22"/>
        </w:rPr>
        <w:t>1E</w:t>
      </w:r>
      <w:r w:rsidRPr="00AA74C7">
        <w:rPr>
          <w:rFonts w:ascii="Arial" w:hAnsi="Arial" w:cs="Arial"/>
          <w:sz w:val="22"/>
          <w:szCs w:val="22"/>
        </w:rPr>
        <w:t>)</w:t>
      </w:r>
      <w:r w:rsidR="00EE5923" w:rsidRPr="00AA74C7">
        <w:rPr>
          <w:rFonts w:ascii="Arial" w:hAnsi="Arial" w:cs="Arial"/>
          <w:sz w:val="22"/>
          <w:szCs w:val="22"/>
        </w:rPr>
        <w:fldChar w:fldCharType="begin"/>
      </w:r>
      <w:r w:rsidR="0024122C">
        <w:rPr>
          <w:rFonts w:ascii="Arial" w:hAnsi="Arial" w:cs="Arial"/>
          <w:sz w:val="22"/>
          <w:szCs w:val="22"/>
        </w:rPr>
        <w:instrText xml:space="preserve"> ADDIN EN.CITE &lt;EndNote&gt;&lt;Cite&gt;&lt;Author&gt;Straussman&lt;/Author&gt;&lt;Year&gt;2009&lt;/Year&gt;&lt;RecNum&gt;39&lt;/RecNum&gt;&lt;DisplayText&gt;[28]&lt;/DisplayText&gt;&lt;record&gt;&lt;rec-number&gt;39&lt;/rec-number&gt;&lt;foreign-keys&gt;&lt;key app="EN" db-id="zffsxeepa00fpreedaupevsaw9eeftzdw009" timestamp="1562230137"&gt;39&lt;/key&gt;&lt;/foreign-keys&gt;&lt;ref-type name="Journal Article"&gt;17&lt;/ref-type&gt;&lt;contributors&gt;&lt;authors&gt;&lt;author&gt;Straussman, R.&lt;/author&gt;&lt;author&gt;Nejman, D.&lt;/author&gt;&lt;author&gt;Roberts, D.&lt;/author&gt;&lt;author&gt;Steinfeld, I.&lt;/author&gt;&lt;author&gt;Blum, B.&lt;/author&gt;&lt;author&gt;Benvenisty, N.&lt;/author&gt;&lt;author&gt;Simon, I.&lt;/author&gt;&lt;author&gt;Yakhini, Z.&lt;/author&gt;&lt;author&gt;Cedar, H.&lt;/author&gt;&lt;/authors&gt;&lt;/contributors&gt;&lt;auth-address&gt;Department of Cellular Biochemistry and Human Genetics, The Hebrew University-Hadassah Medical School, Jerusalem, Israel.&lt;/auth-address&gt;&lt;titles&gt;&lt;title&gt;Developmental programming of CpG island methylation profiles in the human genome&lt;/title&gt;&lt;secondary-title&gt;Nat Struct Mol Biol&lt;/secondary-title&gt;&lt;/titles&gt;&lt;periodical&gt;&lt;full-title&gt;Nat Struct Mol Biol&lt;/full-title&gt;&lt;/periodical&gt;&lt;pages&gt;564-71&lt;/pages&gt;&lt;volume&gt;16&lt;/volume&gt;&lt;number&gt;5&lt;/number&gt;&lt;edition&gt;2009/04/21&lt;/edition&gt;&lt;keywords&gt;&lt;keyword&gt;Algorithms&lt;/keyword&gt;&lt;keyword&gt;CpG Islands/*genetics&lt;/keyword&gt;&lt;keyword&gt;*DNA Methylation&lt;/keyword&gt;&lt;keyword&gt;Embryonic Development/*genetics&lt;/keyword&gt;&lt;keyword&gt;Genome, Human/*genetics&lt;/keyword&gt;&lt;keyword&gt;Humans&lt;/keyword&gt;&lt;keyword&gt;Oligonucleotide Array Sequence Analysis&lt;/keyword&gt;&lt;keyword&gt;Organ Specificity/genetics&lt;/keyword&gt;&lt;keyword&gt;Pluripotent Stem Cells/metabolism&lt;/keyword&gt;&lt;keyword&gt;Regulatory Sequences, Nucleic Acid/genetics&lt;/keyword&gt;&lt;keyword&gt;Transcription Initiation Site&lt;/keyword&gt;&lt;/keywords&gt;&lt;dates&gt;&lt;year&gt;2009&lt;/year&gt;&lt;pub-dates&gt;&lt;date&gt;May&lt;/date&gt;&lt;/pub-dates&gt;&lt;/dates&gt;&lt;isbn&gt;1545-9985 (Electronic)&amp;#xD;1545-9985 (Linking)&lt;/isbn&gt;&lt;accession-num&gt;19377480&lt;/accession-num&gt;&lt;urls&gt;&lt;related-urls&gt;&lt;url&gt;https://www.ncbi.nlm.nih.gov/pubmed/19377480&lt;/url&gt;&lt;/related-urls&gt;&lt;/urls&gt;&lt;electronic-resource-num&gt;10.1038/nsmb.1594&lt;/electronic-resource-num&gt;&lt;/record&gt;&lt;/Cite&gt;&lt;/EndNote&gt;</w:instrText>
      </w:r>
      <w:r w:rsidR="00EE5923" w:rsidRPr="00AA74C7">
        <w:rPr>
          <w:rFonts w:ascii="Arial" w:hAnsi="Arial" w:cs="Arial"/>
          <w:sz w:val="22"/>
          <w:szCs w:val="22"/>
        </w:rPr>
        <w:fldChar w:fldCharType="separate"/>
      </w:r>
      <w:r w:rsidR="0024122C">
        <w:rPr>
          <w:rFonts w:ascii="Arial" w:hAnsi="Arial" w:cs="Arial"/>
          <w:noProof/>
          <w:sz w:val="22"/>
          <w:szCs w:val="22"/>
        </w:rPr>
        <w:t>[28]</w:t>
      </w:r>
      <w:r w:rsidR="00EE5923" w:rsidRPr="00AA74C7">
        <w:rPr>
          <w:rFonts w:ascii="Arial" w:hAnsi="Arial" w:cs="Arial"/>
          <w:sz w:val="22"/>
          <w:szCs w:val="22"/>
        </w:rPr>
        <w:fldChar w:fldCharType="end"/>
      </w:r>
      <w:r w:rsidRPr="00AA74C7">
        <w:rPr>
          <w:rFonts w:ascii="Arial" w:hAnsi="Arial" w:cs="Arial"/>
          <w:sz w:val="22"/>
          <w:szCs w:val="22"/>
        </w:rPr>
        <w:t>. We identified 440 and 6</w:t>
      </w:r>
      <w:r w:rsidR="005B2613" w:rsidRPr="00AA74C7">
        <w:rPr>
          <w:rFonts w:ascii="Arial" w:hAnsi="Arial" w:cs="Arial"/>
          <w:sz w:val="22"/>
          <w:szCs w:val="22"/>
        </w:rPr>
        <w:t>,</w:t>
      </w:r>
      <w:r w:rsidRPr="00AA74C7">
        <w:rPr>
          <w:rFonts w:ascii="Arial" w:hAnsi="Arial" w:cs="Arial"/>
          <w:sz w:val="22"/>
          <w:szCs w:val="22"/>
        </w:rPr>
        <w:t xml:space="preserve">805 DMRs in low- and hyper-grade adenoma respectively, and </w:t>
      </w:r>
      <w:r w:rsidR="0081325D">
        <w:rPr>
          <w:rFonts w:ascii="Arial" w:hAnsi="Arial" w:cs="Arial"/>
          <w:sz w:val="22"/>
          <w:szCs w:val="22"/>
        </w:rPr>
        <w:t xml:space="preserve">of these DMRs, </w:t>
      </w:r>
      <w:r w:rsidRPr="00AA74C7">
        <w:rPr>
          <w:rFonts w:ascii="Arial" w:hAnsi="Arial" w:cs="Arial"/>
          <w:sz w:val="22"/>
          <w:szCs w:val="22"/>
        </w:rPr>
        <w:t xml:space="preserve">314(71.4%) in </w:t>
      </w:r>
      <w:r w:rsidR="0081325D">
        <w:rPr>
          <w:rFonts w:ascii="Arial" w:hAnsi="Arial" w:cs="Arial"/>
          <w:sz w:val="22"/>
          <w:szCs w:val="22"/>
        </w:rPr>
        <w:t>LGA</w:t>
      </w:r>
      <w:r w:rsidR="00AA3789">
        <w:rPr>
          <w:rFonts w:ascii="Arial" w:hAnsi="Arial" w:cs="Arial"/>
          <w:sz w:val="22"/>
          <w:szCs w:val="22"/>
        </w:rPr>
        <w:t xml:space="preserve"> </w:t>
      </w:r>
      <w:r w:rsidRPr="00AA74C7">
        <w:rPr>
          <w:rFonts w:ascii="Arial" w:hAnsi="Arial" w:cs="Arial"/>
          <w:sz w:val="22"/>
          <w:szCs w:val="22"/>
        </w:rPr>
        <w:t>and 4,213</w:t>
      </w:r>
      <w:r w:rsidR="0081325D">
        <w:rPr>
          <w:rFonts w:ascii="Arial" w:hAnsi="Arial" w:cs="Arial"/>
          <w:sz w:val="22"/>
          <w:szCs w:val="22"/>
        </w:rPr>
        <w:t xml:space="preserve"> </w:t>
      </w:r>
      <w:r w:rsidRPr="00AA74C7">
        <w:rPr>
          <w:rFonts w:ascii="Arial" w:hAnsi="Arial" w:cs="Arial"/>
          <w:sz w:val="22"/>
          <w:szCs w:val="22"/>
        </w:rPr>
        <w:t xml:space="preserve">(61.9%) in </w:t>
      </w:r>
      <w:r w:rsidR="0081325D">
        <w:rPr>
          <w:rFonts w:ascii="Arial" w:hAnsi="Arial" w:cs="Arial"/>
          <w:sz w:val="22"/>
          <w:szCs w:val="22"/>
        </w:rPr>
        <w:t xml:space="preserve">HGA </w:t>
      </w:r>
      <w:r w:rsidR="00B36EA7" w:rsidRPr="00AA74C7">
        <w:rPr>
          <w:rFonts w:ascii="Arial" w:hAnsi="Arial" w:cs="Arial"/>
          <w:sz w:val="22"/>
          <w:szCs w:val="22"/>
        </w:rPr>
        <w:t xml:space="preserve">were </w:t>
      </w:r>
      <w:del w:id="355" w:author="Microsoft Office 用户" w:date="2020-03-13T23:46:00Z">
        <w:r w:rsidRPr="00AA74C7" w:rsidDel="00BB12F7">
          <w:rPr>
            <w:rFonts w:ascii="Arial" w:hAnsi="Arial" w:cs="Arial"/>
            <w:sz w:val="22"/>
            <w:szCs w:val="22"/>
          </w:rPr>
          <w:delText>hypome</w:delText>
        </w:r>
      </w:del>
      <w:ins w:id="356" w:author="Microsoft Office 用户" w:date="2020-03-13T23:46:00Z">
        <w:r w:rsidR="00BB12F7">
          <w:rPr>
            <w:rFonts w:ascii="Arial" w:hAnsi="Arial" w:cs="Arial"/>
            <w:sz w:val="22"/>
            <w:szCs w:val="22"/>
          </w:rPr>
          <w:t>hypo-me</w:t>
        </w:r>
      </w:ins>
      <w:r w:rsidRPr="00AA74C7">
        <w:rPr>
          <w:rFonts w:ascii="Arial" w:hAnsi="Arial" w:cs="Arial"/>
          <w:sz w:val="22"/>
          <w:szCs w:val="22"/>
        </w:rPr>
        <w:t>thylated</w:t>
      </w:r>
      <w:r w:rsidR="0081325D">
        <w:rPr>
          <w:rFonts w:ascii="Arial" w:hAnsi="Arial" w:cs="Arial"/>
          <w:sz w:val="22"/>
          <w:szCs w:val="22"/>
        </w:rPr>
        <w:t xml:space="preserve"> compared to normal tissues</w:t>
      </w:r>
      <w:r w:rsidRPr="00AA74C7">
        <w:rPr>
          <w:rFonts w:ascii="Arial" w:hAnsi="Arial" w:cs="Arial"/>
          <w:sz w:val="22"/>
          <w:szCs w:val="22"/>
        </w:rPr>
        <w:t xml:space="preserve">. </w:t>
      </w:r>
      <w:r w:rsidR="00B36EA7" w:rsidRPr="00AA74C7">
        <w:rPr>
          <w:rFonts w:ascii="Arial" w:hAnsi="Arial" w:cs="Arial"/>
          <w:sz w:val="22"/>
          <w:szCs w:val="22"/>
        </w:rPr>
        <w:t xml:space="preserve">On the contrary, most DMRs (660/868, 76.0%) </w:t>
      </w:r>
      <w:r w:rsidR="0081325D">
        <w:rPr>
          <w:rFonts w:ascii="Arial" w:hAnsi="Arial" w:cs="Arial"/>
          <w:sz w:val="22"/>
          <w:szCs w:val="22"/>
        </w:rPr>
        <w:t xml:space="preserve">differences </w:t>
      </w:r>
      <w:r w:rsidR="00B36EA7" w:rsidRPr="00AA74C7">
        <w:rPr>
          <w:rFonts w:ascii="Arial" w:hAnsi="Arial" w:cs="Arial"/>
          <w:sz w:val="22"/>
          <w:szCs w:val="22"/>
        </w:rPr>
        <w:t>between</w:t>
      </w:r>
      <w:r w:rsidRPr="00AA74C7">
        <w:rPr>
          <w:rFonts w:ascii="Arial" w:hAnsi="Arial" w:cs="Arial"/>
          <w:sz w:val="22"/>
          <w:szCs w:val="22"/>
        </w:rPr>
        <w:t xml:space="preserve"> </w:t>
      </w:r>
      <w:r w:rsidR="0081325D">
        <w:rPr>
          <w:rFonts w:ascii="Arial" w:hAnsi="Arial" w:cs="Arial"/>
          <w:sz w:val="22"/>
          <w:szCs w:val="22"/>
        </w:rPr>
        <w:t xml:space="preserve">HGA </w:t>
      </w:r>
      <w:r w:rsidR="00B36EA7" w:rsidRPr="00AA74C7">
        <w:rPr>
          <w:rFonts w:ascii="Arial" w:hAnsi="Arial" w:cs="Arial"/>
          <w:sz w:val="22"/>
          <w:szCs w:val="22"/>
        </w:rPr>
        <w:t xml:space="preserve">and </w:t>
      </w:r>
      <w:r w:rsidR="0081325D">
        <w:rPr>
          <w:rFonts w:ascii="Arial" w:hAnsi="Arial" w:cs="Arial"/>
          <w:sz w:val="22"/>
          <w:szCs w:val="22"/>
        </w:rPr>
        <w:t>LGA</w:t>
      </w:r>
      <w:ins w:id="357" w:author="Fan Jian" w:date="2019-10-10T20:15:00Z">
        <w:r w:rsidR="00255D6E">
          <w:rPr>
            <w:rFonts w:ascii="Arial" w:hAnsi="Arial" w:cs="Arial"/>
            <w:sz w:val="22"/>
            <w:szCs w:val="22"/>
          </w:rPr>
          <w:t xml:space="preserve"> </w:t>
        </w:r>
      </w:ins>
      <w:r w:rsidR="00B36EA7" w:rsidRPr="00AA74C7">
        <w:rPr>
          <w:rFonts w:ascii="Arial" w:hAnsi="Arial" w:cs="Arial"/>
          <w:sz w:val="22"/>
          <w:szCs w:val="22"/>
        </w:rPr>
        <w:t xml:space="preserve">were </w:t>
      </w:r>
      <w:del w:id="358" w:author="Microsoft Office 用户" w:date="2020-03-13T23:45:00Z">
        <w:r w:rsidRPr="00AA74C7" w:rsidDel="00BB12F7">
          <w:rPr>
            <w:rFonts w:ascii="Arial" w:hAnsi="Arial" w:cs="Arial"/>
            <w:sz w:val="22"/>
            <w:szCs w:val="22"/>
          </w:rPr>
          <w:delText>hyperme</w:delText>
        </w:r>
      </w:del>
      <w:ins w:id="359" w:author="Microsoft Office 用户" w:date="2020-03-13T23:45:00Z">
        <w:r w:rsidR="00BB12F7">
          <w:rPr>
            <w:rFonts w:ascii="Arial" w:hAnsi="Arial" w:cs="Arial"/>
            <w:sz w:val="22"/>
            <w:szCs w:val="22"/>
          </w:rPr>
          <w:t>hyper-me</w:t>
        </w:r>
      </w:ins>
      <w:r w:rsidRPr="00AA74C7">
        <w:rPr>
          <w:rFonts w:ascii="Arial" w:hAnsi="Arial" w:cs="Arial"/>
          <w:sz w:val="22"/>
          <w:szCs w:val="22"/>
        </w:rPr>
        <w:t xml:space="preserve">thylated. </w:t>
      </w:r>
      <w:r w:rsidR="0081325D">
        <w:rPr>
          <w:rFonts w:ascii="Arial" w:hAnsi="Arial" w:cs="Arial"/>
          <w:sz w:val="22"/>
          <w:szCs w:val="22"/>
        </w:rPr>
        <w:t>Aside from</w:t>
      </w:r>
      <w:r w:rsidRPr="00AA74C7">
        <w:rPr>
          <w:rFonts w:ascii="Arial" w:hAnsi="Arial" w:cs="Arial"/>
          <w:sz w:val="22"/>
          <w:szCs w:val="22"/>
        </w:rPr>
        <w:t xml:space="preserve"> a little overlap between </w:t>
      </w:r>
      <w:r w:rsidR="0081325D">
        <w:rPr>
          <w:rFonts w:ascii="Arial" w:hAnsi="Arial" w:cs="Arial"/>
          <w:sz w:val="22"/>
          <w:szCs w:val="22"/>
        </w:rPr>
        <w:t>HGA</w:t>
      </w:r>
      <w:r w:rsidRPr="00AA74C7">
        <w:rPr>
          <w:rFonts w:ascii="Arial" w:hAnsi="Arial" w:cs="Arial"/>
          <w:sz w:val="22"/>
          <w:szCs w:val="22"/>
        </w:rPr>
        <w:t xml:space="preserve"> genes</w:t>
      </w:r>
      <w:r w:rsidR="0081325D">
        <w:rPr>
          <w:rFonts w:ascii="Arial" w:hAnsi="Arial" w:cs="Arial"/>
          <w:sz w:val="22"/>
          <w:szCs w:val="22"/>
        </w:rPr>
        <w:t>,</w:t>
      </w:r>
      <w:r w:rsidRPr="00AA74C7">
        <w:rPr>
          <w:rFonts w:ascii="Arial" w:hAnsi="Arial" w:cs="Arial"/>
          <w:sz w:val="22"/>
          <w:szCs w:val="22"/>
        </w:rPr>
        <w:t xml:space="preserve"> significant</w:t>
      </w:r>
      <w:r w:rsidR="0081325D">
        <w:rPr>
          <w:rFonts w:ascii="Arial" w:hAnsi="Arial" w:cs="Arial"/>
          <w:sz w:val="22"/>
          <w:szCs w:val="22"/>
        </w:rPr>
        <w:t>ly</w:t>
      </w:r>
      <w:r w:rsidRPr="00AA74C7">
        <w:rPr>
          <w:rFonts w:ascii="Arial" w:hAnsi="Arial" w:cs="Arial"/>
          <w:sz w:val="22"/>
          <w:szCs w:val="22"/>
        </w:rPr>
        <w:t xml:space="preserve"> distinct DMRs </w:t>
      </w:r>
      <w:r w:rsidR="0081325D">
        <w:rPr>
          <w:rFonts w:ascii="Arial" w:hAnsi="Arial" w:cs="Arial"/>
          <w:sz w:val="22"/>
          <w:szCs w:val="22"/>
        </w:rPr>
        <w:t xml:space="preserve">were </w:t>
      </w:r>
      <w:r w:rsidRPr="00AA74C7">
        <w:rPr>
          <w:rFonts w:ascii="Arial" w:hAnsi="Arial" w:cs="Arial"/>
          <w:sz w:val="22"/>
          <w:szCs w:val="22"/>
        </w:rPr>
        <w:t xml:space="preserve">located </w:t>
      </w:r>
      <w:r w:rsidR="0081325D">
        <w:rPr>
          <w:rFonts w:ascii="Arial" w:hAnsi="Arial" w:cs="Arial"/>
          <w:sz w:val="22"/>
          <w:szCs w:val="22"/>
        </w:rPr>
        <w:t>between</w:t>
      </w:r>
      <w:r w:rsidRPr="00AA74C7">
        <w:rPr>
          <w:rFonts w:ascii="Arial" w:hAnsi="Arial" w:cs="Arial"/>
          <w:sz w:val="22"/>
          <w:szCs w:val="22"/>
        </w:rPr>
        <w:t xml:space="preserve"> </w:t>
      </w:r>
      <w:r w:rsidR="005B004F">
        <w:rPr>
          <w:rFonts w:ascii="Arial" w:hAnsi="Arial" w:cs="Arial"/>
          <w:sz w:val="22"/>
          <w:szCs w:val="22"/>
        </w:rPr>
        <w:t>LGA vs Normal</w:t>
      </w:r>
      <w:r w:rsidRPr="00AA74C7">
        <w:rPr>
          <w:rFonts w:ascii="Arial" w:hAnsi="Arial" w:cs="Arial"/>
          <w:sz w:val="22"/>
          <w:szCs w:val="22"/>
        </w:rPr>
        <w:t xml:space="preserve"> and </w:t>
      </w:r>
      <w:r w:rsidR="005B004F">
        <w:rPr>
          <w:rFonts w:ascii="Arial" w:hAnsi="Arial" w:cs="Arial"/>
          <w:sz w:val="22"/>
          <w:szCs w:val="22"/>
        </w:rPr>
        <w:t>HGA vs LGA</w:t>
      </w:r>
      <w:r w:rsidR="006E3F42">
        <w:rPr>
          <w:rFonts w:ascii="Arial" w:hAnsi="Arial" w:cs="Arial"/>
          <w:sz w:val="22"/>
          <w:szCs w:val="22"/>
        </w:rPr>
        <w:t xml:space="preserve"> which</w:t>
      </w:r>
      <w:r w:rsidRPr="00AA74C7">
        <w:rPr>
          <w:rFonts w:ascii="Arial" w:hAnsi="Arial" w:cs="Arial"/>
          <w:sz w:val="22"/>
          <w:szCs w:val="22"/>
        </w:rPr>
        <w:t xml:space="preserve"> indicate</w:t>
      </w:r>
      <w:r w:rsidR="006E3F42">
        <w:rPr>
          <w:rFonts w:ascii="Arial" w:hAnsi="Arial" w:cs="Arial"/>
          <w:sz w:val="22"/>
          <w:szCs w:val="22"/>
        </w:rPr>
        <w:t>s that</w:t>
      </w:r>
      <w:r w:rsidRPr="00AA74C7">
        <w:rPr>
          <w:rFonts w:ascii="Arial" w:hAnsi="Arial" w:cs="Arial"/>
          <w:sz w:val="22"/>
          <w:szCs w:val="22"/>
        </w:rPr>
        <w:t xml:space="preserve"> </w:t>
      </w:r>
      <w:r w:rsidR="005B004F">
        <w:rPr>
          <w:rFonts w:ascii="Arial" w:hAnsi="Arial" w:cs="Arial"/>
          <w:sz w:val="22"/>
          <w:szCs w:val="22"/>
        </w:rPr>
        <w:t>LGA vs Normal</w:t>
      </w:r>
      <w:r w:rsidRPr="00AA74C7">
        <w:rPr>
          <w:rFonts w:ascii="Arial" w:hAnsi="Arial" w:cs="Arial"/>
          <w:sz w:val="22"/>
          <w:szCs w:val="22"/>
        </w:rPr>
        <w:t xml:space="preserve"> and </w:t>
      </w:r>
      <w:r w:rsidR="005B004F">
        <w:rPr>
          <w:rFonts w:ascii="Arial" w:hAnsi="Arial" w:cs="Arial"/>
          <w:sz w:val="22"/>
          <w:szCs w:val="22"/>
        </w:rPr>
        <w:t>HGA vs LGA</w:t>
      </w:r>
      <w:r w:rsidR="006E3F42">
        <w:rPr>
          <w:rFonts w:ascii="Arial" w:hAnsi="Arial" w:cs="Arial"/>
          <w:sz w:val="22"/>
          <w:szCs w:val="22"/>
        </w:rPr>
        <w:t xml:space="preserve"> are</w:t>
      </w:r>
      <w:r w:rsidRPr="00AA74C7">
        <w:rPr>
          <w:rFonts w:ascii="Arial" w:hAnsi="Arial" w:cs="Arial"/>
          <w:sz w:val="22"/>
          <w:szCs w:val="22"/>
        </w:rPr>
        <w:t xml:space="preserve"> possibly not the same process with </w:t>
      </w:r>
      <w:r w:rsidR="006E3F42">
        <w:rPr>
          <w:rFonts w:ascii="Arial" w:hAnsi="Arial" w:cs="Arial"/>
          <w:sz w:val="22"/>
          <w:szCs w:val="22"/>
        </w:rPr>
        <w:t xml:space="preserve">a </w:t>
      </w:r>
      <w:r w:rsidRPr="00AA74C7">
        <w:rPr>
          <w:rFonts w:ascii="Arial" w:hAnsi="Arial" w:cs="Arial"/>
          <w:sz w:val="22"/>
          <w:szCs w:val="22"/>
        </w:rPr>
        <w:t xml:space="preserve">degree difference but two different epigenetic processes. </w:t>
      </w:r>
      <w:r w:rsidR="006E3F42">
        <w:rPr>
          <w:rFonts w:ascii="Arial" w:hAnsi="Arial" w:cs="Arial"/>
          <w:sz w:val="22"/>
          <w:szCs w:val="22"/>
        </w:rPr>
        <w:t>These</w:t>
      </w:r>
      <w:r w:rsidR="006E3F42" w:rsidRPr="006E3F42">
        <w:rPr>
          <w:rFonts w:ascii="Arial" w:hAnsi="Arial" w:cs="Arial"/>
          <w:sz w:val="22"/>
          <w:szCs w:val="22"/>
        </w:rPr>
        <w:t xml:space="preserve"> genome-wide demethylation</w:t>
      </w:r>
      <w:r w:rsidR="006E3F42">
        <w:rPr>
          <w:rFonts w:ascii="Arial" w:hAnsi="Arial" w:cs="Arial"/>
          <w:sz w:val="22"/>
          <w:szCs w:val="22"/>
        </w:rPr>
        <w:t xml:space="preserve"> patterns</w:t>
      </w:r>
      <w:r w:rsidR="006E3F42" w:rsidRPr="006E3F42">
        <w:rPr>
          <w:rFonts w:ascii="Arial" w:hAnsi="Arial" w:cs="Arial"/>
          <w:sz w:val="22"/>
          <w:szCs w:val="22"/>
        </w:rPr>
        <w:t xml:space="preserve"> may indicate that</w:t>
      </w:r>
      <w:r w:rsidR="006E3F42">
        <w:rPr>
          <w:rFonts w:ascii="Arial" w:hAnsi="Arial" w:cs="Arial"/>
          <w:sz w:val="22"/>
          <w:szCs w:val="22"/>
        </w:rPr>
        <w:t xml:space="preserve"> though</w:t>
      </w:r>
      <w:r w:rsidR="0003505D">
        <w:rPr>
          <w:rFonts w:ascii="Arial" w:hAnsi="Arial" w:cs="Arial"/>
          <w:sz w:val="22"/>
          <w:szCs w:val="22"/>
        </w:rPr>
        <w:t xml:space="preserve"> </w:t>
      </w:r>
      <w:del w:id="360" w:author="Microsoft Office 用户" w:date="2020-03-13T23:46:00Z">
        <w:r w:rsidR="0003505D" w:rsidDel="00BB12F7">
          <w:rPr>
            <w:rFonts w:ascii="Arial" w:hAnsi="Arial" w:cs="Arial"/>
            <w:sz w:val="22"/>
            <w:szCs w:val="22"/>
          </w:rPr>
          <w:delText>hypo</w:delText>
        </w:r>
        <w:r w:rsidR="006E3F42" w:rsidRPr="006E3F42" w:rsidDel="00BB12F7">
          <w:rPr>
            <w:rFonts w:ascii="Arial" w:hAnsi="Arial" w:cs="Arial"/>
            <w:sz w:val="22"/>
            <w:szCs w:val="22"/>
          </w:rPr>
          <w:delText>me</w:delText>
        </w:r>
      </w:del>
      <w:ins w:id="361" w:author="Microsoft Office 用户" w:date="2020-03-13T23:46:00Z">
        <w:r w:rsidR="00BB12F7">
          <w:rPr>
            <w:rFonts w:ascii="Arial" w:hAnsi="Arial" w:cs="Arial"/>
            <w:sz w:val="22"/>
            <w:szCs w:val="22"/>
          </w:rPr>
          <w:t>hypo-me</w:t>
        </w:r>
      </w:ins>
      <w:r w:rsidR="006E3F42" w:rsidRPr="006E3F42">
        <w:rPr>
          <w:rFonts w:ascii="Arial" w:hAnsi="Arial" w:cs="Arial"/>
          <w:sz w:val="22"/>
          <w:szCs w:val="22"/>
        </w:rPr>
        <w:t xml:space="preserve">thylation dominates </w:t>
      </w:r>
      <w:r w:rsidR="006E3F42">
        <w:rPr>
          <w:rFonts w:ascii="Arial" w:hAnsi="Arial" w:cs="Arial"/>
          <w:sz w:val="22"/>
          <w:szCs w:val="22"/>
        </w:rPr>
        <w:t xml:space="preserve">the carcinogenesis </w:t>
      </w:r>
      <w:r w:rsidR="006E3F42" w:rsidRPr="006E3F42">
        <w:rPr>
          <w:rFonts w:ascii="Arial" w:hAnsi="Arial" w:cs="Arial"/>
          <w:sz w:val="22"/>
          <w:szCs w:val="22"/>
        </w:rPr>
        <w:t>of CR</w:t>
      </w:r>
      <w:r w:rsidR="006E3F42">
        <w:rPr>
          <w:rFonts w:ascii="Arial" w:hAnsi="Arial" w:cs="Arial"/>
          <w:sz w:val="22"/>
          <w:szCs w:val="22"/>
        </w:rPr>
        <w:t>C,</w:t>
      </w:r>
      <w:r w:rsidR="0003505D">
        <w:rPr>
          <w:rFonts w:ascii="Arial" w:hAnsi="Arial" w:cs="Arial"/>
          <w:sz w:val="22"/>
          <w:szCs w:val="22"/>
        </w:rPr>
        <w:t xml:space="preserve"> </w:t>
      </w:r>
      <w:del w:id="362" w:author="Microsoft Office 用户" w:date="2020-03-13T23:45:00Z">
        <w:r w:rsidR="0003505D" w:rsidDel="00BB12F7">
          <w:rPr>
            <w:rFonts w:ascii="Arial" w:hAnsi="Arial" w:cs="Arial"/>
            <w:sz w:val="22"/>
            <w:szCs w:val="22"/>
          </w:rPr>
          <w:delText>hyper</w:delText>
        </w:r>
        <w:r w:rsidR="006E3F42" w:rsidRPr="006E3F42" w:rsidDel="00BB12F7">
          <w:rPr>
            <w:rFonts w:ascii="Arial" w:hAnsi="Arial" w:cs="Arial"/>
            <w:sz w:val="22"/>
            <w:szCs w:val="22"/>
          </w:rPr>
          <w:delText>me</w:delText>
        </w:r>
      </w:del>
      <w:ins w:id="363" w:author="Microsoft Office 用户" w:date="2020-03-13T23:45:00Z">
        <w:r w:rsidR="00BB12F7">
          <w:rPr>
            <w:rFonts w:ascii="Arial" w:hAnsi="Arial" w:cs="Arial"/>
            <w:sz w:val="22"/>
            <w:szCs w:val="22"/>
          </w:rPr>
          <w:t>hyper-me</w:t>
        </w:r>
      </w:ins>
      <w:r w:rsidR="006E3F42" w:rsidRPr="006E3F42">
        <w:rPr>
          <w:rFonts w:ascii="Arial" w:hAnsi="Arial" w:cs="Arial"/>
          <w:sz w:val="22"/>
          <w:szCs w:val="22"/>
        </w:rPr>
        <w:t>thylation sites may contribute more to the distinct malignancy of these lesions.</w:t>
      </w:r>
    </w:p>
    <w:p w14:paraId="511A8CCE" w14:textId="77777777" w:rsidR="00590FB5" w:rsidRDefault="00590FB5" w:rsidP="006C4C6E">
      <w:pPr>
        <w:pStyle w:val="HTML"/>
        <w:shd w:val="clear" w:color="auto" w:fill="FFFFFF"/>
        <w:jc w:val="both"/>
        <w:rPr>
          <w:rFonts w:ascii="Arial" w:hAnsi="Arial" w:cs="Arial"/>
          <w:sz w:val="22"/>
          <w:szCs w:val="22"/>
        </w:rPr>
        <w:pPrChange w:id="364" w:author="czeng" w:date="2020-03-14T09:59:00Z">
          <w:pPr>
            <w:pStyle w:val="HTML"/>
            <w:shd w:val="clear" w:color="auto" w:fill="FFFFFF"/>
            <w:spacing w:line="480" w:lineRule="auto"/>
            <w:jc w:val="both"/>
          </w:pPr>
        </w:pPrChange>
      </w:pPr>
    </w:p>
    <w:p w14:paraId="1C9443C8" w14:textId="0230A8EB" w:rsidR="00F136CC" w:rsidRPr="00AA74C7" w:rsidRDefault="00E151AB" w:rsidP="006C4C6E">
      <w:pPr>
        <w:pStyle w:val="HTML"/>
        <w:shd w:val="clear" w:color="auto" w:fill="FFFFFF"/>
        <w:jc w:val="both"/>
        <w:rPr>
          <w:rFonts w:ascii="Arial" w:hAnsi="Arial" w:cs="Arial"/>
          <w:sz w:val="22"/>
          <w:szCs w:val="22"/>
        </w:rPr>
        <w:pPrChange w:id="365" w:author="czeng" w:date="2020-03-14T09:59:00Z">
          <w:pPr>
            <w:pStyle w:val="HTML"/>
            <w:shd w:val="clear" w:color="auto" w:fill="FFFFFF"/>
            <w:spacing w:line="480" w:lineRule="auto"/>
            <w:jc w:val="both"/>
          </w:pPr>
        </w:pPrChange>
      </w:pPr>
      <w:r w:rsidRPr="00AA74C7">
        <w:rPr>
          <w:rFonts w:ascii="Arial" w:hAnsi="Arial" w:cs="Arial"/>
          <w:sz w:val="22"/>
          <w:szCs w:val="22"/>
        </w:rPr>
        <w:t>To find functional differences</w:t>
      </w:r>
      <w:r w:rsidR="006E3F42">
        <w:rPr>
          <w:rFonts w:ascii="Arial" w:hAnsi="Arial" w:cs="Arial"/>
          <w:sz w:val="22"/>
          <w:szCs w:val="22"/>
        </w:rPr>
        <w:t xml:space="preserve"> between differing methylation patterns in normal, pre-cancerous, and cancerous tissues</w:t>
      </w:r>
      <w:r w:rsidRPr="00AA74C7">
        <w:rPr>
          <w:rFonts w:ascii="Arial" w:hAnsi="Arial" w:cs="Arial"/>
          <w:sz w:val="22"/>
          <w:szCs w:val="22"/>
        </w:rPr>
        <w:t>, e</w:t>
      </w:r>
      <w:r w:rsidR="00F136CC" w:rsidRPr="00AA74C7">
        <w:rPr>
          <w:rFonts w:ascii="Arial" w:hAnsi="Arial" w:cs="Arial"/>
          <w:sz w:val="22"/>
          <w:szCs w:val="22"/>
        </w:rPr>
        <w:t xml:space="preserve">nrichment analysis </w:t>
      </w:r>
      <w:r w:rsidRPr="00AA74C7">
        <w:rPr>
          <w:rFonts w:ascii="Arial" w:hAnsi="Arial" w:cs="Arial"/>
          <w:sz w:val="22"/>
          <w:szCs w:val="22"/>
        </w:rPr>
        <w:t>was applied</w:t>
      </w:r>
      <w:r w:rsidR="00255D6E">
        <w:rPr>
          <w:rFonts w:ascii="Arial" w:hAnsi="Arial" w:cs="Arial"/>
          <w:sz w:val="22"/>
          <w:szCs w:val="22"/>
        </w:rPr>
        <w:t xml:space="preserve"> </w:t>
      </w:r>
      <w:r w:rsidR="006E3F42">
        <w:rPr>
          <w:rFonts w:ascii="Arial" w:hAnsi="Arial" w:cs="Arial"/>
          <w:sz w:val="22"/>
          <w:szCs w:val="22"/>
        </w:rPr>
        <w:t>to</w:t>
      </w:r>
      <w:r w:rsidR="00F136CC" w:rsidRPr="00AA74C7">
        <w:rPr>
          <w:rFonts w:ascii="Arial" w:hAnsi="Arial" w:cs="Arial"/>
          <w:sz w:val="22"/>
          <w:szCs w:val="22"/>
        </w:rPr>
        <w:t xml:space="preserve"> 603 genes </w:t>
      </w:r>
      <w:r w:rsidRPr="00AA74C7">
        <w:rPr>
          <w:rFonts w:ascii="Arial" w:hAnsi="Arial" w:cs="Arial"/>
          <w:sz w:val="22"/>
          <w:szCs w:val="22"/>
        </w:rPr>
        <w:t xml:space="preserve">with </w:t>
      </w:r>
      <w:r w:rsidR="00F136CC" w:rsidRPr="00AA74C7">
        <w:rPr>
          <w:rFonts w:ascii="Arial" w:hAnsi="Arial" w:cs="Arial"/>
          <w:sz w:val="22"/>
          <w:szCs w:val="22"/>
        </w:rPr>
        <w:t xml:space="preserve">DMRs between </w:t>
      </w:r>
      <w:r w:rsidR="006E3F42">
        <w:rPr>
          <w:rFonts w:ascii="Arial" w:hAnsi="Arial" w:cs="Arial"/>
          <w:sz w:val="22"/>
          <w:szCs w:val="22"/>
        </w:rPr>
        <w:t xml:space="preserve">HGA </w:t>
      </w:r>
      <w:r w:rsidR="00F136CC" w:rsidRPr="00AA74C7">
        <w:rPr>
          <w:rFonts w:ascii="Arial" w:hAnsi="Arial" w:cs="Arial"/>
          <w:sz w:val="22"/>
          <w:szCs w:val="22"/>
        </w:rPr>
        <w:t>and</w:t>
      </w:r>
      <w:r w:rsidR="00255D6E">
        <w:rPr>
          <w:rFonts w:ascii="Arial" w:hAnsi="Arial" w:cs="Arial"/>
          <w:sz w:val="22"/>
          <w:szCs w:val="22"/>
        </w:rPr>
        <w:t xml:space="preserve"> </w:t>
      </w:r>
      <w:r w:rsidR="006E3F42">
        <w:rPr>
          <w:rFonts w:ascii="Arial" w:hAnsi="Arial" w:cs="Arial"/>
          <w:sz w:val="22"/>
          <w:szCs w:val="22"/>
        </w:rPr>
        <w:t>LGA</w:t>
      </w:r>
      <w:r w:rsidR="00F136CC" w:rsidRPr="00AA74C7">
        <w:rPr>
          <w:rFonts w:ascii="Arial" w:hAnsi="Arial" w:cs="Arial"/>
          <w:sz w:val="22"/>
          <w:szCs w:val="22"/>
        </w:rPr>
        <w:t xml:space="preserve"> </w:t>
      </w:r>
      <w:r w:rsidR="006E3F42">
        <w:rPr>
          <w:rFonts w:ascii="Arial" w:hAnsi="Arial" w:cs="Arial"/>
          <w:sz w:val="22"/>
          <w:szCs w:val="22"/>
        </w:rPr>
        <w:t xml:space="preserve">which determined that the </w:t>
      </w:r>
      <w:r w:rsidR="00F136CC" w:rsidRPr="00AA74C7">
        <w:rPr>
          <w:rFonts w:ascii="Arial" w:hAnsi="Arial" w:cs="Arial"/>
          <w:sz w:val="22"/>
          <w:szCs w:val="22"/>
        </w:rPr>
        <w:t xml:space="preserve">most </w:t>
      </w:r>
      <w:r w:rsidRPr="00AA74C7">
        <w:rPr>
          <w:rFonts w:ascii="Arial" w:hAnsi="Arial" w:cs="Arial"/>
          <w:sz w:val="22"/>
          <w:szCs w:val="22"/>
        </w:rPr>
        <w:t xml:space="preserve">enriched </w:t>
      </w:r>
      <w:r w:rsidR="00F136CC" w:rsidRPr="00AA74C7">
        <w:rPr>
          <w:rFonts w:ascii="Arial" w:hAnsi="Arial" w:cs="Arial"/>
          <w:sz w:val="22"/>
          <w:szCs w:val="22"/>
        </w:rPr>
        <w:t xml:space="preserve">terms </w:t>
      </w:r>
      <w:r w:rsidR="006E3F42">
        <w:rPr>
          <w:rFonts w:ascii="Arial" w:hAnsi="Arial" w:cs="Arial"/>
          <w:sz w:val="22"/>
          <w:szCs w:val="22"/>
        </w:rPr>
        <w:t xml:space="preserve">were </w:t>
      </w:r>
      <w:r w:rsidRPr="00AA74C7">
        <w:rPr>
          <w:rFonts w:ascii="Arial" w:hAnsi="Arial" w:cs="Arial"/>
          <w:sz w:val="22"/>
          <w:szCs w:val="22"/>
        </w:rPr>
        <w:t xml:space="preserve">related to </w:t>
      </w:r>
      <w:r w:rsidR="00F136CC" w:rsidRPr="00AA74C7">
        <w:rPr>
          <w:rFonts w:ascii="Arial" w:hAnsi="Arial" w:cs="Arial"/>
          <w:sz w:val="22"/>
          <w:szCs w:val="22"/>
        </w:rPr>
        <w:t>nervous system and signal transduction (</w:t>
      </w:r>
      <w:r w:rsidR="00BD1114" w:rsidRPr="00AA74C7">
        <w:rPr>
          <w:rFonts w:ascii="Arial" w:eastAsiaTheme="minorEastAsia" w:hAnsi="Arial" w:cs="Arial"/>
          <w:b/>
          <w:kern w:val="2"/>
          <w:sz w:val="22"/>
          <w:szCs w:val="22"/>
        </w:rPr>
        <w:t>Figure 2A</w:t>
      </w:r>
      <w:r w:rsidR="00F136CC" w:rsidRPr="00AA74C7">
        <w:rPr>
          <w:rFonts w:ascii="Arial" w:hAnsi="Arial" w:cs="Arial"/>
          <w:sz w:val="22"/>
          <w:szCs w:val="22"/>
        </w:rPr>
        <w:t xml:space="preserve">). The term </w:t>
      </w:r>
      <w:bookmarkStart w:id="366" w:name="OLE_LINK196"/>
      <w:bookmarkStart w:id="367" w:name="OLE_LINK197"/>
      <w:r w:rsidR="00F136CC" w:rsidRPr="00AA74C7">
        <w:rPr>
          <w:rFonts w:ascii="Arial" w:hAnsi="Arial" w:cs="Arial"/>
          <w:sz w:val="22"/>
          <w:szCs w:val="22"/>
        </w:rPr>
        <w:t>gut–brain-axis</w:t>
      </w:r>
      <w:bookmarkEnd w:id="366"/>
      <w:bookmarkEnd w:id="367"/>
      <w:r w:rsidR="00F136CC" w:rsidRPr="00AA74C7">
        <w:rPr>
          <w:rFonts w:ascii="Arial" w:hAnsi="Arial" w:cs="Arial"/>
          <w:sz w:val="22"/>
          <w:szCs w:val="22"/>
        </w:rPr>
        <w:t xml:space="preserve"> describes an integrative physiology concept that incorporates all, including afferent and efferent neural, endocrine, nutrient, and immunological signals</w:t>
      </w:r>
      <w:r w:rsidR="006E3F42">
        <w:rPr>
          <w:rFonts w:ascii="Arial" w:hAnsi="Arial" w:cs="Arial"/>
          <w:sz w:val="22"/>
          <w:szCs w:val="22"/>
        </w:rPr>
        <w:t>, cross-talk</w:t>
      </w:r>
      <w:r w:rsidR="00F136CC" w:rsidRPr="00AA74C7">
        <w:rPr>
          <w:rFonts w:ascii="Arial" w:hAnsi="Arial" w:cs="Arial"/>
          <w:sz w:val="22"/>
          <w:szCs w:val="22"/>
        </w:rPr>
        <w:t xml:space="preserve"> between the </w:t>
      </w:r>
      <w:r w:rsidR="006E3F42">
        <w:rPr>
          <w:rFonts w:ascii="Arial" w:hAnsi="Arial" w:cs="Arial"/>
          <w:sz w:val="22"/>
          <w:szCs w:val="22"/>
        </w:rPr>
        <w:t>central nervous system</w:t>
      </w:r>
      <w:r w:rsidR="00F136CC" w:rsidRPr="00AA74C7">
        <w:rPr>
          <w:rFonts w:ascii="Arial" w:hAnsi="Arial" w:cs="Arial"/>
          <w:sz w:val="22"/>
          <w:szCs w:val="22"/>
        </w:rPr>
        <w:t xml:space="preserve"> and the gastrointestinal system</w:t>
      </w:r>
      <w:r w:rsidR="006E3F42">
        <w:rPr>
          <w:rFonts w:ascii="Arial" w:hAnsi="Arial" w:cs="Arial"/>
          <w:sz w:val="22"/>
          <w:szCs w:val="22"/>
        </w:rPr>
        <w:t xml:space="preserve"> that may be dysregulated during carcinogenesis</w:t>
      </w:r>
      <w:r w:rsidRPr="00AA74C7" w:rsidDel="00E151AB">
        <w:rPr>
          <w:rFonts w:ascii="Arial" w:hAnsi="Arial" w:cs="Arial"/>
          <w:sz w:val="22"/>
          <w:szCs w:val="22"/>
        </w:rPr>
        <w:t xml:space="preserve"> </w:t>
      </w:r>
      <w:r w:rsidR="00A67B7D" w:rsidRPr="00AA74C7">
        <w:rPr>
          <w:rFonts w:ascii="Arial" w:hAnsi="Arial" w:cs="Arial"/>
          <w:sz w:val="22"/>
          <w:szCs w:val="22"/>
        </w:rPr>
        <w:fldChar w:fldCharType="begin">
          <w:fldData xml:space="preserve">PEVuZE5vdGU+PENpdGU+PEF1dGhvcj5DbGVtbWVuc2VuPC9BdXRob3I+PFllYXI+MjAxNzwvWWVh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</w:fldData>
        </w:fldChar>
      </w:r>
      <w:r w:rsidR="0024122C">
        <w:rPr>
          <w:rFonts w:ascii="Arial" w:hAnsi="Arial" w:cs="Arial"/>
          <w:sz w:val="22"/>
          <w:szCs w:val="22"/>
        </w:rPr>
        <w:instrText xml:space="preserve"> ADDIN EN.CITE </w:instrText>
      </w:r>
      <w:r w:rsidR="0024122C">
        <w:rPr>
          <w:rFonts w:ascii="Arial" w:hAnsi="Arial" w:cs="Arial"/>
          <w:sz w:val="22"/>
          <w:szCs w:val="22"/>
        </w:rPr>
        <w:fldChar w:fldCharType="begin">
          <w:fldData xml:space="preserve">PEVuZE5vdGU+PENpdGU+PEF1dGhvcj5DbGVtbWVuc2VuPC9BdXRob3I+PFllYXI+MjAxNzwvWWVh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</w:fldData>
        </w:fldChar>
      </w:r>
      <w:r w:rsidR="0024122C">
        <w:rPr>
          <w:rFonts w:ascii="Arial" w:hAnsi="Arial" w:cs="Arial"/>
          <w:sz w:val="22"/>
          <w:szCs w:val="22"/>
        </w:rPr>
        <w:instrText xml:space="preserve"> ADDIN EN.CITE.DATA </w:instrText>
      </w:r>
      <w:r w:rsidR="0024122C">
        <w:rPr>
          <w:rFonts w:ascii="Arial" w:hAnsi="Arial" w:cs="Arial"/>
          <w:sz w:val="22"/>
          <w:szCs w:val="22"/>
        </w:rPr>
      </w:r>
      <w:r w:rsidR="0024122C">
        <w:rPr>
          <w:rFonts w:ascii="Arial" w:hAnsi="Arial" w:cs="Arial"/>
          <w:sz w:val="22"/>
          <w:szCs w:val="22"/>
        </w:rPr>
        <w:fldChar w:fldCharType="end"/>
      </w:r>
      <w:r w:rsidR="00A67B7D" w:rsidRPr="00AA74C7">
        <w:rPr>
          <w:rFonts w:ascii="Arial" w:hAnsi="Arial" w:cs="Arial"/>
          <w:sz w:val="22"/>
          <w:szCs w:val="22"/>
        </w:rPr>
      </w:r>
      <w:r w:rsidR="00A67B7D" w:rsidRPr="00AA74C7">
        <w:rPr>
          <w:rFonts w:ascii="Arial" w:hAnsi="Arial" w:cs="Arial"/>
          <w:sz w:val="22"/>
          <w:szCs w:val="22"/>
        </w:rPr>
        <w:fldChar w:fldCharType="separate"/>
      </w:r>
      <w:r w:rsidR="0024122C">
        <w:rPr>
          <w:rFonts w:ascii="Arial" w:hAnsi="Arial" w:cs="Arial"/>
          <w:noProof/>
          <w:sz w:val="22"/>
          <w:szCs w:val="22"/>
        </w:rPr>
        <w:t>[25]</w:t>
      </w:r>
      <w:r w:rsidR="00A67B7D" w:rsidRPr="00AA74C7">
        <w:rPr>
          <w:rFonts w:ascii="Arial" w:hAnsi="Arial" w:cs="Arial"/>
          <w:sz w:val="22"/>
          <w:szCs w:val="22"/>
        </w:rPr>
        <w:fldChar w:fldCharType="end"/>
      </w:r>
      <w:r w:rsidR="00F136CC" w:rsidRPr="00AA74C7">
        <w:rPr>
          <w:rFonts w:ascii="Arial" w:hAnsi="Arial" w:cs="Arial"/>
          <w:sz w:val="22"/>
          <w:szCs w:val="22"/>
        </w:rPr>
        <w:t xml:space="preserve">. </w:t>
      </w:r>
      <w:r w:rsidRPr="00AA74C7">
        <w:rPr>
          <w:rFonts w:ascii="Arial" w:hAnsi="Arial" w:cs="Arial"/>
          <w:sz w:val="22"/>
          <w:szCs w:val="22"/>
        </w:rPr>
        <w:t xml:space="preserve">Our KEGG enrichment analysis </w:t>
      </w:r>
      <w:r w:rsidR="006E3F42">
        <w:rPr>
          <w:rFonts w:ascii="Arial" w:hAnsi="Arial" w:cs="Arial"/>
          <w:sz w:val="22"/>
          <w:szCs w:val="22"/>
        </w:rPr>
        <w:t xml:space="preserve">further highlighted </w:t>
      </w:r>
      <w:r w:rsidRPr="00AA74C7">
        <w:rPr>
          <w:rFonts w:ascii="Arial" w:hAnsi="Arial" w:cs="Arial"/>
          <w:sz w:val="22"/>
          <w:szCs w:val="22"/>
        </w:rPr>
        <w:t>the significance of</w:t>
      </w:r>
      <w:r w:rsidR="00F136CC" w:rsidRPr="00AA74C7">
        <w:rPr>
          <w:rFonts w:ascii="Arial" w:hAnsi="Arial" w:cs="Arial"/>
          <w:sz w:val="22"/>
          <w:szCs w:val="22"/>
        </w:rPr>
        <w:t xml:space="preserve"> dopaminergic synapse and serotonergic synapse</w:t>
      </w:r>
      <w:r w:rsidR="006E3F42">
        <w:rPr>
          <w:rFonts w:ascii="Arial" w:hAnsi="Arial" w:cs="Arial"/>
          <w:sz w:val="22"/>
          <w:szCs w:val="22"/>
        </w:rPr>
        <w:t xml:space="preserve"> to CRC development.</w:t>
      </w:r>
      <w:r w:rsidR="008913DA">
        <w:rPr>
          <w:rFonts w:ascii="Arial" w:hAnsi="Arial" w:cs="Arial"/>
          <w:sz w:val="22"/>
          <w:szCs w:val="22"/>
        </w:rPr>
        <w:t xml:space="preserve"> </w:t>
      </w:r>
      <w:r w:rsidR="00F136CC" w:rsidRPr="00AA74C7">
        <w:rPr>
          <w:rFonts w:ascii="Arial" w:hAnsi="Arial" w:cs="Arial"/>
          <w:sz w:val="22"/>
          <w:szCs w:val="22"/>
        </w:rPr>
        <w:t xml:space="preserve">Serotonin (5-hydroxytryptamine, 5-HT) </w:t>
      </w:r>
      <w:r w:rsidR="008913DA">
        <w:rPr>
          <w:rFonts w:ascii="Arial" w:hAnsi="Arial" w:cs="Arial"/>
          <w:sz w:val="22"/>
          <w:szCs w:val="22"/>
        </w:rPr>
        <w:t xml:space="preserve">is popularized </w:t>
      </w:r>
      <w:r w:rsidR="00F136CC" w:rsidRPr="00AA74C7">
        <w:rPr>
          <w:rFonts w:ascii="Arial" w:hAnsi="Arial" w:cs="Arial"/>
          <w:sz w:val="22"/>
          <w:szCs w:val="22"/>
        </w:rPr>
        <w:t>as a contributor to feelings of well-being and happiness though its actual biological function is complex and multifaceted</w:t>
      </w:r>
      <w:r w:rsidR="008913DA">
        <w:rPr>
          <w:rFonts w:ascii="Arial" w:hAnsi="Arial" w:cs="Arial"/>
          <w:sz w:val="22"/>
          <w:szCs w:val="22"/>
        </w:rPr>
        <w:t xml:space="preserve"> with roles in</w:t>
      </w:r>
      <w:r w:rsidR="00F136CC" w:rsidRPr="00AA74C7">
        <w:rPr>
          <w:rFonts w:ascii="Arial" w:hAnsi="Arial" w:cs="Arial"/>
          <w:sz w:val="22"/>
          <w:szCs w:val="22"/>
        </w:rPr>
        <w:t xml:space="preserve"> modulating cognition, reward, learning, memory, and numerous physiological processes</w:t>
      </w:r>
      <w:r w:rsidR="00572555" w:rsidRPr="00AA74C7">
        <w:rPr>
          <w:rFonts w:ascii="Arial" w:hAnsi="Arial" w:cs="Arial"/>
          <w:sz w:val="22"/>
          <w:szCs w:val="22"/>
        </w:rPr>
        <w:fldChar w:fldCharType="begin"/>
      </w:r>
      <w:r w:rsidR="0024122C">
        <w:rPr>
          <w:rFonts w:ascii="Arial" w:hAnsi="Arial" w:cs="Arial"/>
          <w:sz w:val="22"/>
          <w:szCs w:val="22"/>
        </w:rPr>
        <w:instrText xml:space="preserve"> ADDIN EN.CITE &lt;EndNote&gt;&lt;Cite&gt;&lt;Author&gt;Swami&lt;/Author&gt;&lt;Year&gt;2018&lt;/Year&gt;&lt;RecNum&gt;41&lt;/RecNum&gt;&lt;DisplayText&gt;[29]&lt;/DisplayText&gt;&lt;record&gt;&lt;rec-number&gt;41&lt;/rec-number&gt;&lt;foreign-keys&gt;&lt;key app="EN" db-id="zffsxeepa00fpreedaupevsaw9eeftzdw009" timestamp="1562294257"&gt;41&lt;/key&gt;&lt;key app="ENWeb" db-id=""&gt;0&lt;/key&gt;&lt;/foreign-keys&gt;&lt;ref-type name="Journal Article"&gt;17&lt;/ref-type&gt;&lt;contributors&gt;&lt;authors&gt;&lt;author&gt;Swami, T.&lt;/author&gt;&lt;author&gt;Weber, H. C.&lt;/author&gt;&lt;/authors&gt;&lt;/contributors&gt;&lt;auth-address&gt;Section of Gastroenterology, Boston University School of Medicine, Boston, Massachusetts, USA.&lt;/auth-address&gt;&lt;titles&gt;&lt;title&gt;Updates on the biology of serotonin and tryptophan hydroxylase&lt;/title&gt;&lt;secondary-title&gt;Curr Opin Endocrinol Diabetes Obes&lt;/secondary-title&gt;&lt;/titles&gt;&lt;periodical&gt;&lt;full-title&gt;Curr Opin Endocrinol Diabetes Obes&lt;/full-title&gt;&lt;/periodical&gt;&lt;pages&gt;12-21&lt;/pages&gt;&lt;volume&gt;25&lt;/volume&gt;&lt;number&gt;1&lt;/number&gt;&lt;edition&gt;2017/12/02&lt;/edition&gt;&lt;keywords&gt;&lt;keyword&gt;Animals&lt;/keyword&gt;&lt;keyword&gt;Enteroendocrine Cells/physiology&lt;/keyword&gt;&lt;keyword&gt;Gastrointestinal Diseases/etiology/metabolism&lt;/keyword&gt;&lt;keyword&gt;Gastrointestinal Motility/physiology&lt;/keyword&gt;&lt;keyword&gt;Humans&lt;/keyword&gt;&lt;keyword&gt;Serotonin/*physiology&lt;/keyword&gt;&lt;keyword&gt;Tryptophan Hydroxylase/*physiology&lt;/keyword&gt;&lt;/keywords&gt;&lt;dates&gt;&lt;year&gt;2018&lt;/year&gt;&lt;pub-dates&gt;&lt;date&gt;Feb&lt;/date&gt;&lt;/pub-dates&gt;&lt;/dates&gt;&lt;isbn&gt;1752-2978 (Electronic)&amp;#xD;1752-296X (Linking)&lt;/isbn&gt;&lt;accession-num&gt;29194046&lt;/accession-num&gt;&lt;urls&gt;&lt;related-urls&gt;&lt;url&gt;https://www.ncbi.nlm.nih.gov/pubmed/29194046&lt;/url&gt;&lt;/related-urls&gt;&lt;/urls&gt;&lt;electronic-resource-num&gt;10.1097/MED.0000000000000383&lt;/electronic-resource-num&gt;&lt;/record&gt;&lt;/Cite&gt;&lt;/EndNote&gt;</w:instrText>
      </w:r>
      <w:r w:rsidR="00572555" w:rsidRPr="00AA74C7">
        <w:rPr>
          <w:rFonts w:ascii="Arial" w:hAnsi="Arial" w:cs="Arial"/>
          <w:sz w:val="22"/>
          <w:szCs w:val="22"/>
        </w:rPr>
        <w:fldChar w:fldCharType="separate"/>
      </w:r>
      <w:r w:rsidR="0024122C">
        <w:rPr>
          <w:rFonts w:ascii="Arial" w:hAnsi="Arial" w:cs="Arial"/>
          <w:noProof/>
          <w:sz w:val="22"/>
          <w:szCs w:val="22"/>
        </w:rPr>
        <w:t>[29]</w:t>
      </w:r>
      <w:r w:rsidR="00572555" w:rsidRPr="00AA74C7">
        <w:rPr>
          <w:rFonts w:ascii="Arial" w:hAnsi="Arial" w:cs="Arial"/>
          <w:sz w:val="22"/>
          <w:szCs w:val="22"/>
        </w:rPr>
        <w:fldChar w:fldCharType="end"/>
      </w:r>
      <w:r w:rsidR="00F136CC" w:rsidRPr="00AA74C7">
        <w:rPr>
          <w:rFonts w:ascii="Arial" w:hAnsi="Arial" w:cs="Arial"/>
          <w:sz w:val="22"/>
          <w:szCs w:val="22"/>
        </w:rPr>
        <w:t>. Brain 5-HT gets much more respect, and certainly more press</w:t>
      </w:r>
      <w:r w:rsidR="008913DA">
        <w:rPr>
          <w:rFonts w:ascii="Arial" w:hAnsi="Arial" w:cs="Arial"/>
          <w:sz w:val="22"/>
          <w:szCs w:val="22"/>
        </w:rPr>
        <w:t xml:space="preserve"> and research</w:t>
      </w:r>
      <w:r w:rsidR="00F136CC" w:rsidRPr="00AA74C7">
        <w:rPr>
          <w:rFonts w:ascii="Arial" w:hAnsi="Arial" w:cs="Arial"/>
          <w:sz w:val="22"/>
          <w:szCs w:val="22"/>
        </w:rPr>
        <w:t>, than the vastly larger store of 5-HT in the gut</w:t>
      </w:r>
      <w:r w:rsidR="008913DA">
        <w:rPr>
          <w:rFonts w:ascii="Arial" w:hAnsi="Arial" w:cs="Arial"/>
          <w:sz w:val="22"/>
          <w:szCs w:val="22"/>
        </w:rPr>
        <w:t xml:space="preserve"> though both are important for physiological functions </w:t>
      </w:r>
      <w:r w:rsidR="0036554C" w:rsidRPr="00AA74C7">
        <w:rPr>
          <w:rFonts w:ascii="Arial" w:hAnsi="Arial" w:cs="Arial"/>
          <w:sz w:val="22"/>
          <w:szCs w:val="22"/>
        </w:rPr>
        <w:fldChar w:fldCharType="begin"/>
      </w:r>
      <w:r w:rsidR="0024122C">
        <w:rPr>
          <w:rFonts w:ascii="Arial" w:hAnsi="Arial" w:cs="Arial"/>
          <w:sz w:val="22"/>
          <w:szCs w:val="22"/>
        </w:rPr>
        <w:instrText xml:space="preserve"> ADDIN EN.CITE &lt;EndNote&gt;&lt;Cite&gt;&lt;Author&gt;Xiaolong&lt;/Author&gt;&lt;Year&gt;2018&lt;/Year&gt;&lt;RecNum&gt;40&lt;/RecNum&gt;&lt;DisplayText&gt;[30]&lt;/DisplayText&gt;&lt;record&gt;&lt;rec-number&gt;40&lt;/rec-number&gt;&lt;foreign-keys&gt;&lt;key app="EN" db-id="zffsxeepa00fpreedaupevsaw9eeftzdw009" timestamp="1562230988"&gt;40&lt;/key&gt;&lt;/foreign-keys&gt;&lt;ref-type name="Journal Article"&gt;17&lt;/ref-type&gt;&lt;contributors&gt;&lt;authors&gt;&lt;author&gt;Xiaolong, Ge&lt;/author&gt;&lt;author&gt;Junhai, Pan&lt;/author&gt;&lt;author&gt;Yichang, Liu&lt;/author&gt;&lt;author&gt;Hongkan, Wang&lt;/author&gt;&lt;author&gt;Wei, Zhou&lt;/author&gt;&lt;author&gt;Xianfa, Wang&lt;/author&gt;&lt;/authors&gt;&lt;/contributors&gt;&lt;titles&gt;&lt;title&gt;Intestinal Crosstalk between Microbiota and Serotonin and its Impact on Gut Motility&lt;/title&gt;&lt;secondary-title&gt;Current Pharmaceutical Biotechnology&lt;/secondary-title&gt;&lt;/titles&gt;&lt;periodical&gt;&lt;full-title&gt;Current Pharmaceutical Biotechnology&lt;/full-title&gt;&lt;/periodical&gt;&lt;pages&gt;190-195&lt;/pages&gt;&lt;volume&gt;19&lt;/volume&gt;&lt;number&gt;3&lt;/number&gt;&lt;keywords&gt;&lt;keyword&gt;Intestinal microbiota&lt;/keyword&gt;&lt;keyword&gt;gut motility&lt;/keyword&gt;&lt;keyword&gt;bile acids&lt;/keyword&gt;&lt;keyword&gt;short chain fatty acids&lt;/keyword&gt;&lt;keyword&gt;serotonin&lt;/keyword&gt;&lt;keyword&gt;endocrine cells.&lt;/keyword&gt;&lt;/keywords&gt;&lt;dates&gt;&lt;year&gt;2018&lt;/year&gt;&lt;/dates&gt;&lt;isbn&gt;1389-2010/1873-4316&lt;/isbn&gt;&lt;urls&gt;&lt;related-urls&gt;&lt;url&gt;http://www.eurekaselect.com/node/162497/article&lt;/url&gt;&lt;/related-urls&gt;&lt;/urls&gt;&lt;electronic-resource-num&gt;http://dx.doi.org/10.2174/1389201019666180528094202&lt;/electronic-resource-num&gt;&lt;/record&gt;&lt;/Cite&gt;&lt;/EndNote&gt;</w:instrText>
      </w:r>
      <w:r w:rsidR="0036554C" w:rsidRPr="00AA74C7">
        <w:rPr>
          <w:rFonts w:ascii="Arial" w:hAnsi="Arial" w:cs="Arial"/>
          <w:sz w:val="22"/>
          <w:szCs w:val="22"/>
        </w:rPr>
        <w:fldChar w:fldCharType="separate"/>
      </w:r>
      <w:r w:rsidR="0024122C">
        <w:rPr>
          <w:rFonts w:ascii="Arial" w:hAnsi="Arial" w:cs="Arial"/>
          <w:noProof/>
          <w:sz w:val="22"/>
          <w:szCs w:val="22"/>
        </w:rPr>
        <w:t>[30]</w:t>
      </w:r>
      <w:r w:rsidR="0036554C" w:rsidRPr="00AA74C7">
        <w:rPr>
          <w:rFonts w:ascii="Arial" w:hAnsi="Arial" w:cs="Arial"/>
          <w:sz w:val="22"/>
          <w:szCs w:val="22"/>
        </w:rPr>
        <w:fldChar w:fldCharType="end"/>
      </w:r>
      <w:r w:rsidR="00F136CC" w:rsidRPr="00AA74C7">
        <w:rPr>
          <w:rFonts w:ascii="Arial" w:hAnsi="Arial" w:cs="Arial"/>
          <w:sz w:val="22"/>
          <w:szCs w:val="22"/>
        </w:rPr>
        <w:t>. Dopamine (3,4-dihydroxyphenethylamine, DA) is an organic chemical of the catecholamine and phenethylamine families</w:t>
      </w:r>
      <w:r w:rsidR="008913DA">
        <w:rPr>
          <w:rFonts w:ascii="Arial" w:hAnsi="Arial" w:cs="Arial"/>
          <w:sz w:val="22"/>
          <w:szCs w:val="22"/>
        </w:rPr>
        <w:t xml:space="preserve"> that</w:t>
      </w:r>
      <w:r w:rsidR="00F136CC" w:rsidRPr="00AA74C7">
        <w:rPr>
          <w:rFonts w:ascii="Arial" w:hAnsi="Arial" w:cs="Arial"/>
          <w:sz w:val="22"/>
          <w:szCs w:val="22"/>
        </w:rPr>
        <w:t xml:space="preserve"> functions both as a hormone and a neurotransmitter and plays several important roles in the brain and body</w:t>
      </w:r>
      <w:r w:rsidR="0003505D">
        <w:rPr>
          <w:rFonts w:ascii="Arial" w:hAnsi="Arial" w:cs="Arial"/>
          <w:sz w:val="22"/>
          <w:szCs w:val="22"/>
        </w:rPr>
        <w:t xml:space="preserve"> </w:t>
      </w:r>
      <w:r w:rsidR="00E12BC2">
        <w:rPr>
          <w:rFonts w:ascii="Arial" w:hAnsi="Arial" w:cs="Arial"/>
          <w:sz w:val="22"/>
          <w:szCs w:val="22"/>
        </w:rPr>
        <w:fldChar w:fldCharType="begin"/>
      </w:r>
      <w:r w:rsidR="0024122C">
        <w:rPr>
          <w:rFonts w:ascii="Arial" w:hAnsi="Arial" w:cs="Arial"/>
          <w:sz w:val="22"/>
          <w:szCs w:val="22"/>
        </w:rPr>
        <w:instrText xml:space="preserve"> ADDIN EN.CITE &lt;EndNote&gt;&lt;Cite&gt;&lt;Author&gt;Berke&lt;/Author&gt;&lt;Year&gt;2018&lt;/Year&gt;&lt;RecNum&gt;42&lt;/RecNum&gt;&lt;DisplayText&gt;[31]&lt;/DisplayText&gt;&lt;record&gt;&lt;rec-number&gt;42&lt;/rec-number&gt;&lt;foreign-keys&gt;&lt;key app="EN" db-id="zffsxeepa00fpreedaupevsaw9eeftzdw009" timestamp="1562295141"&gt;42&lt;/key&gt;&lt;/foreign-keys&gt;&lt;ref-type name="Journal Article"&gt;17&lt;/ref-type&gt;&lt;contributors&gt;&lt;authors&gt;&lt;author&gt;Berke, J. D.&lt;/author&gt;&lt;/authors&gt;&lt;/contributors&gt;&lt;auth-address&gt;Departments of Neurology and Psychiatry, and Kavli Institute for Fundamental Neuroscience, University of California, San Francisco, San Francisco, CA, USA. joshua.berke@ucsf.edu.&lt;/auth-address&gt;&lt;titles&gt;&lt;title&gt;What does dopamine mean?&lt;/title&gt;&lt;secondary-title&gt;Nat Neurosci&lt;/secondary-title&gt;&lt;/titles&gt;&lt;periodical&gt;&lt;full-title&gt;Nat Neurosci&lt;/full-title&gt;&lt;/periodical&gt;&lt;pages&gt;787-793&lt;/pages&gt;&lt;volume&gt;21&lt;/volume&gt;&lt;number&gt;6&lt;/number&gt;&lt;edition&gt;2018/05/16&lt;/edition&gt;&lt;keywords&gt;&lt;keyword&gt;Animals&lt;/keyword&gt;&lt;keyword&gt;Dopamine/metabolism/*physiology&lt;/keyword&gt;&lt;keyword&gt;Dopaminergic Neurons/physiology&lt;/keyword&gt;&lt;keyword&gt;Humans&lt;/keyword&gt;&lt;keyword&gt;Learning/physiology&lt;/keyword&gt;&lt;keyword&gt;Motivation/physiology&lt;/keyword&gt;&lt;keyword&gt;Signal Transduction&lt;/keyword&gt;&lt;/keywords&gt;&lt;dates&gt;&lt;year&gt;2018&lt;/year&gt;&lt;pub-dates&gt;&lt;date&gt;Jun&lt;/date&gt;&lt;/pub-dates&gt;&lt;/dates&gt;&lt;isbn&gt;1546-1726 (Electronic)&amp;#xD;1097-6256 (Linking)&lt;/isbn&gt;&lt;accession-num&gt;29760524&lt;/accession-num&gt;&lt;urls&gt;&lt;related-urls&gt;&lt;url&gt;https://www.ncbi.nlm.nih.gov/pubmed/29760524&lt;/url&gt;&lt;/related-urls&gt;&lt;/urls&gt;&lt;custom2&gt;PMC6358212&lt;/custom2&gt;&lt;electronic-resource-num&gt;10.1038/s41593-018-0152-y&lt;/electronic-resource-num&gt;&lt;/record&gt;&lt;/Cite&gt;&lt;/EndNote&gt;</w:instrText>
      </w:r>
      <w:r w:rsidR="00E12BC2">
        <w:rPr>
          <w:rFonts w:ascii="Arial" w:hAnsi="Arial" w:cs="Arial"/>
          <w:sz w:val="22"/>
          <w:szCs w:val="22"/>
        </w:rPr>
        <w:fldChar w:fldCharType="separate"/>
      </w:r>
      <w:r w:rsidR="0024122C">
        <w:rPr>
          <w:rFonts w:ascii="Arial" w:hAnsi="Arial" w:cs="Arial"/>
          <w:noProof/>
          <w:sz w:val="22"/>
          <w:szCs w:val="22"/>
        </w:rPr>
        <w:t>[31]</w:t>
      </w:r>
      <w:r w:rsidR="00E12BC2">
        <w:rPr>
          <w:rFonts w:ascii="Arial" w:hAnsi="Arial" w:cs="Arial"/>
          <w:sz w:val="22"/>
          <w:szCs w:val="22"/>
        </w:rPr>
        <w:fldChar w:fldCharType="end"/>
      </w:r>
      <w:r w:rsidR="00F136CC" w:rsidRPr="00AA74C7">
        <w:rPr>
          <w:rFonts w:ascii="Arial" w:hAnsi="Arial" w:cs="Arial"/>
          <w:sz w:val="22"/>
          <w:szCs w:val="22"/>
        </w:rPr>
        <w:t>. In the brain, dopamine functions as a neurotransmitter</w:t>
      </w:r>
      <w:r w:rsidR="00D936E7">
        <w:rPr>
          <w:rFonts w:ascii="Arial" w:hAnsi="Arial" w:cs="Arial"/>
          <w:sz w:val="22"/>
          <w:szCs w:val="22"/>
        </w:rPr>
        <w:t xml:space="preserve"> </w:t>
      </w:r>
      <w:r w:rsidR="00F136CC" w:rsidRPr="00AA74C7">
        <w:rPr>
          <w:rFonts w:ascii="Arial" w:hAnsi="Arial" w:cs="Arial"/>
          <w:sz w:val="22"/>
          <w:szCs w:val="22"/>
        </w:rPr>
        <w:t>to send signals to other nerve cells</w:t>
      </w:r>
      <w:r w:rsidR="0003505D">
        <w:rPr>
          <w:rFonts w:ascii="Arial" w:hAnsi="Arial" w:cs="Arial"/>
          <w:sz w:val="22"/>
          <w:szCs w:val="22"/>
        </w:rPr>
        <w:t xml:space="preserve"> </w:t>
      </w:r>
      <w:r w:rsidR="00E12BC2">
        <w:rPr>
          <w:rFonts w:ascii="Arial" w:hAnsi="Arial" w:cs="Arial"/>
          <w:sz w:val="22"/>
          <w:szCs w:val="22"/>
        </w:rPr>
        <w:fldChar w:fldCharType="begin"/>
      </w:r>
      <w:r w:rsidR="0024122C">
        <w:rPr>
          <w:rFonts w:ascii="Arial" w:hAnsi="Arial" w:cs="Arial"/>
          <w:sz w:val="22"/>
          <w:szCs w:val="22"/>
        </w:rPr>
        <w:instrText xml:space="preserve"> ADDIN EN.CITE &lt;EndNote&gt;&lt;Cite&gt;&lt;Author&gt;Berke&lt;/Author&gt;&lt;Year&gt;2018&lt;/Year&gt;&lt;RecNum&gt;42&lt;/RecNum&gt;&lt;DisplayText&gt;[31]&lt;/DisplayText&gt;&lt;record&gt;&lt;rec-number&gt;42&lt;/rec-number&gt;&lt;foreign-keys&gt;&lt;key app="EN" db-id="zffsxeepa00fpreedaupevsaw9eeftzdw009" timestamp="1562295141"&gt;42&lt;/key&gt;&lt;/foreign-keys&gt;&lt;ref-type name="Journal Article"&gt;17&lt;/ref-type&gt;&lt;contributors&gt;&lt;authors&gt;&lt;author&gt;Berke, J. D.&lt;/author&gt;&lt;/authors&gt;&lt;/contributors&gt;&lt;auth-address&gt;Departments of Neurology and Psychiatry, and Kavli Institute for Fundamental Neuroscience, University of California, San Francisco, San Francisco, CA, USA. joshua.berke@ucsf.edu.&lt;/auth-address&gt;&lt;titles&gt;&lt;title&gt;What does dopamine mean?&lt;/title&gt;&lt;secondary-title&gt;Nat Neurosci&lt;/secondary-title&gt;&lt;/titles&gt;&lt;periodical&gt;&lt;full-title&gt;Nat Neurosci&lt;/full-title&gt;&lt;/periodical&gt;&lt;pages&gt;787-793&lt;/pages&gt;&lt;volume&gt;21&lt;/volume&gt;&lt;number&gt;6&lt;/number&gt;&lt;edition&gt;2018/05/16&lt;/edition&gt;&lt;keywords&gt;&lt;keyword&gt;Animals&lt;/keyword&gt;&lt;keyword&gt;Dopamine/metabolism/*physiology&lt;/keyword&gt;&lt;keyword&gt;Dopaminergic Neurons/physiology&lt;/keyword&gt;&lt;keyword&gt;Humans&lt;/keyword&gt;&lt;keyword&gt;Learning/physiology&lt;/keyword&gt;&lt;keyword&gt;Motivation/physiology&lt;/keyword&gt;&lt;keyword&gt;Signal Transduction&lt;/keyword&gt;&lt;/keywords&gt;&lt;dates&gt;&lt;year&gt;2018&lt;/year&gt;&lt;pub-dates&gt;&lt;date&gt;Jun&lt;/date&gt;&lt;/pub-dates&gt;&lt;/dates&gt;&lt;isbn&gt;1546-1726 (Electronic)&amp;#xD;1097-6256 (Linking)&lt;/isbn&gt;&lt;accession-num&gt;29760524&lt;/accession-num&gt;&lt;urls&gt;&lt;related-urls&gt;&lt;url&gt;https://www.ncbi.nlm.nih.gov/pubmed/29760524&lt;/url&gt;&lt;/related-urls&gt;&lt;/urls&gt;&lt;custom2&gt;PMC6358212&lt;/custom2&gt;&lt;electronic-resource-num&gt;10.1038/s41593-018-0152-y&lt;/electronic-resource-num&gt;&lt;/record&gt;&lt;/Cite&gt;&lt;/EndNote&gt;</w:instrText>
      </w:r>
      <w:r w:rsidR="00E12BC2">
        <w:rPr>
          <w:rFonts w:ascii="Arial" w:hAnsi="Arial" w:cs="Arial"/>
          <w:sz w:val="22"/>
          <w:szCs w:val="22"/>
        </w:rPr>
        <w:fldChar w:fldCharType="separate"/>
      </w:r>
      <w:r w:rsidR="0024122C">
        <w:rPr>
          <w:rFonts w:ascii="Arial" w:hAnsi="Arial" w:cs="Arial"/>
          <w:noProof/>
          <w:sz w:val="22"/>
          <w:szCs w:val="22"/>
        </w:rPr>
        <w:t>[31]</w:t>
      </w:r>
      <w:r w:rsidR="00E12BC2">
        <w:rPr>
          <w:rFonts w:ascii="Arial" w:hAnsi="Arial" w:cs="Arial"/>
          <w:sz w:val="22"/>
          <w:szCs w:val="22"/>
        </w:rPr>
        <w:fldChar w:fldCharType="end"/>
      </w:r>
      <w:r w:rsidR="00F136CC" w:rsidRPr="00AA74C7">
        <w:rPr>
          <w:rFonts w:ascii="Arial" w:hAnsi="Arial" w:cs="Arial"/>
          <w:sz w:val="22"/>
          <w:szCs w:val="22"/>
        </w:rPr>
        <w:t>. Outside the central nervous system, dopamine functions primarily as a local paracrine messenger</w:t>
      </w:r>
      <w:r w:rsidR="008913DA">
        <w:rPr>
          <w:rFonts w:ascii="Arial" w:hAnsi="Arial" w:cs="Arial"/>
          <w:sz w:val="22"/>
          <w:szCs w:val="22"/>
        </w:rPr>
        <w:t xml:space="preserve"> to</w:t>
      </w:r>
      <w:r w:rsidR="00F136CC" w:rsidRPr="00AA74C7">
        <w:rPr>
          <w:rFonts w:ascii="Arial" w:hAnsi="Arial" w:cs="Arial"/>
          <w:sz w:val="22"/>
          <w:szCs w:val="22"/>
        </w:rPr>
        <w:t xml:space="preserve"> reduce gastrointestinal motility and protect </w:t>
      </w:r>
      <w:r w:rsidR="008913DA">
        <w:rPr>
          <w:rFonts w:ascii="Arial" w:hAnsi="Arial" w:cs="Arial"/>
          <w:sz w:val="22"/>
          <w:szCs w:val="22"/>
        </w:rPr>
        <w:t xml:space="preserve">the </w:t>
      </w:r>
      <w:r w:rsidR="00F136CC" w:rsidRPr="00AA74C7">
        <w:rPr>
          <w:rFonts w:ascii="Arial" w:hAnsi="Arial" w:cs="Arial"/>
          <w:sz w:val="22"/>
          <w:szCs w:val="22"/>
        </w:rPr>
        <w:t>intestinal mucosa</w:t>
      </w:r>
      <w:r w:rsidR="0003505D">
        <w:rPr>
          <w:rFonts w:ascii="Arial" w:hAnsi="Arial" w:cs="Arial"/>
          <w:sz w:val="22"/>
          <w:szCs w:val="22"/>
        </w:rPr>
        <w:t xml:space="preserve"> </w:t>
      </w:r>
      <w:r w:rsidR="00E12BC2">
        <w:rPr>
          <w:rFonts w:ascii="Arial" w:hAnsi="Arial" w:cs="Arial"/>
          <w:sz w:val="22"/>
          <w:szCs w:val="22"/>
        </w:rPr>
        <w:fldChar w:fldCharType="begin"/>
      </w:r>
      <w:r w:rsidR="0024122C">
        <w:rPr>
          <w:rFonts w:ascii="Arial" w:hAnsi="Arial" w:cs="Arial"/>
          <w:sz w:val="22"/>
          <w:szCs w:val="22"/>
        </w:rPr>
        <w:instrText xml:space="preserve"> ADDIN EN.CITE &lt;EndNote&gt;&lt;Cite&gt;&lt;Author&gt;Berke&lt;/Author&gt;&lt;Year&gt;2018&lt;/Year&gt;&lt;RecNum&gt;42&lt;/RecNum&gt;&lt;DisplayText&gt;[31]&lt;/DisplayText&gt;&lt;record&gt;&lt;rec-number&gt;42&lt;/rec-number&gt;&lt;foreign-keys&gt;&lt;key app="EN" db-id="zffsxeepa00fpreedaupevsaw9eeftzdw009" timestamp="1562295141"&gt;42&lt;/key&gt;&lt;/foreign-keys&gt;&lt;ref-type name="Journal Article"&gt;17&lt;/ref-type&gt;&lt;contributors&gt;&lt;authors&gt;&lt;author&gt;Berke, J. D.&lt;/author&gt;&lt;/authors&gt;&lt;/contributors&gt;&lt;auth-address&gt;Departments of Neurology and Psychiatry, and Kavli Institute for Fundamental Neuroscience, University of California, San Francisco, San Francisco, CA, USA. joshua.berke@ucsf.edu.&lt;/auth-address&gt;&lt;titles&gt;&lt;title&gt;What does dopamine mean?&lt;/title&gt;&lt;secondary-title&gt;Nat Neurosci&lt;/secondary-title&gt;&lt;/titles&gt;&lt;periodical&gt;&lt;full-title&gt;Nat Neurosci&lt;/full-title&gt;&lt;/periodical&gt;&lt;pages&gt;787-793&lt;/pages&gt;&lt;volume&gt;21&lt;/volume&gt;&lt;number&gt;6&lt;/number&gt;&lt;edition&gt;2018/05/16&lt;/edition&gt;&lt;keywords&gt;&lt;keyword&gt;Animals&lt;/keyword&gt;&lt;keyword&gt;Dopamine/metabolism/*physiology&lt;/keyword&gt;&lt;keyword&gt;Dopaminergic Neurons/physiology&lt;/keyword&gt;&lt;keyword&gt;Humans&lt;/keyword&gt;&lt;keyword&gt;Learning/physiology&lt;/keyword&gt;&lt;keyword&gt;Motivation/physiology&lt;/keyword&gt;&lt;keyword&gt;Signal Transduction&lt;/keyword&gt;&lt;/keywords&gt;&lt;dates&gt;&lt;year&gt;2018&lt;/year&gt;&lt;pub-dates&gt;&lt;date&gt;Jun&lt;/date&gt;&lt;/pub-dates&gt;&lt;/dates&gt;&lt;isbn&gt;1546-1726 (Electronic)&amp;#xD;1097-6256 (Linking)&lt;/isbn&gt;&lt;accession-num&gt;29760524&lt;/accession-num&gt;&lt;urls&gt;&lt;related-urls&gt;&lt;url&gt;https://www.ncbi.nlm.nih.gov/pubmed/29760524&lt;/url&gt;&lt;/related-urls&gt;&lt;/urls&gt;&lt;custom2&gt;PMC6358212&lt;/custom2&gt;&lt;electronic-resource-num&gt;10.1038/s41593-018-0152-y&lt;/electronic-resource-num&gt;&lt;/record&gt;&lt;/Cite&gt;&lt;/EndNote&gt;</w:instrText>
      </w:r>
      <w:r w:rsidR="00E12BC2">
        <w:rPr>
          <w:rFonts w:ascii="Arial" w:hAnsi="Arial" w:cs="Arial"/>
          <w:sz w:val="22"/>
          <w:szCs w:val="22"/>
        </w:rPr>
        <w:fldChar w:fldCharType="separate"/>
      </w:r>
      <w:r w:rsidR="0024122C">
        <w:rPr>
          <w:rFonts w:ascii="Arial" w:hAnsi="Arial" w:cs="Arial"/>
          <w:noProof/>
          <w:sz w:val="22"/>
          <w:szCs w:val="22"/>
        </w:rPr>
        <w:t>[31]</w:t>
      </w:r>
      <w:r w:rsidR="00E12BC2">
        <w:rPr>
          <w:rFonts w:ascii="Arial" w:hAnsi="Arial" w:cs="Arial"/>
          <w:sz w:val="22"/>
          <w:szCs w:val="22"/>
        </w:rPr>
        <w:fldChar w:fldCharType="end"/>
      </w:r>
      <w:r w:rsidR="00F136CC" w:rsidRPr="00AA74C7">
        <w:rPr>
          <w:rFonts w:ascii="Arial" w:hAnsi="Arial" w:cs="Arial"/>
          <w:sz w:val="22"/>
          <w:szCs w:val="22"/>
        </w:rPr>
        <w:t xml:space="preserve">. </w:t>
      </w:r>
      <w:ins w:id="368" w:author="Microsoft Office 用户" w:date="2020-03-08T15:54:00Z">
        <w:r w:rsidR="00427615" w:rsidRPr="00427615">
          <w:rPr>
            <w:rFonts w:ascii="Arial" w:hAnsi="Arial" w:cs="Arial" w:hint="eastAsia"/>
            <w:sz w:val="22"/>
            <w:szCs w:val="22"/>
          </w:rPr>
          <w:t>T</w:t>
        </w:r>
        <w:r w:rsidR="00427615" w:rsidRPr="00427615">
          <w:rPr>
            <w:rFonts w:ascii="Arial" w:hAnsi="Arial" w:cs="Arial"/>
            <w:sz w:val="22"/>
            <w:szCs w:val="22"/>
          </w:rPr>
          <w:t xml:space="preserve">he interaction of </w:t>
        </w:r>
        <w:r w:rsidR="00427615" w:rsidRPr="00427615">
          <w:rPr>
            <w:rFonts w:ascii="Arial" w:hAnsi="Arial" w:cs="Arial" w:hint="eastAsia"/>
            <w:sz w:val="22"/>
            <w:szCs w:val="22"/>
          </w:rPr>
          <w:t>tumor</w:t>
        </w:r>
        <w:r w:rsidR="00427615" w:rsidRPr="00427615">
          <w:rPr>
            <w:rFonts w:ascii="Arial" w:hAnsi="Arial" w:cs="Arial"/>
            <w:sz w:val="22"/>
            <w:szCs w:val="22"/>
          </w:rPr>
          <w:t xml:space="preserve"> and the nervous system </w:t>
        </w:r>
        <w:del w:id="369" w:author="czeng" w:date="2020-03-14T22:10:00Z">
          <w:r w:rsidR="00427615" w:rsidRPr="00427615" w:rsidDel="00DB168B">
            <w:rPr>
              <w:rFonts w:ascii="Arial" w:hAnsi="Arial" w:cs="Arial"/>
              <w:sz w:val="22"/>
              <w:szCs w:val="22"/>
            </w:rPr>
            <w:delText>is</w:delText>
          </w:r>
        </w:del>
      </w:ins>
      <w:ins w:id="370" w:author="czeng" w:date="2020-03-14T22:10:00Z">
        <w:r w:rsidR="00DB168B">
          <w:rPr>
            <w:rFonts w:ascii="Arial" w:hAnsi="Arial" w:cs="Arial"/>
            <w:sz w:val="22"/>
            <w:szCs w:val="22"/>
          </w:rPr>
          <w:t>has</w:t>
        </w:r>
      </w:ins>
      <w:ins w:id="371" w:author="Microsoft Office 用户" w:date="2020-03-08T15:54:00Z">
        <w:r w:rsidR="00427615" w:rsidRPr="00427615">
          <w:rPr>
            <w:rFonts w:ascii="Arial" w:hAnsi="Arial" w:cs="Arial"/>
            <w:sz w:val="22"/>
            <w:szCs w:val="22"/>
          </w:rPr>
          <w:t xml:space="preserve"> also </w:t>
        </w:r>
      </w:ins>
      <w:ins w:id="372" w:author="czeng" w:date="2020-03-14T22:10:00Z">
        <w:r w:rsidR="00DB168B">
          <w:rPr>
            <w:rFonts w:ascii="Arial" w:hAnsi="Arial" w:cs="Arial"/>
            <w:sz w:val="22"/>
            <w:szCs w:val="22"/>
          </w:rPr>
          <w:t xml:space="preserve">been </w:t>
        </w:r>
      </w:ins>
      <w:ins w:id="373" w:author="Microsoft Office 用户" w:date="2020-03-08T15:54:00Z">
        <w:r w:rsidR="00427615" w:rsidRPr="00427615">
          <w:rPr>
            <w:rFonts w:ascii="Arial" w:hAnsi="Arial" w:cs="Arial"/>
            <w:sz w:val="22"/>
            <w:szCs w:val="22"/>
          </w:rPr>
          <w:t xml:space="preserve">found in </w:t>
        </w:r>
        <w:del w:id="374" w:author="czeng" w:date="2020-03-14T22:12:00Z">
          <w:r w:rsidR="00427615" w:rsidRPr="00427615" w:rsidDel="00590FB5">
            <w:rPr>
              <w:rFonts w:ascii="Arial" w:hAnsi="Arial" w:cs="Arial"/>
              <w:sz w:val="22"/>
              <w:szCs w:val="22"/>
            </w:rPr>
            <w:delText xml:space="preserve">other cancers, </w:delText>
          </w:r>
        </w:del>
        <w:del w:id="375" w:author="czeng" w:date="2020-03-14T22:10:00Z">
          <w:r w:rsidR="00427615" w:rsidRPr="00427615" w:rsidDel="00DB168B">
            <w:rPr>
              <w:rFonts w:ascii="Arial" w:hAnsi="Arial" w:cs="Arial"/>
              <w:sz w:val="22"/>
              <w:szCs w:val="22"/>
            </w:rPr>
            <w:delText xml:space="preserve">such </w:delText>
          </w:r>
        </w:del>
        <w:del w:id="376" w:author="czeng" w:date="2020-03-14T22:12:00Z">
          <w:r w:rsidR="00427615" w:rsidRPr="00427615" w:rsidDel="00590FB5">
            <w:rPr>
              <w:rFonts w:ascii="Arial" w:hAnsi="Arial" w:cs="Arial"/>
              <w:sz w:val="22"/>
              <w:szCs w:val="22"/>
            </w:rPr>
            <w:delText xml:space="preserve">as the articles mentioned about </w:delText>
          </w:r>
        </w:del>
        <w:bookmarkStart w:id="377" w:name="OLE_LINK54"/>
        <w:bookmarkStart w:id="378" w:name="OLE_LINK55"/>
        <w:r w:rsidR="00427615" w:rsidRPr="00427615">
          <w:rPr>
            <w:rFonts w:ascii="Arial" w:hAnsi="Arial" w:cs="Arial"/>
            <w:sz w:val="22"/>
            <w:szCs w:val="22"/>
          </w:rPr>
          <w:t>gastric cancer</w:t>
        </w:r>
        <w:bookmarkEnd w:id="377"/>
        <w:bookmarkEnd w:id="378"/>
        <w:r w:rsidR="00427615" w:rsidRPr="00427615">
          <w:rPr>
            <w:rFonts w:ascii="Arial" w:hAnsi="Arial" w:cs="Arial"/>
            <w:sz w:val="22"/>
            <w:szCs w:val="22"/>
          </w:rPr>
          <w:t xml:space="preserve"> and liver cancer</w:t>
        </w:r>
      </w:ins>
      <w:ins w:id="379" w:author="czeng" w:date="2020-03-14T22:12:00Z">
        <w:r w:rsidR="00590FB5">
          <w:rPr>
            <w:rFonts w:ascii="Arial" w:hAnsi="Arial" w:cs="Arial"/>
            <w:sz w:val="22"/>
            <w:szCs w:val="22"/>
          </w:rPr>
          <w:t xml:space="preserve"> </w:t>
        </w:r>
      </w:ins>
      <w:r w:rsidR="00590DC5">
        <w:rPr>
          <w:rFonts w:ascii="Arial" w:hAnsi="Arial" w:cs="Arial"/>
          <w:sz w:val="22"/>
          <w:szCs w:val="22"/>
        </w:rPr>
        <w:fldChar w:fldCharType="begin">
          <w:fldData xml:space="preserve">PEVuZE5vdGU+PENpdGU+PEF1dGhvcj5KZW9uZzwvQXV0aG9yPjxZZWFyPjIwMTg8L1llYXI+PFJl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</w:fldData>
        </w:fldChar>
      </w:r>
      <w:r w:rsidR="0024122C">
        <w:rPr>
          <w:rFonts w:ascii="Arial" w:hAnsi="Arial" w:cs="Arial"/>
          <w:sz w:val="22"/>
          <w:szCs w:val="22"/>
        </w:rPr>
        <w:instrText xml:space="preserve"> ADDIN EN.CITE </w:instrText>
      </w:r>
      <w:r w:rsidR="0024122C">
        <w:rPr>
          <w:rFonts w:ascii="Arial" w:hAnsi="Arial" w:cs="Arial"/>
          <w:sz w:val="22"/>
          <w:szCs w:val="22"/>
        </w:rPr>
        <w:fldChar w:fldCharType="begin">
          <w:fldData xml:space="preserve">PEVuZE5vdGU+PENpdGU+PEF1dGhvcj5KZW9uZzwvQXV0aG9yPjxZZWFyPjIwMTg8L1llYXI+PFJl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</w:fldData>
        </w:fldChar>
      </w:r>
      <w:r w:rsidR="0024122C">
        <w:rPr>
          <w:rFonts w:ascii="Arial" w:hAnsi="Arial" w:cs="Arial"/>
          <w:sz w:val="22"/>
          <w:szCs w:val="22"/>
        </w:rPr>
        <w:instrText xml:space="preserve"> ADDIN EN.CITE.DATA </w:instrText>
      </w:r>
      <w:r w:rsidR="0024122C">
        <w:rPr>
          <w:rFonts w:ascii="Arial" w:hAnsi="Arial" w:cs="Arial"/>
          <w:sz w:val="22"/>
          <w:szCs w:val="22"/>
        </w:rPr>
      </w:r>
      <w:r w:rsidR="0024122C">
        <w:rPr>
          <w:rFonts w:ascii="Arial" w:hAnsi="Arial" w:cs="Arial"/>
          <w:sz w:val="22"/>
          <w:szCs w:val="22"/>
        </w:rPr>
        <w:fldChar w:fldCharType="end"/>
      </w:r>
      <w:r w:rsidR="00590DC5">
        <w:rPr>
          <w:rFonts w:ascii="Arial" w:hAnsi="Arial" w:cs="Arial"/>
          <w:sz w:val="22"/>
          <w:szCs w:val="22"/>
        </w:rPr>
      </w:r>
      <w:r w:rsidR="00590DC5">
        <w:rPr>
          <w:rFonts w:ascii="Arial" w:hAnsi="Arial" w:cs="Arial"/>
          <w:sz w:val="22"/>
          <w:szCs w:val="22"/>
        </w:rPr>
        <w:fldChar w:fldCharType="separate"/>
      </w:r>
      <w:r w:rsidR="0024122C">
        <w:rPr>
          <w:rFonts w:ascii="Arial" w:hAnsi="Arial" w:cs="Arial"/>
          <w:noProof/>
          <w:sz w:val="22"/>
          <w:szCs w:val="22"/>
        </w:rPr>
        <w:t>[32, 33]</w:t>
      </w:r>
      <w:r w:rsidR="00590DC5">
        <w:rPr>
          <w:rFonts w:ascii="Arial" w:hAnsi="Arial" w:cs="Arial"/>
          <w:sz w:val="22"/>
          <w:szCs w:val="22"/>
        </w:rPr>
        <w:fldChar w:fldCharType="end"/>
      </w:r>
      <w:ins w:id="380" w:author="Microsoft Office 用户" w:date="2020-03-08T15:54:00Z">
        <w:r w:rsidR="00427615">
          <w:rPr>
            <w:rFonts w:ascii="Arial" w:hAnsi="Arial" w:cs="Arial"/>
            <w:sz w:val="22"/>
            <w:szCs w:val="22"/>
          </w:rPr>
          <w:t xml:space="preserve">. </w:t>
        </w:r>
      </w:ins>
      <w:r w:rsidR="00F136CC" w:rsidRPr="00AA74C7">
        <w:rPr>
          <w:rFonts w:ascii="Arial" w:hAnsi="Arial" w:cs="Arial"/>
          <w:sz w:val="22"/>
          <w:szCs w:val="22"/>
        </w:rPr>
        <w:t xml:space="preserve">Our study suggests </w:t>
      </w:r>
      <w:r w:rsidR="008913DA">
        <w:rPr>
          <w:rFonts w:ascii="Arial" w:hAnsi="Arial" w:cs="Arial"/>
          <w:sz w:val="22"/>
          <w:szCs w:val="22"/>
        </w:rPr>
        <w:t xml:space="preserve">that the </w:t>
      </w:r>
      <w:r w:rsidR="00F136CC" w:rsidRPr="00AA74C7">
        <w:rPr>
          <w:rFonts w:ascii="Arial" w:hAnsi="Arial" w:cs="Arial"/>
          <w:sz w:val="22"/>
          <w:szCs w:val="22"/>
        </w:rPr>
        <w:t>gut–brain-axis and related molecule</w:t>
      </w:r>
      <w:r w:rsidR="008913DA">
        <w:rPr>
          <w:rFonts w:ascii="Arial" w:hAnsi="Arial" w:cs="Arial"/>
          <w:sz w:val="22"/>
          <w:szCs w:val="22"/>
        </w:rPr>
        <w:t>s</w:t>
      </w:r>
      <w:r w:rsidR="00F136CC" w:rsidRPr="00AA74C7">
        <w:rPr>
          <w:rFonts w:ascii="Arial" w:hAnsi="Arial" w:cs="Arial"/>
          <w:sz w:val="22"/>
          <w:szCs w:val="22"/>
        </w:rPr>
        <w:t xml:space="preserve"> may</w:t>
      </w:r>
      <w:r w:rsidR="008913DA">
        <w:rPr>
          <w:rFonts w:ascii="Arial" w:hAnsi="Arial" w:cs="Arial"/>
          <w:sz w:val="22"/>
          <w:szCs w:val="22"/>
        </w:rPr>
        <w:t xml:space="preserve"> </w:t>
      </w:r>
      <w:r w:rsidR="00F136CC" w:rsidRPr="00AA74C7">
        <w:rPr>
          <w:rFonts w:ascii="Arial" w:hAnsi="Arial" w:cs="Arial"/>
          <w:sz w:val="22"/>
          <w:szCs w:val="22"/>
        </w:rPr>
        <w:t xml:space="preserve">be </w:t>
      </w:r>
      <w:r w:rsidR="008913DA">
        <w:rPr>
          <w:rFonts w:ascii="Arial" w:hAnsi="Arial" w:cs="Arial"/>
          <w:sz w:val="22"/>
          <w:szCs w:val="22"/>
        </w:rPr>
        <w:t xml:space="preserve">important contributors to the development and progression of CRC </w:t>
      </w:r>
      <w:r w:rsidR="00F136CC" w:rsidRPr="00AA74C7">
        <w:rPr>
          <w:rFonts w:ascii="Arial" w:hAnsi="Arial" w:cs="Arial"/>
          <w:sz w:val="22"/>
          <w:szCs w:val="22"/>
        </w:rPr>
        <w:t xml:space="preserve">even at </w:t>
      </w:r>
      <w:r w:rsidR="008913DA">
        <w:rPr>
          <w:rFonts w:ascii="Arial" w:hAnsi="Arial" w:cs="Arial"/>
          <w:sz w:val="22"/>
          <w:szCs w:val="22"/>
        </w:rPr>
        <w:t xml:space="preserve">the </w:t>
      </w:r>
      <w:r w:rsidR="00F136CC" w:rsidRPr="00AA74C7">
        <w:rPr>
          <w:rFonts w:ascii="Arial" w:hAnsi="Arial" w:cs="Arial"/>
          <w:sz w:val="22"/>
          <w:szCs w:val="22"/>
        </w:rPr>
        <w:t>benign adenoma stage.</w:t>
      </w:r>
    </w:p>
    <w:p w14:paraId="7EF918DC" w14:textId="77777777" w:rsidR="00F136CC" w:rsidRPr="0003505D" w:rsidRDefault="00F136CC" w:rsidP="006C4C6E">
      <w:pPr>
        <w:jc w:val="both"/>
        <w:rPr>
          <w:rFonts w:ascii="Arial" w:hAnsi="Arial" w:cs="Arial"/>
          <w:sz w:val="22"/>
          <w:szCs w:val="22"/>
        </w:rPr>
        <w:pPrChange w:id="381" w:author="czeng" w:date="2020-03-14T09:59:00Z">
          <w:pPr>
            <w:spacing w:line="480" w:lineRule="auto"/>
            <w:jc w:val="both"/>
          </w:pPr>
        </w:pPrChange>
      </w:pPr>
    </w:p>
    <w:p w14:paraId="6262D775" w14:textId="1C34E6FD" w:rsidR="00DD3117" w:rsidRPr="00AA74C7" w:rsidRDefault="00F136CC" w:rsidP="006C4C6E">
      <w:pPr>
        <w:jc w:val="both"/>
        <w:rPr>
          <w:rFonts w:ascii="Arial" w:eastAsiaTheme="minorEastAsia" w:hAnsi="Arial" w:cs="Arial"/>
          <w:kern w:val="2"/>
          <w:sz w:val="22"/>
          <w:szCs w:val="22"/>
        </w:rPr>
        <w:pPrChange w:id="382" w:author="czeng" w:date="2020-03-14T09:59:00Z">
          <w:pPr>
            <w:spacing w:line="480" w:lineRule="auto"/>
            <w:jc w:val="both"/>
          </w:pPr>
        </w:pPrChange>
      </w:pPr>
      <w:r w:rsidRPr="00AA74C7">
        <w:rPr>
          <w:rFonts w:ascii="Arial" w:hAnsi="Arial" w:cs="Arial"/>
          <w:sz w:val="22"/>
          <w:szCs w:val="22"/>
        </w:rPr>
        <w:t xml:space="preserve">DNA methylation </w:t>
      </w:r>
      <w:r w:rsidR="00E151AB" w:rsidRPr="00AA74C7">
        <w:rPr>
          <w:rFonts w:ascii="Arial" w:hAnsi="Arial" w:cs="Arial"/>
          <w:sz w:val="22"/>
          <w:szCs w:val="22"/>
        </w:rPr>
        <w:t xml:space="preserve">has </w:t>
      </w:r>
      <w:r w:rsidRPr="00AA74C7">
        <w:rPr>
          <w:rFonts w:ascii="Arial" w:hAnsi="Arial" w:cs="Arial"/>
          <w:sz w:val="22"/>
          <w:szCs w:val="22"/>
        </w:rPr>
        <w:t>always be</w:t>
      </w:r>
      <w:r w:rsidR="00E151AB" w:rsidRPr="00AA74C7">
        <w:rPr>
          <w:rFonts w:ascii="Arial" w:hAnsi="Arial" w:cs="Arial"/>
          <w:sz w:val="22"/>
          <w:szCs w:val="22"/>
        </w:rPr>
        <w:t>en</w:t>
      </w:r>
      <w:r w:rsidRPr="00AA74C7">
        <w:rPr>
          <w:rFonts w:ascii="Arial" w:hAnsi="Arial" w:cs="Arial"/>
          <w:sz w:val="22"/>
          <w:szCs w:val="22"/>
        </w:rPr>
        <w:t xml:space="preserve"> considered as a potential biomarker for many diseases </w:t>
      </w:r>
      <w:r w:rsidR="00E151AB" w:rsidRPr="00AA74C7">
        <w:rPr>
          <w:rFonts w:ascii="Arial" w:hAnsi="Arial" w:cs="Arial"/>
          <w:sz w:val="22"/>
          <w:szCs w:val="22"/>
        </w:rPr>
        <w:t xml:space="preserve">due to </w:t>
      </w:r>
      <w:r w:rsidRPr="00AA74C7">
        <w:rPr>
          <w:rFonts w:ascii="Arial" w:hAnsi="Arial" w:cs="Arial"/>
          <w:sz w:val="22"/>
          <w:szCs w:val="22"/>
        </w:rPr>
        <w:t xml:space="preserve">its tissue specificity and </w:t>
      </w:r>
      <w:r w:rsidR="008913DA" w:rsidRPr="008913DA">
        <w:rPr>
          <w:rFonts w:ascii="Arial" w:hAnsi="Arial" w:cs="Arial"/>
          <w:sz w:val="22"/>
          <w:szCs w:val="22"/>
        </w:rPr>
        <w:t>stability</w:t>
      </w:r>
      <w:r w:rsidR="0003505D">
        <w:rPr>
          <w:rFonts w:ascii="Arial" w:hAnsi="Arial" w:cs="Arial"/>
          <w:sz w:val="22"/>
          <w:szCs w:val="22"/>
        </w:rPr>
        <w:t xml:space="preserve"> </w:t>
      </w:r>
      <w:r w:rsidR="00E12BC2">
        <w:rPr>
          <w:rFonts w:ascii="Arial" w:hAnsi="Arial" w:cs="Arial"/>
          <w:sz w:val="22"/>
          <w:szCs w:val="22"/>
        </w:rPr>
        <w:fldChar w:fldCharType="begin">
          <w:fldData xml:space="preserve">PEVuZE5vdGU+PENpdGU+PEF1dGhvcj5QYW48L0F1dGhvcj48WWVhcj4yMDE4PC9ZZWFyPjxSZWNO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</w:fldData>
        </w:fldChar>
      </w:r>
      <w:r w:rsidR="0024122C">
        <w:rPr>
          <w:rFonts w:ascii="Arial" w:hAnsi="Arial" w:cs="Arial"/>
          <w:sz w:val="22"/>
          <w:szCs w:val="22"/>
        </w:rPr>
        <w:instrText xml:space="preserve"> ADDIN EN.CITE </w:instrText>
      </w:r>
      <w:r w:rsidR="0024122C">
        <w:rPr>
          <w:rFonts w:ascii="Arial" w:hAnsi="Arial" w:cs="Arial"/>
          <w:sz w:val="22"/>
          <w:szCs w:val="22"/>
        </w:rPr>
        <w:fldChar w:fldCharType="begin">
          <w:fldData xml:space="preserve">PEVuZE5vdGU+PENpdGU+PEF1dGhvcj5QYW48L0F1dGhvcj48WWVhcj4yMDE4PC9ZZWFyPjxSZWNO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</w:fldData>
        </w:fldChar>
      </w:r>
      <w:r w:rsidR="0024122C">
        <w:rPr>
          <w:rFonts w:ascii="Arial" w:hAnsi="Arial" w:cs="Arial"/>
          <w:sz w:val="22"/>
          <w:szCs w:val="22"/>
        </w:rPr>
        <w:instrText xml:space="preserve"> ADDIN EN.CITE.DATA </w:instrText>
      </w:r>
      <w:r w:rsidR="0024122C">
        <w:rPr>
          <w:rFonts w:ascii="Arial" w:hAnsi="Arial" w:cs="Arial"/>
          <w:sz w:val="22"/>
          <w:szCs w:val="22"/>
        </w:rPr>
      </w:r>
      <w:r w:rsidR="0024122C">
        <w:rPr>
          <w:rFonts w:ascii="Arial" w:hAnsi="Arial" w:cs="Arial"/>
          <w:sz w:val="22"/>
          <w:szCs w:val="22"/>
        </w:rPr>
        <w:fldChar w:fldCharType="end"/>
      </w:r>
      <w:r w:rsidR="00E12BC2">
        <w:rPr>
          <w:rFonts w:ascii="Arial" w:hAnsi="Arial" w:cs="Arial"/>
          <w:sz w:val="22"/>
          <w:szCs w:val="22"/>
        </w:rPr>
      </w:r>
      <w:r w:rsidR="00E12BC2">
        <w:rPr>
          <w:rFonts w:ascii="Arial" w:hAnsi="Arial" w:cs="Arial"/>
          <w:sz w:val="22"/>
          <w:szCs w:val="22"/>
        </w:rPr>
        <w:fldChar w:fldCharType="separate"/>
      </w:r>
      <w:r w:rsidR="0024122C">
        <w:rPr>
          <w:rFonts w:ascii="Arial" w:hAnsi="Arial" w:cs="Arial"/>
          <w:noProof/>
          <w:sz w:val="22"/>
          <w:szCs w:val="22"/>
        </w:rPr>
        <w:t>[34]</w:t>
      </w:r>
      <w:r w:rsidR="00E12BC2">
        <w:rPr>
          <w:rFonts w:ascii="Arial" w:hAnsi="Arial" w:cs="Arial"/>
          <w:sz w:val="22"/>
          <w:szCs w:val="22"/>
        </w:rPr>
        <w:fldChar w:fldCharType="end"/>
      </w:r>
      <w:r w:rsidR="00E151AB" w:rsidRPr="00AA74C7">
        <w:rPr>
          <w:rFonts w:ascii="Arial" w:hAnsi="Arial" w:cs="Arial"/>
          <w:sz w:val="22"/>
          <w:szCs w:val="22"/>
        </w:rPr>
        <w:t>. Here,</w:t>
      </w:r>
      <w:r w:rsidRPr="00AA74C7">
        <w:rPr>
          <w:rFonts w:ascii="Arial" w:hAnsi="Arial" w:cs="Arial"/>
          <w:sz w:val="22"/>
          <w:szCs w:val="22"/>
        </w:rPr>
        <w:t xml:space="preserve"> we </w:t>
      </w:r>
      <w:r w:rsidR="008913DA">
        <w:rPr>
          <w:rFonts w:ascii="Arial" w:hAnsi="Arial" w:cs="Arial"/>
          <w:sz w:val="22"/>
          <w:szCs w:val="22"/>
        </w:rPr>
        <w:t xml:space="preserve">analyzed DNA methylation patterns as a mechanism </w:t>
      </w:r>
      <w:r w:rsidRPr="00AA74C7">
        <w:rPr>
          <w:rFonts w:ascii="Arial" w:hAnsi="Arial" w:cs="Arial"/>
          <w:sz w:val="22"/>
          <w:szCs w:val="22"/>
        </w:rPr>
        <w:t xml:space="preserve">to distinguish disease </w:t>
      </w:r>
      <w:r w:rsidRPr="00AA74C7">
        <w:rPr>
          <w:rFonts w:ascii="Arial" w:eastAsiaTheme="minorEastAsia" w:hAnsi="Arial" w:cs="Arial"/>
          <w:kern w:val="2"/>
          <w:sz w:val="22"/>
          <w:szCs w:val="22"/>
        </w:rPr>
        <w:t>samples</w:t>
      </w:r>
      <w:r w:rsidRPr="00AA74C7">
        <w:rPr>
          <w:rFonts w:ascii="Arial" w:hAnsi="Arial" w:cs="Arial"/>
          <w:sz w:val="22"/>
          <w:szCs w:val="22"/>
        </w:rPr>
        <w:t xml:space="preserve"> </w:t>
      </w:r>
      <w:r w:rsidRPr="00AA74C7">
        <w:rPr>
          <w:rFonts w:ascii="Arial" w:eastAsiaTheme="minorEastAsia" w:hAnsi="Arial" w:cs="Arial"/>
          <w:kern w:val="2"/>
          <w:sz w:val="22"/>
          <w:szCs w:val="22"/>
        </w:rPr>
        <w:t xml:space="preserve">(including </w:t>
      </w:r>
      <w:bookmarkStart w:id="383" w:name="OLE_LINK90"/>
      <w:bookmarkStart w:id="384" w:name="OLE_LINK91"/>
      <w:r w:rsidRPr="00AA74C7">
        <w:rPr>
          <w:rFonts w:ascii="Arial" w:eastAsiaTheme="minorEastAsia" w:hAnsi="Arial" w:cs="Arial"/>
          <w:kern w:val="2"/>
          <w:sz w:val="22"/>
          <w:szCs w:val="22"/>
        </w:rPr>
        <w:t>adenoma and cancer</w:t>
      </w:r>
      <w:bookmarkEnd w:id="383"/>
      <w:bookmarkEnd w:id="384"/>
      <w:r w:rsidRPr="00AA74C7">
        <w:rPr>
          <w:rFonts w:ascii="Arial" w:eastAsiaTheme="minorEastAsia" w:hAnsi="Arial" w:cs="Arial"/>
          <w:kern w:val="2"/>
          <w:sz w:val="22"/>
          <w:szCs w:val="22"/>
        </w:rPr>
        <w:t>)</w:t>
      </w:r>
      <w:r w:rsidRPr="00AA74C7">
        <w:rPr>
          <w:rFonts w:ascii="Arial" w:hAnsi="Arial" w:cs="Arial"/>
          <w:sz w:val="22"/>
          <w:szCs w:val="22"/>
        </w:rPr>
        <w:t xml:space="preserve"> from normal </w:t>
      </w:r>
      <w:r w:rsidRPr="00AA74C7">
        <w:rPr>
          <w:rFonts w:ascii="Arial" w:eastAsiaTheme="minorEastAsia" w:hAnsi="Arial" w:cs="Arial"/>
          <w:kern w:val="2"/>
          <w:sz w:val="22"/>
          <w:szCs w:val="22"/>
        </w:rPr>
        <w:t>samples</w:t>
      </w:r>
      <w:r w:rsidR="008913DA">
        <w:rPr>
          <w:rFonts w:ascii="Arial" w:eastAsiaTheme="minorEastAsia" w:hAnsi="Arial" w:cs="Arial"/>
          <w:kern w:val="2"/>
          <w:sz w:val="22"/>
          <w:szCs w:val="22"/>
        </w:rPr>
        <w:t xml:space="preserve"> during CRC development</w:t>
      </w:r>
      <w:r w:rsidRPr="00AA74C7">
        <w:rPr>
          <w:rFonts w:ascii="Arial" w:hAnsi="Arial" w:cs="Arial"/>
          <w:sz w:val="22"/>
          <w:szCs w:val="22"/>
        </w:rPr>
        <w:t xml:space="preserve">. We </w:t>
      </w:r>
      <w:r w:rsidR="008913DA">
        <w:rPr>
          <w:rFonts w:ascii="Arial" w:hAnsi="Arial" w:cs="Arial"/>
          <w:sz w:val="22"/>
          <w:szCs w:val="22"/>
        </w:rPr>
        <w:t>identified</w:t>
      </w:r>
      <w:r w:rsidRPr="00AA74C7">
        <w:rPr>
          <w:rFonts w:ascii="Arial" w:hAnsi="Arial" w:cs="Arial"/>
          <w:sz w:val="22"/>
          <w:szCs w:val="22"/>
        </w:rPr>
        <w:t xml:space="preserve"> 209 hyper-methylated sites and 441 hypo-methylated sites </w:t>
      </w:r>
      <w:r w:rsidR="004A0799" w:rsidRPr="00AA74C7">
        <w:rPr>
          <w:rFonts w:ascii="Arial" w:hAnsi="Arial" w:cs="Arial"/>
          <w:sz w:val="22"/>
          <w:szCs w:val="22"/>
        </w:rPr>
        <w:t>between</w:t>
      </w:r>
      <w:r w:rsidRPr="00AA74C7">
        <w:rPr>
          <w:rFonts w:ascii="Arial" w:hAnsi="Arial" w:cs="Arial"/>
          <w:sz w:val="22"/>
          <w:szCs w:val="22"/>
        </w:rPr>
        <w:t xml:space="preserve"> </w:t>
      </w:r>
      <w:r w:rsidR="00055AEA" w:rsidRPr="00AA74C7">
        <w:rPr>
          <w:rFonts w:ascii="Arial" w:hAnsi="Arial" w:cs="Arial"/>
          <w:sz w:val="22"/>
          <w:szCs w:val="22"/>
        </w:rPr>
        <w:t xml:space="preserve">LGA </w:t>
      </w:r>
      <w:r w:rsidR="004A0799" w:rsidRPr="00AA74C7">
        <w:rPr>
          <w:rFonts w:ascii="Arial" w:hAnsi="Arial" w:cs="Arial"/>
          <w:sz w:val="22"/>
          <w:szCs w:val="22"/>
        </w:rPr>
        <w:t>and normal samples</w:t>
      </w:r>
      <w:r w:rsidRPr="00AA74C7">
        <w:rPr>
          <w:rFonts w:ascii="Arial" w:hAnsi="Arial" w:cs="Arial"/>
          <w:sz w:val="22"/>
          <w:szCs w:val="22"/>
        </w:rPr>
        <w:t xml:space="preserve"> and </w:t>
      </w:r>
      <w:r w:rsidR="008913DA">
        <w:rPr>
          <w:rFonts w:ascii="Arial" w:eastAsiaTheme="minorEastAsia" w:hAnsi="Arial" w:cs="Arial"/>
          <w:kern w:val="2"/>
          <w:sz w:val="22"/>
          <w:szCs w:val="22"/>
        </w:rPr>
        <w:t>noted that</w:t>
      </w:r>
      <w:r w:rsidRPr="00AA74C7">
        <w:rPr>
          <w:rFonts w:ascii="Arial" w:eastAsiaTheme="minorEastAsia" w:hAnsi="Arial" w:cs="Arial"/>
          <w:kern w:val="2"/>
          <w:sz w:val="22"/>
          <w:szCs w:val="22"/>
        </w:rPr>
        <w:t xml:space="preserve"> both hyper- and hypo-methylated sites could effective</w:t>
      </w:r>
      <w:r w:rsidR="008913DA">
        <w:rPr>
          <w:rFonts w:ascii="Arial" w:eastAsiaTheme="minorEastAsia" w:hAnsi="Arial" w:cs="Arial"/>
          <w:kern w:val="2"/>
          <w:sz w:val="22"/>
          <w:szCs w:val="22"/>
        </w:rPr>
        <w:t>ly</w:t>
      </w:r>
      <w:r w:rsidRPr="00AA74C7">
        <w:rPr>
          <w:rFonts w:ascii="Arial" w:eastAsiaTheme="minorEastAsia" w:hAnsi="Arial" w:cs="Arial"/>
          <w:kern w:val="2"/>
          <w:sz w:val="22"/>
          <w:szCs w:val="22"/>
        </w:rPr>
        <w:t xml:space="preserve"> distinguish </w:t>
      </w:r>
      <w:r w:rsidR="008913DA">
        <w:rPr>
          <w:rFonts w:ascii="Arial" w:eastAsiaTheme="minorEastAsia" w:hAnsi="Arial" w:cs="Arial"/>
          <w:kern w:val="2"/>
          <w:sz w:val="22"/>
          <w:szCs w:val="22"/>
        </w:rPr>
        <w:t>between normal and CRC tissues</w:t>
      </w:r>
      <w:r w:rsidRPr="00AA74C7">
        <w:rPr>
          <w:rFonts w:ascii="Arial" w:eastAsiaTheme="minorEastAsia" w:hAnsi="Arial" w:cs="Arial"/>
          <w:kern w:val="2"/>
          <w:sz w:val="22"/>
          <w:szCs w:val="22"/>
        </w:rPr>
        <w:t xml:space="preserve">. </w:t>
      </w:r>
      <w:r w:rsidR="008913DA">
        <w:rPr>
          <w:rFonts w:ascii="Arial" w:eastAsiaTheme="minorEastAsia" w:hAnsi="Arial" w:cs="Arial"/>
          <w:kern w:val="2"/>
          <w:sz w:val="22"/>
          <w:szCs w:val="22"/>
        </w:rPr>
        <w:t xml:space="preserve">Further validation with </w:t>
      </w:r>
      <w:r w:rsidRPr="00AA74C7">
        <w:rPr>
          <w:rFonts w:ascii="Arial" w:eastAsiaTheme="minorEastAsia" w:hAnsi="Arial" w:cs="Arial"/>
          <w:kern w:val="2"/>
          <w:sz w:val="22"/>
          <w:szCs w:val="22"/>
        </w:rPr>
        <w:t xml:space="preserve">random forest and neural network </w:t>
      </w:r>
      <w:r w:rsidR="008913DA">
        <w:rPr>
          <w:rFonts w:ascii="Arial" w:eastAsiaTheme="minorEastAsia" w:hAnsi="Arial" w:cs="Arial"/>
          <w:kern w:val="2"/>
          <w:sz w:val="22"/>
          <w:szCs w:val="22"/>
        </w:rPr>
        <w:t xml:space="preserve">analyses confirmed </w:t>
      </w:r>
      <w:r w:rsidRPr="00AA74C7">
        <w:rPr>
          <w:rFonts w:ascii="Arial" w:eastAsiaTheme="minorEastAsia" w:hAnsi="Arial" w:cs="Arial"/>
          <w:kern w:val="2"/>
          <w:sz w:val="22"/>
          <w:szCs w:val="22"/>
        </w:rPr>
        <w:t>our observation</w:t>
      </w:r>
      <w:r w:rsidR="008913DA">
        <w:rPr>
          <w:rFonts w:ascii="Arial" w:eastAsiaTheme="minorEastAsia" w:hAnsi="Arial" w:cs="Arial"/>
          <w:kern w:val="2"/>
          <w:sz w:val="22"/>
          <w:szCs w:val="22"/>
        </w:rPr>
        <w:t>s</w:t>
      </w:r>
      <w:r w:rsidR="004A0799" w:rsidRPr="00AA74C7">
        <w:rPr>
          <w:rFonts w:ascii="Arial" w:eastAsiaTheme="minorEastAsia" w:hAnsi="Arial" w:cs="Arial"/>
          <w:kern w:val="2"/>
          <w:sz w:val="22"/>
          <w:szCs w:val="22"/>
        </w:rPr>
        <w:t xml:space="preserve">. </w:t>
      </w:r>
      <w:r w:rsidR="008913DA">
        <w:rPr>
          <w:rFonts w:ascii="Arial" w:eastAsiaTheme="minorEastAsia" w:hAnsi="Arial" w:cs="Arial"/>
          <w:kern w:val="2"/>
          <w:sz w:val="22"/>
          <w:szCs w:val="22"/>
        </w:rPr>
        <w:t>Specifically</w:t>
      </w:r>
      <w:r w:rsidR="004A0799" w:rsidRPr="00AA74C7">
        <w:rPr>
          <w:rFonts w:ascii="Arial" w:eastAsiaTheme="minorEastAsia" w:hAnsi="Arial" w:cs="Arial"/>
          <w:kern w:val="2"/>
          <w:sz w:val="22"/>
          <w:szCs w:val="22"/>
        </w:rPr>
        <w:t xml:space="preserve">, </w:t>
      </w:r>
      <w:r w:rsidRPr="00AA74C7">
        <w:rPr>
          <w:rFonts w:ascii="Arial" w:eastAsiaTheme="minorEastAsia" w:hAnsi="Arial" w:cs="Arial"/>
          <w:kern w:val="2"/>
          <w:sz w:val="22"/>
          <w:szCs w:val="22"/>
        </w:rPr>
        <w:t xml:space="preserve">AUCs of ROC curves </w:t>
      </w:r>
      <w:r w:rsidR="004A0799" w:rsidRPr="00AA74C7">
        <w:rPr>
          <w:rFonts w:ascii="Arial" w:eastAsiaTheme="minorEastAsia" w:hAnsi="Arial" w:cs="Arial"/>
          <w:kern w:val="2"/>
          <w:sz w:val="22"/>
          <w:szCs w:val="22"/>
        </w:rPr>
        <w:t xml:space="preserve">for </w:t>
      </w:r>
      <w:r w:rsidR="007D7102">
        <w:rPr>
          <w:rFonts w:ascii="Arial" w:eastAsiaTheme="minorEastAsia" w:hAnsi="Arial" w:cs="Arial"/>
          <w:kern w:val="2"/>
          <w:sz w:val="22"/>
          <w:szCs w:val="22"/>
        </w:rPr>
        <w:t xml:space="preserve">our </w:t>
      </w:r>
      <w:r w:rsidR="004A0799" w:rsidRPr="00AA74C7">
        <w:rPr>
          <w:rFonts w:ascii="Arial" w:eastAsiaTheme="minorEastAsia" w:hAnsi="Arial" w:cs="Arial"/>
          <w:kern w:val="2"/>
          <w:sz w:val="22"/>
          <w:szCs w:val="22"/>
        </w:rPr>
        <w:t xml:space="preserve">prediction model using </w:t>
      </w:r>
      <w:r w:rsidRPr="00AA74C7">
        <w:rPr>
          <w:rFonts w:ascii="Arial" w:eastAsiaTheme="minorEastAsia" w:hAnsi="Arial" w:cs="Arial"/>
          <w:kern w:val="2"/>
          <w:sz w:val="22"/>
          <w:szCs w:val="22"/>
        </w:rPr>
        <w:t xml:space="preserve">hyper-methylated </w:t>
      </w:r>
      <w:r w:rsidR="004A0799" w:rsidRPr="00AA74C7">
        <w:rPr>
          <w:rFonts w:ascii="Arial" w:eastAsiaTheme="minorEastAsia" w:hAnsi="Arial" w:cs="Arial"/>
          <w:kern w:val="2"/>
          <w:sz w:val="22"/>
          <w:szCs w:val="22"/>
        </w:rPr>
        <w:t xml:space="preserve">sites were </w:t>
      </w:r>
      <w:r w:rsidR="009446D3" w:rsidRPr="00AA74C7">
        <w:rPr>
          <w:rFonts w:ascii="Arial" w:eastAsiaTheme="minorEastAsia" w:hAnsi="Arial" w:cs="Arial"/>
          <w:kern w:val="2"/>
          <w:sz w:val="22"/>
          <w:szCs w:val="22"/>
        </w:rPr>
        <w:t xml:space="preserve">larger than </w:t>
      </w:r>
      <w:r w:rsidR="004A0799" w:rsidRPr="00AA74C7">
        <w:rPr>
          <w:rFonts w:ascii="Arial" w:eastAsiaTheme="minorEastAsia" w:hAnsi="Arial" w:cs="Arial"/>
          <w:kern w:val="2"/>
          <w:sz w:val="22"/>
          <w:szCs w:val="22"/>
        </w:rPr>
        <w:t xml:space="preserve">those using </w:t>
      </w:r>
      <w:r w:rsidR="009446D3" w:rsidRPr="00AA74C7">
        <w:rPr>
          <w:rFonts w:ascii="Arial" w:eastAsiaTheme="minorEastAsia" w:hAnsi="Arial" w:cs="Arial"/>
          <w:kern w:val="2"/>
          <w:sz w:val="22"/>
          <w:szCs w:val="22"/>
        </w:rPr>
        <w:t>hypo-methylated</w:t>
      </w:r>
      <w:r w:rsidR="004A0799" w:rsidRPr="00AA74C7">
        <w:rPr>
          <w:rFonts w:ascii="Arial" w:eastAsiaTheme="minorEastAsia" w:hAnsi="Arial" w:cs="Arial"/>
          <w:kern w:val="2"/>
          <w:sz w:val="22"/>
          <w:szCs w:val="22"/>
        </w:rPr>
        <w:t xml:space="preserve"> sites, despite </w:t>
      </w:r>
      <w:r w:rsidR="007D7102">
        <w:rPr>
          <w:rFonts w:ascii="Arial" w:eastAsiaTheme="minorEastAsia" w:hAnsi="Arial" w:cs="Arial"/>
          <w:kern w:val="2"/>
          <w:sz w:val="22"/>
          <w:szCs w:val="22"/>
        </w:rPr>
        <w:t>the observation that</w:t>
      </w:r>
      <w:r w:rsidR="004A0799" w:rsidRPr="00AA74C7">
        <w:rPr>
          <w:rFonts w:ascii="Arial" w:eastAsiaTheme="minorEastAsia" w:hAnsi="Arial" w:cs="Arial"/>
          <w:kern w:val="2"/>
          <w:sz w:val="22"/>
          <w:szCs w:val="22"/>
        </w:rPr>
        <w:t xml:space="preserve"> hypo</w:t>
      </w:r>
      <w:r w:rsidR="002D40B6" w:rsidRPr="00AA74C7">
        <w:rPr>
          <w:rFonts w:ascii="Arial" w:eastAsiaTheme="minorEastAsia" w:hAnsi="Arial" w:cs="Arial"/>
          <w:kern w:val="2"/>
          <w:sz w:val="22"/>
          <w:szCs w:val="22"/>
        </w:rPr>
        <w:t xml:space="preserve">-methylated sites were </w:t>
      </w:r>
      <w:r w:rsidRPr="00AA74C7">
        <w:rPr>
          <w:rFonts w:ascii="Arial" w:eastAsiaTheme="minorEastAsia" w:hAnsi="Arial" w:cs="Arial"/>
          <w:kern w:val="2"/>
          <w:sz w:val="22"/>
          <w:szCs w:val="22"/>
        </w:rPr>
        <w:t xml:space="preserve">more than twice </w:t>
      </w:r>
      <w:r w:rsidR="007D7102">
        <w:rPr>
          <w:rFonts w:ascii="Arial" w:eastAsiaTheme="minorEastAsia" w:hAnsi="Arial" w:cs="Arial"/>
          <w:kern w:val="2"/>
          <w:sz w:val="22"/>
          <w:szCs w:val="22"/>
        </w:rPr>
        <w:t>the number of</w:t>
      </w:r>
      <w:r w:rsidRPr="00AA74C7">
        <w:rPr>
          <w:rFonts w:ascii="Arial" w:eastAsiaTheme="minorEastAsia" w:hAnsi="Arial" w:cs="Arial"/>
          <w:kern w:val="2"/>
          <w:sz w:val="22"/>
          <w:szCs w:val="22"/>
        </w:rPr>
        <w:t xml:space="preserve"> hyper-methylated</w:t>
      </w:r>
      <w:r w:rsidR="002D40B6" w:rsidRPr="00AA74C7">
        <w:rPr>
          <w:rFonts w:ascii="Arial" w:eastAsiaTheme="minorEastAsia" w:hAnsi="Arial" w:cs="Arial"/>
          <w:kern w:val="2"/>
          <w:sz w:val="22"/>
          <w:szCs w:val="22"/>
        </w:rPr>
        <w:t xml:space="preserve"> ones</w:t>
      </w:r>
      <w:r w:rsidRPr="00AA74C7">
        <w:rPr>
          <w:rFonts w:ascii="Arial" w:eastAsiaTheme="minorEastAsia" w:hAnsi="Arial" w:cs="Arial"/>
          <w:kern w:val="2"/>
          <w:sz w:val="22"/>
          <w:szCs w:val="22"/>
        </w:rPr>
        <w:t xml:space="preserve">. </w:t>
      </w:r>
      <w:r w:rsidR="007D7102">
        <w:rPr>
          <w:rFonts w:ascii="Arial" w:eastAsiaTheme="minorEastAsia" w:hAnsi="Arial" w:cs="Arial"/>
          <w:kern w:val="2"/>
          <w:sz w:val="22"/>
          <w:szCs w:val="22"/>
        </w:rPr>
        <w:t xml:space="preserve">Since </w:t>
      </w:r>
      <w:r w:rsidR="002D40B6" w:rsidRPr="00AA74C7">
        <w:rPr>
          <w:rFonts w:ascii="Arial" w:eastAsiaTheme="minorEastAsia" w:hAnsi="Arial" w:cs="Arial"/>
          <w:kern w:val="2"/>
          <w:sz w:val="22"/>
          <w:szCs w:val="22"/>
        </w:rPr>
        <w:t xml:space="preserve">tumors are known to have </w:t>
      </w:r>
      <w:r w:rsidRPr="00AA74C7">
        <w:rPr>
          <w:rFonts w:ascii="Arial" w:eastAsiaTheme="minorEastAsia" w:hAnsi="Arial" w:cs="Arial"/>
          <w:kern w:val="2"/>
          <w:sz w:val="22"/>
          <w:szCs w:val="22"/>
        </w:rPr>
        <w:t>whole-genome hypo</w:t>
      </w:r>
      <w:r w:rsidR="009446D3" w:rsidRPr="00AA74C7">
        <w:rPr>
          <w:rFonts w:ascii="Arial" w:eastAsiaTheme="minorEastAsia" w:hAnsi="Arial" w:cs="Arial"/>
          <w:kern w:val="2"/>
          <w:sz w:val="22"/>
          <w:szCs w:val="22"/>
        </w:rPr>
        <w:t>-</w:t>
      </w:r>
      <w:r w:rsidRPr="00AA74C7">
        <w:rPr>
          <w:rFonts w:ascii="Arial" w:eastAsiaTheme="minorEastAsia" w:hAnsi="Arial" w:cs="Arial"/>
          <w:kern w:val="2"/>
          <w:sz w:val="22"/>
          <w:szCs w:val="22"/>
        </w:rPr>
        <w:t>methylation, we speculate</w:t>
      </w:r>
      <w:r w:rsidR="006645C4" w:rsidRPr="00AA74C7">
        <w:rPr>
          <w:rFonts w:ascii="Arial" w:eastAsiaTheme="minorEastAsia" w:hAnsi="Arial" w:cs="Arial"/>
          <w:kern w:val="2"/>
          <w:sz w:val="22"/>
          <w:szCs w:val="22"/>
        </w:rPr>
        <w:t xml:space="preserve"> </w:t>
      </w:r>
      <w:r w:rsidR="007D7102">
        <w:rPr>
          <w:rFonts w:ascii="Arial" w:eastAsiaTheme="minorEastAsia" w:hAnsi="Arial" w:cs="Arial"/>
          <w:kern w:val="2"/>
          <w:sz w:val="22"/>
          <w:szCs w:val="22"/>
        </w:rPr>
        <w:t>that gene</w:t>
      </w:r>
      <w:r w:rsidR="007D7102" w:rsidRPr="007D7102">
        <w:rPr>
          <w:rFonts w:ascii="Arial" w:eastAsiaTheme="minorEastAsia" w:hAnsi="Arial" w:cs="Arial"/>
          <w:kern w:val="2"/>
          <w:sz w:val="22"/>
          <w:szCs w:val="22"/>
        </w:rPr>
        <w:t xml:space="preserve"> hyper-methylation at </w:t>
      </w:r>
      <w:r w:rsidR="006645C4" w:rsidRPr="00AA74C7">
        <w:rPr>
          <w:rFonts w:ascii="Arial" w:eastAsiaTheme="minorEastAsia" w:hAnsi="Arial" w:cs="Arial"/>
          <w:kern w:val="2"/>
          <w:sz w:val="22"/>
          <w:szCs w:val="22"/>
        </w:rPr>
        <w:t xml:space="preserve">several key sites </w:t>
      </w:r>
      <w:r w:rsidR="007D7102">
        <w:rPr>
          <w:rFonts w:ascii="Arial" w:eastAsiaTheme="minorEastAsia" w:hAnsi="Arial" w:cs="Arial"/>
          <w:kern w:val="2"/>
          <w:sz w:val="22"/>
          <w:szCs w:val="22"/>
        </w:rPr>
        <w:t>and/</w:t>
      </w:r>
      <w:r w:rsidR="006645C4" w:rsidRPr="00AA74C7">
        <w:rPr>
          <w:rFonts w:ascii="Arial" w:eastAsiaTheme="minorEastAsia" w:hAnsi="Arial" w:cs="Arial"/>
          <w:kern w:val="2"/>
          <w:sz w:val="22"/>
          <w:szCs w:val="22"/>
        </w:rPr>
        <w:t xml:space="preserve">or </w:t>
      </w:r>
      <w:r w:rsidR="007D7102">
        <w:rPr>
          <w:rFonts w:ascii="Arial" w:eastAsiaTheme="minorEastAsia" w:hAnsi="Arial" w:cs="Arial"/>
          <w:kern w:val="2"/>
          <w:sz w:val="22"/>
          <w:szCs w:val="22"/>
        </w:rPr>
        <w:t xml:space="preserve">global </w:t>
      </w:r>
      <w:r w:rsidR="007D7102" w:rsidRPr="007D7102">
        <w:rPr>
          <w:rFonts w:ascii="Arial" w:eastAsiaTheme="minorEastAsia" w:hAnsi="Arial" w:cs="Arial"/>
          <w:kern w:val="2"/>
          <w:sz w:val="22"/>
          <w:szCs w:val="22"/>
        </w:rPr>
        <w:t xml:space="preserve">hypo-methylation </w:t>
      </w:r>
      <w:r w:rsidR="007D7102">
        <w:rPr>
          <w:rFonts w:ascii="Arial" w:eastAsiaTheme="minorEastAsia" w:hAnsi="Arial" w:cs="Arial"/>
          <w:kern w:val="2"/>
          <w:sz w:val="22"/>
          <w:szCs w:val="22"/>
        </w:rPr>
        <w:t>during</w:t>
      </w:r>
      <w:r w:rsidR="006645C4" w:rsidRPr="00AA74C7">
        <w:rPr>
          <w:rFonts w:ascii="Arial" w:eastAsiaTheme="minorEastAsia" w:hAnsi="Arial" w:cs="Arial"/>
          <w:kern w:val="2"/>
          <w:sz w:val="22"/>
          <w:szCs w:val="22"/>
        </w:rPr>
        <w:t xml:space="preserve"> early </w:t>
      </w:r>
      <w:r w:rsidR="007D7102">
        <w:rPr>
          <w:rFonts w:ascii="Arial" w:eastAsiaTheme="minorEastAsia" w:hAnsi="Arial" w:cs="Arial"/>
          <w:kern w:val="2"/>
          <w:sz w:val="22"/>
          <w:szCs w:val="22"/>
        </w:rPr>
        <w:t xml:space="preserve">CA </w:t>
      </w:r>
      <w:r w:rsidR="006645C4" w:rsidRPr="00AA74C7">
        <w:rPr>
          <w:rFonts w:ascii="Arial" w:eastAsiaTheme="minorEastAsia" w:hAnsi="Arial" w:cs="Arial"/>
          <w:kern w:val="2"/>
          <w:sz w:val="22"/>
          <w:szCs w:val="22"/>
        </w:rPr>
        <w:t>may be the driver events</w:t>
      </w:r>
      <w:r w:rsidR="007D7102">
        <w:rPr>
          <w:rFonts w:ascii="Arial" w:eastAsiaTheme="minorEastAsia" w:hAnsi="Arial" w:cs="Arial"/>
          <w:kern w:val="2"/>
          <w:sz w:val="22"/>
          <w:szCs w:val="22"/>
        </w:rPr>
        <w:t xml:space="preserve"> for CRC</w:t>
      </w:r>
      <w:r w:rsidRPr="00AA74C7">
        <w:rPr>
          <w:rFonts w:ascii="Arial" w:eastAsiaTheme="minorEastAsia" w:hAnsi="Arial" w:cs="Arial"/>
          <w:kern w:val="2"/>
          <w:sz w:val="22"/>
          <w:szCs w:val="22"/>
        </w:rPr>
        <w:t>.</w:t>
      </w:r>
      <w:r w:rsidR="002D40B6" w:rsidRPr="00AA74C7">
        <w:rPr>
          <w:rFonts w:ascii="Arial" w:eastAsiaTheme="minorEastAsia" w:hAnsi="Arial" w:cs="Arial"/>
          <w:kern w:val="2"/>
          <w:sz w:val="22"/>
          <w:szCs w:val="22"/>
        </w:rPr>
        <w:t xml:space="preserve"> To </w:t>
      </w:r>
      <w:r w:rsidR="007D7102">
        <w:rPr>
          <w:rFonts w:ascii="Arial" w:eastAsiaTheme="minorEastAsia" w:hAnsi="Arial" w:cs="Arial"/>
          <w:kern w:val="2"/>
          <w:sz w:val="22"/>
          <w:szCs w:val="22"/>
        </w:rPr>
        <w:t xml:space="preserve">reduce </w:t>
      </w:r>
      <w:r w:rsidR="002D40B6" w:rsidRPr="00AA74C7">
        <w:rPr>
          <w:rFonts w:ascii="Arial" w:eastAsiaTheme="minorEastAsia" w:hAnsi="Arial" w:cs="Arial"/>
          <w:kern w:val="2"/>
          <w:sz w:val="22"/>
          <w:szCs w:val="22"/>
        </w:rPr>
        <w:t xml:space="preserve">bias </w:t>
      </w:r>
      <w:r w:rsidRPr="00AA74C7">
        <w:rPr>
          <w:rFonts w:ascii="Arial" w:eastAsiaTheme="minorEastAsia" w:hAnsi="Arial" w:cs="Arial"/>
          <w:kern w:val="2"/>
          <w:sz w:val="22"/>
          <w:szCs w:val="22"/>
        </w:rPr>
        <w:t>caused by unstable methylation on single CpG site</w:t>
      </w:r>
      <w:r w:rsidR="007D7102">
        <w:rPr>
          <w:rFonts w:ascii="Arial" w:eastAsiaTheme="minorEastAsia" w:hAnsi="Arial" w:cs="Arial"/>
          <w:kern w:val="2"/>
          <w:sz w:val="22"/>
          <w:szCs w:val="22"/>
        </w:rPr>
        <w:t>s</w:t>
      </w:r>
      <w:r w:rsidRPr="00AA74C7">
        <w:rPr>
          <w:rFonts w:ascii="Arial" w:eastAsiaTheme="minorEastAsia" w:hAnsi="Arial" w:cs="Arial"/>
          <w:kern w:val="2"/>
          <w:sz w:val="22"/>
          <w:szCs w:val="22"/>
        </w:rPr>
        <w:t>, we compared mBV of these sites</w:t>
      </w:r>
      <w:r w:rsidR="007D7102">
        <w:rPr>
          <w:rFonts w:ascii="Arial" w:eastAsiaTheme="minorEastAsia" w:hAnsi="Arial" w:cs="Arial"/>
          <w:kern w:val="2"/>
          <w:sz w:val="22"/>
          <w:szCs w:val="22"/>
        </w:rPr>
        <w:t xml:space="preserve"> among tissue groups</w:t>
      </w:r>
      <w:r w:rsidRPr="00AA74C7">
        <w:rPr>
          <w:rFonts w:ascii="Arial" w:eastAsiaTheme="minorEastAsia" w:hAnsi="Arial" w:cs="Arial"/>
          <w:kern w:val="2"/>
          <w:sz w:val="22"/>
          <w:szCs w:val="22"/>
        </w:rPr>
        <w:t xml:space="preserve">. We </w:t>
      </w:r>
      <w:r w:rsidR="0003505D">
        <w:rPr>
          <w:rFonts w:ascii="Arial" w:eastAsiaTheme="minorEastAsia" w:hAnsi="Arial" w:cs="Arial"/>
          <w:kern w:val="2"/>
          <w:sz w:val="22"/>
          <w:szCs w:val="22"/>
        </w:rPr>
        <w:t>found that hyper-methylated mBVs</w:t>
      </w:r>
      <w:r w:rsidRPr="00AA74C7">
        <w:rPr>
          <w:rFonts w:ascii="Arial" w:eastAsiaTheme="minorEastAsia" w:hAnsi="Arial" w:cs="Arial"/>
          <w:kern w:val="2"/>
          <w:sz w:val="22"/>
          <w:szCs w:val="22"/>
        </w:rPr>
        <w:t xml:space="preserve"> were significant</w:t>
      </w:r>
      <w:r w:rsidR="007D7102">
        <w:rPr>
          <w:rFonts w:ascii="Arial" w:eastAsiaTheme="minorEastAsia" w:hAnsi="Arial" w:cs="Arial"/>
          <w:kern w:val="2"/>
          <w:sz w:val="22"/>
          <w:szCs w:val="22"/>
        </w:rPr>
        <w:t>ly</w:t>
      </w:r>
      <w:r w:rsidRPr="00AA74C7">
        <w:rPr>
          <w:rFonts w:ascii="Arial" w:eastAsiaTheme="minorEastAsia" w:hAnsi="Arial" w:cs="Arial"/>
          <w:kern w:val="2"/>
          <w:sz w:val="22"/>
          <w:szCs w:val="22"/>
        </w:rPr>
        <w:t xml:space="preserve"> different between normal tissue and cancers (P&lt;2.2x10</w:t>
      </w:r>
      <w:r w:rsidRPr="00AA74C7">
        <w:rPr>
          <w:rFonts w:ascii="Arial" w:eastAsiaTheme="minorEastAsia" w:hAnsi="Arial" w:cs="Arial"/>
          <w:kern w:val="2"/>
          <w:sz w:val="22"/>
          <w:szCs w:val="22"/>
          <w:vertAlign w:val="superscript"/>
        </w:rPr>
        <w:t>-16</w:t>
      </w:r>
      <w:r w:rsidRPr="00AA74C7">
        <w:rPr>
          <w:rFonts w:ascii="Arial" w:eastAsiaTheme="minorEastAsia" w:hAnsi="Arial" w:cs="Arial"/>
          <w:kern w:val="2"/>
          <w:sz w:val="22"/>
          <w:szCs w:val="22"/>
        </w:rPr>
        <w:t>)</w:t>
      </w:r>
      <w:r w:rsidR="00FD41D4" w:rsidRPr="00AA74C7">
        <w:rPr>
          <w:rFonts w:ascii="Arial" w:eastAsiaTheme="minorEastAsia" w:hAnsi="Arial" w:cs="Arial"/>
          <w:kern w:val="2"/>
          <w:sz w:val="22"/>
          <w:szCs w:val="22"/>
        </w:rPr>
        <w:t>,</w:t>
      </w:r>
      <w:r w:rsidRPr="00AA74C7">
        <w:rPr>
          <w:rFonts w:ascii="Arial" w:eastAsiaTheme="minorEastAsia" w:hAnsi="Arial" w:cs="Arial"/>
          <w:kern w:val="2"/>
          <w:sz w:val="22"/>
          <w:szCs w:val="22"/>
        </w:rPr>
        <w:t xml:space="preserve"> while no significance was found between the adenoma and </w:t>
      </w:r>
      <w:r w:rsidR="007D7102">
        <w:rPr>
          <w:rFonts w:ascii="Arial" w:eastAsiaTheme="minorEastAsia" w:hAnsi="Arial" w:cs="Arial"/>
          <w:kern w:val="2"/>
          <w:sz w:val="22"/>
          <w:szCs w:val="22"/>
        </w:rPr>
        <w:t>CRC</w:t>
      </w:r>
      <w:r w:rsidRPr="00AA74C7">
        <w:rPr>
          <w:rFonts w:ascii="Arial" w:eastAsiaTheme="minorEastAsia" w:hAnsi="Arial" w:cs="Arial"/>
          <w:kern w:val="2"/>
          <w:sz w:val="22"/>
          <w:szCs w:val="22"/>
        </w:rPr>
        <w:t xml:space="preserve"> (P= 0.288, </w:t>
      </w:r>
      <w:r w:rsidRPr="00AA74C7">
        <w:rPr>
          <w:rFonts w:ascii="Arial" w:eastAsiaTheme="minorEastAsia" w:hAnsi="Arial" w:cs="Arial"/>
          <w:b/>
          <w:kern w:val="2"/>
          <w:sz w:val="22"/>
          <w:szCs w:val="22"/>
        </w:rPr>
        <w:t xml:space="preserve">Figure </w:t>
      </w:r>
      <w:r w:rsidR="009446D3" w:rsidRPr="00AA74C7">
        <w:rPr>
          <w:rFonts w:ascii="Arial" w:eastAsiaTheme="minorEastAsia" w:hAnsi="Arial" w:cs="Arial"/>
          <w:b/>
          <w:kern w:val="2"/>
          <w:sz w:val="22"/>
          <w:szCs w:val="22"/>
        </w:rPr>
        <w:t>3G</w:t>
      </w:r>
      <w:r w:rsidRPr="00AA74C7">
        <w:rPr>
          <w:rFonts w:ascii="Arial" w:eastAsiaTheme="minorEastAsia" w:hAnsi="Arial" w:cs="Arial"/>
          <w:kern w:val="2"/>
          <w:sz w:val="22"/>
          <w:szCs w:val="22"/>
        </w:rPr>
        <w:t>)</w:t>
      </w:r>
      <w:r w:rsidR="00FD41D4" w:rsidRPr="00AA74C7">
        <w:rPr>
          <w:rFonts w:ascii="Arial" w:eastAsiaTheme="minorEastAsia" w:hAnsi="Arial" w:cs="Arial"/>
          <w:kern w:val="2"/>
          <w:sz w:val="22"/>
          <w:szCs w:val="22"/>
        </w:rPr>
        <w:t xml:space="preserve">. </w:t>
      </w:r>
      <w:r w:rsidRPr="00AA74C7">
        <w:rPr>
          <w:rFonts w:ascii="Arial" w:eastAsiaTheme="minorEastAsia" w:hAnsi="Arial" w:cs="Arial"/>
          <w:kern w:val="2"/>
          <w:sz w:val="22"/>
          <w:szCs w:val="22"/>
        </w:rPr>
        <w:t xml:space="preserve">Permutation analysis based on bootstrap strategy </w:t>
      </w:r>
      <w:r w:rsidR="007D7102">
        <w:rPr>
          <w:rFonts w:ascii="Arial" w:eastAsiaTheme="minorEastAsia" w:hAnsi="Arial" w:cs="Arial"/>
          <w:kern w:val="2"/>
          <w:sz w:val="22"/>
          <w:szCs w:val="22"/>
        </w:rPr>
        <w:t xml:space="preserve">suggest that </w:t>
      </w:r>
      <w:r w:rsidRPr="00AA74C7">
        <w:rPr>
          <w:rFonts w:ascii="Arial" w:eastAsiaTheme="minorEastAsia" w:hAnsi="Arial" w:cs="Arial"/>
          <w:kern w:val="2"/>
          <w:sz w:val="22"/>
          <w:szCs w:val="22"/>
        </w:rPr>
        <w:t xml:space="preserve">the model based on hyper-methylated sites </w:t>
      </w:r>
      <w:r w:rsidR="00FD41D4" w:rsidRPr="00AA74C7">
        <w:rPr>
          <w:rFonts w:ascii="Arial" w:eastAsiaTheme="minorEastAsia" w:hAnsi="Arial" w:cs="Arial"/>
          <w:kern w:val="2"/>
          <w:sz w:val="22"/>
          <w:szCs w:val="22"/>
        </w:rPr>
        <w:t>ha</w:t>
      </w:r>
      <w:r w:rsidR="007D7102">
        <w:rPr>
          <w:rFonts w:ascii="Arial" w:eastAsiaTheme="minorEastAsia" w:hAnsi="Arial" w:cs="Arial"/>
          <w:kern w:val="2"/>
          <w:sz w:val="22"/>
          <w:szCs w:val="22"/>
        </w:rPr>
        <w:t>s</w:t>
      </w:r>
      <w:r w:rsidR="00FD41D4" w:rsidRPr="00AA74C7">
        <w:rPr>
          <w:rFonts w:ascii="Arial" w:eastAsiaTheme="minorEastAsia" w:hAnsi="Arial" w:cs="Arial"/>
          <w:kern w:val="2"/>
          <w:sz w:val="22"/>
          <w:szCs w:val="22"/>
        </w:rPr>
        <w:t xml:space="preserve"> </w:t>
      </w:r>
      <w:r w:rsidRPr="00AA74C7">
        <w:rPr>
          <w:rFonts w:ascii="Arial" w:eastAsiaTheme="minorEastAsia" w:hAnsi="Arial" w:cs="Arial"/>
          <w:kern w:val="2"/>
          <w:sz w:val="22"/>
          <w:szCs w:val="22"/>
        </w:rPr>
        <w:t xml:space="preserve">better discrimination </w:t>
      </w:r>
      <w:r w:rsidR="007D7102">
        <w:rPr>
          <w:rFonts w:ascii="Arial" w:eastAsiaTheme="minorEastAsia" w:hAnsi="Arial" w:cs="Arial"/>
          <w:kern w:val="2"/>
          <w:sz w:val="22"/>
          <w:szCs w:val="22"/>
        </w:rPr>
        <w:t xml:space="preserve">power </w:t>
      </w:r>
      <w:r w:rsidRPr="00AA74C7">
        <w:rPr>
          <w:rFonts w:ascii="Arial" w:eastAsiaTheme="minorEastAsia" w:hAnsi="Arial" w:cs="Arial"/>
          <w:kern w:val="2"/>
          <w:sz w:val="22"/>
          <w:szCs w:val="22"/>
        </w:rPr>
        <w:t xml:space="preserve">than the model of hypo-methylated </w:t>
      </w:r>
      <w:r w:rsidR="00BD1080" w:rsidRPr="00AA74C7">
        <w:rPr>
          <w:rFonts w:ascii="Arial" w:eastAsiaTheme="minorEastAsia" w:hAnsi="Arial" w:cs="Arial"/>
          <w:kern w:val="2"/>
          <w:sz w:val="22"/>
          <w:szCs w:val="22"/>
        </w:rPr>
        <w:t>sites</w:t>
      </w:r>
      <w:r w:rsidRPr="00AA74C7">
        <w:rPr>
          <w:rFonts w:ascii="Arial" w:eastAsiaTheme="minorEastAsia" w:hAnsi="Arial" w:cs="Arial"/>
          <w:kern w:val="2"/>
          <w:sz w:val="22"/>
          <w:szCs w:val="22"/>
        </w:rPr>
        <w:t xml:space="preserve"> (P&lt;2.2x10</w:t>
      </w:r>
      <w:r w:rsidRPr="00AA74C7">
        <w:rPr>
          <w:rFonts w:ascii="Arial" w:eastAsiaTheme="minorEastAsia" w:hAnsi="Arial" w:cs="Arial"/>
          <w:kern w:val="2"/>
          <w:sz w:val="22"/>
          <w:szCs w:val="22"/>
          <w:vertAlign w:val="superscript"/>
        </w:rPr>
        <w:t>-8</w:t>
      </w:r>
      <w:r w:rsidRPr="00AA74C7">
        <w:rPr>
          <w:rFonts w:ascii="Arial" w:eastAsiaTheme="minorEastAsia" w:hAnsi="Arial" w:cs="Arial"/>
          <w:kern w:val="2"/>
          <w:sz w:val="22"/>
          <w:szCs w:val="22"/>
        </w:rPr>
        <w:t xml:space="preserve">, </w:t>
      </w:r>
      <w:r w:rsidRPr="00AA74C7">
        <w:rPr>
          <w:rFonts w:ascii="Arial" w:eastAsiaTheme="minorEastAsia" w:hAnsi="Arial" w:cs="Arial"/>
          <w:b/>
          <w:kern w:val="2"/>
          <w:sz w:val="22"/>
          <w:szCs w:val="22"/>
        </w:rPr>
        <w:t xml:space="preserve">Figure </w:t>
      </w:r>
      <w:r w:rsidR="009446D3" w:rsidRPr="00AA74C7">
        <w:rPr>
          <w:rFonts w:ascii="Arial" w:eastAsiaTheme="minorEastAsia" w:hAnsi="Arial" w:cs="Arial"/>
          <w:b/>
          <w:kern w:val="2"/>
          <w:sz w:val="22"/>
          <w:szCs w:val="22"/>
        </w:rPr>
        <w:t>3H</w:t>
      </w:r>
      <w:r w:rsidRPr="00AA74C7">
        <w:rPr>
          <w:rFonts w:ascii="Arial" w:eastAsiaTheme="minorEastAsia" w:hAnsi="Arial" w:cs="Arial"/>
          <w:kern w:val="2"/>
          <w:sz w:val="22"/>
          <w:szCs w:val="22"/>
        </w:rPr>
        <w:t>)</w:t>
      </w:r>
      <w:r w:rsidR="007D7102">
        <w:rPr>
          <w:rFonts w:ascii="Arial" w:eastAsiaTheme="minorEastAsia" w:hAnsi="Arial" w:cs="Arial"/>
          <w:kern w:val="2"/>
          <w:sz w:val="22"/>
          <w:szCs w:val="22"/>
        </w:rPr>
        <w:t xml:space="preserve"> which may lend support to the theory that hyper-methylation at several key sites may trigger widespread hypo-methylation throughout the genome during cancer development</w:t>
      </w:r>
      <w:r w:rsidRPr="00AA74C7">
        <w:rPr>
          <w:rFonts w:ascii="Arial" w:eastAsiaTheme="minorEastAsia" w:hAnsi="Arial" w:cs="Arial"/>
          <w:kern w:val="2"/>
          <w:sz w:val="22"/>
          <w:szCs w:val="22"/>
        </w:rPr>
        <w:t>.</w:t>
      </w:r>
    </w:p>
    <w:p w14:paraId="3DD12FBF" w14:textId="77777777" w:rsidR="00DD3117" w:rsidRPr="00AA74C7" w:rsidRDefault="00DD3117" w:rsidP="006C4C6E">
      <w:pPr>
        <w:jc w:val="both"/>
        <w:rPr>
          <w:rFonts w:ascii="Arial" w:eastAsiaTheme="minorEastAsia" w:hAnsi="Arial" w:cs="Arial"/>
          <w:kern w:val="2"/>
          <w:sz w:val="22"/>
          <w:szCs w:val="22"/>
        </w:rPr>
        <w:pPrChange w:id="385" w:author="czeng" w:date="2020-03-14T09:59:00Z">
          <w:pPr>
            <w:spacing w:line="480" w:lineRule="auto"/>
            <w:jc w:val="both"/>
          </w:pPr>
        </w:pPrChange>
      </w:pPr>
    </w:p>
    <w:p w14:paraId="3B0C1BEF" w14:textId="77777777" w:rsidR="00590FB5" w:rsidRDefault="00FD41D4" w:rsidP="006C4C6E">
      <w:pPr>
        <w:jc w:val="both"/>
        <w:rPr>
          <w:ins w:id="386" w:author="czeng" w:date="2020-03-14T22:18:00Z"/>
          <w:rFonts w:ascii="Arial" w:eastAsiaTheme="minorEastAsia" w:hAnsi="Arial" w:cs="Arial"/>
          <w:kern w:val="2"/>
          <w:sz w:val="22"/>
          <w:szCs w:val="22"/>
        </w:rPr>
        <w:pPrChange w:id="387" w:author="czeng" w:date="2020-03-14T09:59:00Z">
          <w:pPr>
            <w:spacing w:line="480" w:lineRule="auto"/>
            <w:jc w:val="both"/>
          </w:pPr>
        </w:pPrChange>
      </w:pPr>
      <w:r w:rsidRPr="00AA74C7">
        <w:rPr>
          <w:rFonts w:ascii="Arial" w:eastAsiaTheme="minorEastAsia" w:hAnsi="Arial" w:cs="Arial"/>
          <w:kern w:val="2"/>
          <w:sz w:val="22"/>
          <w:szCs w:val="22"/>
        </w:rPr>
        <w:t>C</w:t>
      </w:r>
      <w:r w:rsidR="00F136CC" w:rsidRPr="00AA74C7">
        <w:rPr>
          <w:rFonts w:ascii="Arial" w:eastAsiaTheme="minorEastAsia" w:hAnsi="Arial" w:cs="Arial"/>
          <w:kern w:val="2"/>
          <w:sz w:val="22"/>
          <w:szCs w:val="22"/>
        </w:rPr>
        <w:t>olorectal adenoma</w:t>
      </w:r>
      <w:r w:rsidRPr="00AA74C7">
        <w:rPr>
          <w:rFonts w:ascii="Arial" w:eastAsiaTheme="minorEastAsia" w:hAnsi="Arial" w:cs="Arial"/>
          <w:kern w:val="2"/>
          <w:sz w:val="22"/>
          <w:szCs w:val="22"/>
        </w:rPr>
        <w:t xml:space="preserve"> is </w:t>
      </w:r>
      <w:r w:rsidR="007D7102">
        <w:rPr>
          <w:rFonts w:ascii="Arial" w:eastAsiaTheme="minorEastAsia" w:hAnsi="Arial" w:cs="Arial"/>
          <w:kern w:val="2"/>
          <w:sz w:val="22"/>
          <w:szCs w:val="22"/>
        </w:rPr>
        <w:t xml:space="preserve">considered </w:t>
      </w:r>
      <w:r w:rsidRPr="00AA74C7">
        <w:rPr>
          <w:rFonts w:ascii="Arial" w:eastAsiaTheme="minorEastAsia" w:hAnsi="Arial" w:cs="Arial"/>
          <w:kern w:val="2"/>
          <w:sz w:val="22"/>
          <w:szCs w:val="22"/>
        </w:rPr>
        <w:t xml:space="preserve">the </w:t>
      </w:r>
      <w:r w:rsidR="00F136CC" w:rsidRPr="00AA74C7">
        <w:rPr>
          <w:rFonts w:ascii="Arial" w:eastAsiaTheme="minorEastAsia" w:hAnsi="Arial" w:cs="Arial"/>
          <w:kern w:val="2"/>
          <w:sz w:val="22"/>
          <w:szCs w:val="22"/>
        </w:rPr>
        <w:t>middle stage between normal status and cancer</w:t>
      </w:r>
      <w:r w:rsidR="007D7102">
        <w:rPr>
          <w:rFonts w:ascii="Arial" w:eastAsiaTheme="minorEastAsia" w:hAnsi="Arial" w:cs="Arial"/>
          <w:kern w:val="2"/>
          <w:sz w:val="22"/>
          <w:szCs w:val="22"/>
        </w:rPr>
        <w:t>; therefore, our</w:t>
      </w:r>
      <w:r w:rsidR="00F136CC" w:rsidRPr="00AA74C7">
        <w:rPr>
          <w:rFonts w:ascii="Arial" w:eastAsiaTheme="minorEastAsia" w:hAnsi="Arial" w:cs="Arial"/>
          <w:kern w:val="2"/>
          <w:sz w:val="22"/>
          <w:szCs w:val="22"/>
        </w:rPr>
        <w:t xml:space="preserve"> study focuse</w:t>
      </w:r>
      <w:r w:rsidR="007D7102">
        <w:rPr>
          <w:rFonts w:ascii="Arial" w:eastAsiaTheme="minorEastAsia" w:hAnsi="Arial" w:cs="Arial"/>
          <w:kern w:val="2"/>
          <w:sz w:val="22"/>
          <w:szCs w:val="22"/>
        </w:rPr>
        <w:t>d</w:t>
      </w:r>
      <w:r w:rsidR="00F136CC" w:rsidRPr="00AA74C7">
        <w:rPr>
          <w:rFonts w:ascii="Arial" w:eastAsiaTheme="minorEastAsia" w:hAnsi="Arial" w:cs="Arial"/>
          <w:kern w:val="2"/>
          <w:sz w:val="22"/>
          <w:szCs w:val="22"/>
        </w:rPr>
        <w:t xml:space="preserve"> on </w:t>
      </w:r>
      <w:r w:rsidR="007D7102">
        <w:rPr>
          <w:rFonts w:ascii="Arial" w:eastAsiaTheme="minorEastAsia" w:hAnsi="Arial" w:cs="Arial"/>
          <w:kern w:val="2"/>
          <w:sz w:val="22"/>
          <w:szCs w:val="22"/>
        </w:rPr>
        <w:t>identifying and comparing the differences in DNA methylation patterns among normal, pre-cancerous, and cancerous colorectal tissues</w:t>
      </w:r>
      <w:r w:rsidR="00F136CC" w:rsidRPr="00AA74C7">
        <w:rPr>
          <w:rFonts w:ascii="Arial" w:eastAsiaTheme="minorEastAsia" w:hAnsi="Arial" w:cs="Arial"/>
          <w:kern w:val="2"/>
          <w:sz w:val="22"/>
          <w:szCs w:val="22"/>
        </w:rPr>
        <w:t xml:space="preserve">. </w:t>
      </w:r>
      <w:r w:rsidR="00B64B84">
        <w:rPr>
          <w:rFonts w:ascii="Arial" w:eastAsiaTheme="minorEastAsia" w:hAnsi="Arial" w:cs="Arial"/>
          <w:kern w:val="2"/>
          <w:sz w:val="22"/>
          <w:szCs w:val="22"/>
        </w:rPr>
        <w:t>IPA enrichment analysis</w:t>
      </w:r>
      <w:r w:rsidR="00B64B84" w:rsidRPr="00B64B84">
        <w:rPr>
          <w:rFonts w:ascii="Arial" w:eastAsiaTheme="minorEastAsia" w:hAnsi="Arial" w:cs="Arial"/>
          <w:kern w:val="2"/>
          <w:sz w:val="22"/>
          <w:szCs w:val="22"/>
        </w:rPr>
        <w:t xml:space="preserve"> of hyper-DMRs identified in very early stage</w:t>
      </w:r>
      <w:r w:rsidR="00B64B84">
        <w:rPr>
          <w:rFonts w:ascii="Arial" w:eastAsiaTheme="minorEastAsia" w:hAnsi="Arial" w:cs="Arial"/>
          <w:kern w:val="2"/>
          <w:sz w:val="22"/>
          <w:szCs w:val="22"/>
        </w:rPr>
        <w:t xml:space="preserve"> cancers selected </w:t>
      </w:r>
      <w:r w:rsidRPr="00AA74C7">
        <w:rPr>
          <w:rFonts w:ascii="Arial" w:eastAsiaTheme="minorEastAsia" w:hAnsi="Arial" w:cs="Arial"/>
          <w:kern w:val="2"/>
          <w:sz w:val="22"/>
          <w:szCs w:val="22"/>
        </w:rPr>
        <w:t>E</w:t>
      </w:r>
      <w:r w:rsidR="00F136CC" w:rsidRPr="00AA74C7">
        <w:rPr>
          <w:rFonts w:ascii="Arial" w:eastAsiaTheme="minorEastAsia" w:hAnsi="Arial" w:cs="Arial"/>
          <w:kern w:val="2"/>
          <w:sz w:val="22"/>
          <w:szCs w:val="22"/>
        </w:rPr>
        <w:t xml:space="preserve">thanol degradation </w:t>
      </w:r>
      <w:r w:rsidR="009446D3" w:rsidRPr="00AA74C7">
        <w:rPr>
          <w:rFonts w:ascii="Arial" w:eastAsiaTheme="minorEastAsia" w:hAnsi="Arial" w:cs="Arial"/>
          <w:kern w:val="2"/>
          <w:sz w:val="22"/>
          <w:szCs w:val="22"/>
        </w:rPr>
        <w:t xml:space="preserve">II </w:t>
      </w:r>
      <w:r w:rsidR="00B64B84">
        <w:rPr>
          <w:rFonts w:ascii="Arial" w:eastAsiaTheme="minorEastAsia" w:hAnsi="Arial" w:cs="Arial"/>
          <w:kern w:val="2"/>
          <w:sz w:val="22"/>
          <w:szCs w:val="22"/>
        </w:rPr>
        <w:t xml:space="preserve">as </w:t>
      </w:r>
      <w:r w:rsidR="00F136CC" w:rsidRPr="00AA74C7">
        <w:rPr>
          <w:rFonts w:ascii="Arial" w:eastAsiaTheme="minorEastAsia" w:hAnsi="Arial" w:cs="Arial"/>
          <w:kern w:val="2"/>
          <w:sz w:val="22"/>
          <w:szCs w:val="22"/>
        </w:rPr>
        <w:t xml:space="preserve">the top term </w:t>
      </w:r>
      <w:r w:rsidR="00B64B84">
        <w:rPr>
          <w:rFonts w:ascii="Arial" w:eastAsiaTheme="minorEastAsia" w:hAnsi="Arial" w:cs="Arial"/>
          <w:kern w:val="2"/>
          <w:sz w:val="22"/>
          <w:szCs w:val="22"/>
        </w:rPr>
        <w:t>for functional impact</w:t>
      </w:r>
      <w:r w:rsidR="00EA739C">
        <w:rPr>
          <w:rFonts w:ascii="Arial" w:eastAsiaTheme="minorEastAsia" w:hAnsi="Arial" w:cs="Arial"/>
          <w:kern w:val="2"/>
          <w:sz w:val="22"/>
          <w:szCs w:val="22"/>
        </w:rPr>
        <w:t xml:space="preserve">, in which </w:t>
      </w:r>
      <w:r w:rsidR="00EA739C" w:rsidRPr="00821DD5">
        <w:rPr>
          <w:rFonts w:ascii="Arial" w:eastAsiaTheme="minorEastAsia" w:hAnsi="Arial" w:cs="Arial"/>
          <w:i/>
          <w:kern w:val="2"/>
          <w:sz w:val="22"/>
          <w:szCs w:val="22"/>
        </w:rPr>
        <w:t>ADHFE1</w:t>
      </w:r>
      <w:r w:rsidR="00EA739C" w:rsidRPr="00AA74C7">
        <w:rPr>
          <w:rFonts w:ascii="Arial" w:eastAsiaTheme="minorEastAsia" w:hAnsi="Arial" w:cs="Arial"/>
          <w:kern w:val="2"/>
          <w:sz w:val="22"/>
          <w:szCs w:val="22"/>
        </w:rPr>
        <w:t xml:space="preserve"> and </w:t>
      </w:r>
      <w:r w:rsidR="00EA739C" w:rsidRPr="00821DD5">
        <w:rPr>
          <w:rFonts w:ascii="Arial" w:eastAsiaTheme="minorEastAsia" w:hAnsi="Arial" w:cs="Arial"/>
          <w:i/>
          <w:kern w:val="2"/>
          <w:sz w:val="22"/>
          <w:szCs w:val="22"/>
        </w:rPr>
        <w:t>ACSS3</w:t>
      </w:r>
      <w:r w:rsidR="00EA739C" w:rsidRPr="00AA74C7">
        <w:rPr>
          <w:rFonts w:ascii="Arial" w:eastAsiaTheme="minorEastAsia" w:hAnsi="Arial" w:cs="Arial"/>
          <w:kern w:val="2"/>
          <w:sz w:val="22"/>
          <w:szCs w:val="22"/>
        </w:rPr>
        <w:t xml:space="preserve"> </w:t>
      </w:r>
      <w:r w:rsidR="00EA739C">
        <w:rPr>
          <w:rFonts w:ascii="Arial" w:eastAsiaTheme="minorEastAsia" w:hAnsi="Arial" w:cs="Arial"/>
          <w:kern w:val="2"/>
          <w:sz w:val="22"/>
          <w:szCs w:val="22"/>
        </w:rPr>
        <w:t>were hit</w:t>
      </w:r>
      <w:r w:rsidR="00F136CC" w:rsidRPr="00AA74C7">
        <w:rPr>
          <w:rFonts w:ascii="Arial" w:eastAsiaTheme="minorEastAsia" w:hAnsi="Arial" w:cs="Arial"/>
          <w:kern w:val="2"/>
          <w:sz w:val="22"/>
          <w:szCs w:val="22"/>
        </w:rPr>
        <w:t xml:space="preserve">. </w:t>
      </w:r>
      <w:r w:rsidR="00B64B84">
        <w:rPr>
          <w:rFonts w:ascii="Arial" w:eastAsiaTheme="minorEastAsia" w:hAnsi="Arial" w:cs="Arial"/>
          <w:kern w:val="2"/>
          <w:sz w:val="22"/>
          <w:szCs w:val="22"/>
        </w:rPr>
        <w:t>I</w:t>
      </w:r>
      <w:r w:rsidR="00E822D5" w:rsidRPr="00AA74C7">
        <w:rPr>
          <w:rFonts w:ascii="Arial" w:eastAsiaTheme="minorEastAsia" w:hAnsi="Arial" w:cs="Arial"/>
          <w:kern w:val="2"/>
          <w:sz w:val="22"/>
          <w:szCs w:val="22"/>
        </w:rPr>
        <w:t xml:space="preserve">ntense </w:t>
      </w:r>
      <w:r w:rsidR="00F136CC" w:rsidRPr="00AA74C7">
        <w:rPr>
          <w:rFonts w:ascii="Arial" w:eastAsiaTheme="minorEastAsia" w:hAnsi="Arial" w:cs="Arial"/>
          <w:kern w:val="2"/>
          <w:sz w:val="22"/>
          <w:szCs w:val="22"/>
        </w:rPr>
        <w:t xml:space="preserve">early </w:t>
      </w:r>
      <w:r w:rsidR="00B64B84" w:rsidRPr="00B64B84">
        <w:rPr>
          <w:rFonts w:ascii="Arial" w:eastAsiaTheme="minorEastAsia" w:hAnsi="Arial" w:cs="Arial"/>
          <w:kern w:val="2"/>
          <w:sz w:val="22"/>
          <w:szCs w:val="22"/>
        </w:rPr>
        <w:t>change</w:t>
      </w:r>
      <w:r w:rsidR="00B64B84">
        <w:rPr>
          <w:rFonts w:ascii="Arial" w:eastAsiaTheme="minorEastAsia" w:hAnsi="Arial" w:cs="Arial"/>
          <w:kern w:val="2"/>
          <w:sz w:val="22"/>
          <w:szCs w:val="22"/>
        </w:rPr>
        <w:t>s in</w:t>
      </w:r>
      <w:r w:rsidR="00B64B84" w:rsidRPr="00B64B84">
        <w:rPr>
          <w:rFonts w:ascii="Arial" w:eastAsiaTheme="minorEastAsia" w:hAnsi="Arial" w:cs="Arial"/>
          <w:kern w:val="2"/>
          <w:sz w:val="22"/>
          <w:szCs w:val="22"/>
        </w:rPr>
        <w:t xml:space="preserve"> </w:t>
      </w:r>
      <w:r w:rsidR="00F136CC" w:rsidRPr="00AA74C7">
        <w:rPr>
          <w:rFonts w:ascii="Arial" w:eastAsiaTheme="minorEastAsia" w:hAnsi="Arial" w:cs="Arial"/>
          <w:kern w:val="2"/>
          <w:sz w:val="22"/>
          <w:szCs w:val="22"/>
        </w:rPr>
        <w:t xml:space="preserve">DNA methylation </w:t>
      </w:r>
      <w:r w:rsidR="00B64B84">
        <w:rPr>
          <w:rFonts w:ascii="Arial" w:eastAsiaTheme="minorEastAsia" w:hAnsi="Arial" w:cs="Arial"/>
          <w:kern w:val="2"/>
          <w:sz w:val="22"/>
          <w:szCs w:val="22"/>
        </w:rPr>
        <w:t xml:space="preserve">patterns at the promotor region of these genes supports their </w:t>
      </w:r>
      <w:r w:rsidR="00F136CC" w:rsidRPr="00AA74C7">
        <w:rPr>
          <w:rFonts w:ascii="Arial" w:eastAsiaTheme="minorEastAsia" w:hAnsi="Arial" w:cs="Arial"/>
          <w:kern w:val="2"/>
          <w:sz w:val="22"/>
          <w:szCs w:val="22"/>
        </w:rPr>
        <w:t xml:space="preserve">potential </w:t>
      </w:r>
      <w:r w:rsidR="00B64B84">
        <w:rPr>
          <w:rFonts w:ascii="Arial" w:eastAsiaTheme="minorEastAsia" w:hAnsi="Arial" w:cs="Arial"/>
          <w:kern w:val="2"/>
          <w:sz w:val="22"/>
          <w:szCs w:val="22"/>
        </w:rPr>
        <w:t xml:space="preserve">use </w:t>
      </w:r>
      <w:r w:rsidR="00F136CC" w:rsidRPr="00AA74C7">
        <w:rPr>
          <w:rFonts w:ascii="Arial" w:eastAsiaTheme="minorEastAsia" w:hAnsi="Arial" w:cs="Arial"/>
          <w:kern w:val="2"/>
          <w:sz w:val="22"/>
          <w:szCs w:val="22"/>
        </w:rPr>
        <w:t>as</w:t>
      </w:r>
      <w:r w:rsidR="00E822D5" w:rsidRPr="00AA74C7">
        <w:rPr>
          <w:rFonts w:ascii="Arial" w:eastAsiaTheme="minorEastAsia" w:hAnsi="Arial" w:cs="Arial"/>
          <w:kern w:val="2"/>
          <w:sz w:val="22"/>
          <w:szCs w:val="22"/>
        </w:rPr>
        <w:t xml:space="preserve"> adenoma </w:t>
      </w:r>
      <w:r w:rsidR="00F136CC" w:rsidRPr="00AA74C7">
        <w:rPr>
          <w:rFonts w:ascii="Arial" w:eastAsiaTheme="minorEastAsia" w:hAnsi="Arial" w:cs="Arial"/>
          <w:kern w:val="2"/>
          <w:sz w:val="22"/>
          <w:szCs w:val="22"/>
        </w:rPr>
        <w:t xml:space="preserve">biomarker. </w:t>
      </w:r>
      <w:r w:rsidR="00E822D5" w:rsidRPr="00AA74C7">
        <w:rPr>
          <w:rFonts w:ascii="Arial" w:eastAsiaTheme="minorEastAsia" w:hAnsi="Arial" w:cs="Arial"/>
          <w:kern w:val="2"/>
          <w:sz w:val="22"/>
          <w:szCs w:val="22"/>
        </w:rPr>
        <w:t xml:space="preserve">It is known that </w:t>
      </w:r>
      <w:r w:rsidR="000268C9" w:rsidRPr="00821DD5">
        <w:rPr>
          <w:rFonts w:ascii="Arial" w:eastAsiaTheme="minorEastAsia" w:hAnsi="Arial" w:cs="Arial"/>
          <w:i/>
          <w:kern w:val="2"/>
          <w:sz w:val="22"/>
          <w:szCs w:val="22"/>
        </w:rPr>
        <w:t>ADHFE1</w:t>
      </w:r>
      <w:r w:rsidR="00F136CC" w:rsidRPr="00AA74C7">
        <w:rPr>
          <w:rFonts w:ascii="Arial" w:eastAsiaTheme="minorEastAsia" w:hAnsi="Arial" w:cs="Arial"/>
          <w:kern w:val="2"/>
          <w:sz w:val="22"/>
          <w:szCs w:val="22"/>
        </w:rPr>
        <w:t xml:space="preserve"> encodes </w:t>
      </w:r>
      <w:r w:rsidR="00B64B84">
        <w:rPr>
          <w:rFonts w:ascii="Arial" w:eastAsiaTheme="minorEastAsia" w:hAnsi="Arial" w:cs="Arial"/>
          <w:kern w:val="2"/>
          <w:sz w:val="22"/>
          <w:szCs w:val="22"/>
        </w:rPr>
        <w:t xml:space="preserve">for </w:t>
      </w:r>
      <w:r w:rsidR="00F136CC" w:rsidRPr="00AA74C7">
        <w:rPr>
          <w:rFonts w:ascii="Arial" w:eastAsiaTheme="minorEastAsia" w:hAnsi="Arial" w:cs="Arial"/>
          <w:kern w:val="2"/>
          <w:sz w:val="22"/>
          <w:szCs w:val="22"/>
        </w:rPr>
        <w:t>hydroxyacid-oxoacid transhydrogenase</w:t>
      </w:r>
      <w:r w:rsidR="00B64B84">
        <w:rPr>
          <w:rFonts w:ascii="Arial" w:eastAsiaTheme="minorEastAsia" w:hAnsi="Arial" w:cs="Arial"/>
          <w:kern w:val="2"/>
          <w:sz w:val="22"/>
          <w:szCs w:val="22"/>
        </w:rPr>
        <w:t xml:space="preserve"> which is</w:t>
      </w:r>
      <w:r w:rsidR="00F136CC" w:rsidRPr="00AA74C7">
        <w:rPr>
          <w:rFonts w:ascii="Arial" w:eastAsiaTheme="minorEastAsia" w:hAnsi="Arial" w:cs="Arial"/>
          <w:kern w:val="2"/>
          <w:sz w:val="22"/>
          <w:szCs w:val="22"/>
        </w:rPr>
        <w:t xml:space="preserve"> responsible for the oxidation of 4-hydroxybutyrate in mammalian tissues</w:t>
      </w:r>
      <w:r w:rsidR="0003505D">
        <w:rPr>
          <w:rFonts w:ascii="Arial" w:eastAsiaTheme="minorEastAsia" w:hAnsi="Arial" w:cs="Arial"/>
          <w:kern w:val="2"/>
          <w:sz w:val="22"/>
          <w:szCs w:val="22"/>
        </w:rPr>
        <w:t xml:space="preserve"> </w:t>
      </w:r>
      <w:r w:rsidR="00B66264">
        <w:rPr>
          <w:rFonts w:ascii="Arial" w:eastAsiaTheme="minorEastAsia" w:hAnsi="Arial" w:cs="Arial"/>
          <w:kern w:val="2"/>
          <w:sz w:val="22"/>
          <w:szCs w:val="22"/>
        </w:rPr>
        <w:fldChar w:fldCharType="begin"/>
      </w:r>
      <w:r w:rsidR="0024122C">
        <w:rPr>
          <w:rFonts w:ascii="Arial" w:eastAsiaTheme="minorEastAsia" w:hAnsi="Arial" w:cs="Arial"/>
          <w:kern w:val="2"/>
          <w:sz w:val="22"/>
          <w:szCs w:val="22"/>
        </w:rPr>
        <w:instrText xml:space="preserve"> ADDIN EN.CITE &lt;EndNote&gt;&lt;Cite&gt;&lt;Author&gt;Deng&lt;/Author&gt;&lt;Year&gt;2002&lt;/Year&gt;&lt;RecNum&gt;45&lt;/RecNum&gt;&lt;DisplayText&gt;[35]&lt;/DisplayText&gt;&lt;record&gt;&lt;rec-number&gt;45&lt;/rec-number&gt;&lt;foreign-keys&gt;&lt;key app="EN" db-id="zffsxeepa00fpreedaupevsaw9eeftzdw009" timestamp="1562552811"&gt;45&lt;/key&gt;&lt;/foreign-keys&gt;&lt;ref-type name="Journal Article"&gt;17&lt;/ref-type&gt;&lt;contributors&gt;&lt;authors&gt;&lt;author&gt;Deng, Y.&lt;/author&gt;&lt;author&gt;Wang, Z.&lt;/author&gt;&lt;author&gt;Gu, S.&lt;/author&gt;&lt;author&gt;Ji, C.&lt;/author&gt;&lt;author&gt;Ying, K.&lt;/author&gt;&lt;author&gt;Xie, Y.&lt;/author&gt;&lt;author&gt;Mao, Y.&lt;/author&gt;&lt;/authors&gt;&lt;/contributors&gt;&lt;auth-address&gt;State Key Laboratory of Genetic Engineering, Institute of Genetics, School of Life Sciences, Fudan University, Shanghai 200433, People&amp;apos;s Republic of China.&lt;/auth-address&gt;&lt;titles&gt;&lt;title&gt;Cloning and characterization of a novel human alcohol dehydrogenase gene (ADHFe1)&lt;/title&gt;&lt;secondary-title&gt;DNA Seq&lt;/secondary-title&gt;&lt;/titles&gt;&lt;periodical&gt;&lt;full-title&gt;DNA Seq&lt;/full-title&gt;&lt;/periodical&gt;&lt;pages&gt;301-6&lt;/pages&gt;&lt;volume&gt;13&lt;/volume&gt;&lt;number&gt;5&lt;/number&gt;&lt;edition&gt;2003/02/21&lt;/edition&gt;&lt;keywords&gt;&lt;keyword&gt;Alcohol Dehydrogenase/*genetics/metabolism&lt;/keyword&gt;&lt;keyword&gt;Amino Acid Motifs&lt;/keyword&gt;&lt;keyword&gt;Amino Acid Sequence&lt;/keyword&gt;&lt;keyword&gt;Base Sequence&lt;/keyword&gt;&lt;keyword&gt;Humans&lt;/keyword&gt;&lt;keyword&gt;Liver/metabolism&lt;/keyword&gt;&lt;keyword&gt;Molecular Sequence Data&lt;/keyword&gt;&lt;keyword&gt;Organ Specificity/physiology&lt;/keyword&gt;&lt;/keywords&gt;&lt;dates&gt;&lt;year&gt;2002&lt;/year&gt;&lt;pub-dates&gt;&lt;date&gt;Oct&lt;/date&gt;&lt;/pub-dates&gt;&lt;/dates&gt;&lt;isbn&gt;1042-5179 (Print)&amp;#xD;1026-7913 (Linking)&lt;/isbn&gt;&lt;accession-num&gt;12592711&lt;/accession-num&gt;&lt;urls&gt;&lt;related-urls&gt;&lt;url&gt;https://www.ncbi.nlm.nih.gov/pubmed/12592711&lt;/url&gt;&lt;/related-urls&gt;&lt;/urls&gt;&lt;/record&gt;&lt;/Cite&gt;&lt;/EndNote&gt;</w:instrText>
      </w:r>
      <w:r w:rsidR="00B66264">
        <w:rPr>
          <w:rFonts w:ascii="Arial" w:eastAsiaTheme="minorEastAsia" w:hAnsi="Arial" w:cs="Arial"/>
          <w:kern w:val="2"/>
          <w:sz w:val="22"/>
          <w:szCs w:val="22"/>
        </w:rPr>
        <w:fldChar w:fldCharType="separate"/>
      </w:r>
      <w:r w:rsidR="0024122C">
        <w:rPr>
          <w:rFonts w:ascii="Arial" w:eastAsiaTheme="minorEastAsia" w:hAnsi="Arial" w:cs="Arial"/>
          <w:noProof/>
          <w:kern w:val="2"/>
          <w:sz w:val="22"/>
          <w:szCs w:val="22"/>
        </w:rPr>
        <w:t>[35]</w:t>
      </w:r>
      <w:r w:rsidR="00B66264">
        <w:rPr>
          <w:rFonts w:ascii="Arial" w:eastAsiaTheme="minorEastAsia" w:hAnsi="Arial" w:cs="Arial"/>
          <w:kern w:val="2"/>
          <w:sz w:val="22"/>
          <w:szCs w:val="22"/>
        </w:rPr>
        <w:fldChar w:fldCharType="end"/>
      </w:r>
      <w:r w:rsidR="00E822D5" w:rsidRPr="00AA74C7">
        <w:rPr>
          <w:rFonts w:ascii="Arial" w:eastAsiaTheme="minorEastAsia" w:hAnsi="Arial" w:cs="Arial"/>
          <w:kern w:val="2"/>
          <w:sz w:val="22"/>
          <w:szCs w:val="22"/>
        </w:rPr>
        <w:t>. S</w:t>
      </w:r>
      <w:r w:rsidR="00F136CC" w:rsidRPr="00AA74C7">
        <w:rPr>
          <w:rFonts w:ascii="Arial" w:eastAsiaTheme="minorEastAsia" w:hAnsi="Arial" w:cs="Arial"/>
          <w:kern w:val="2"/>
          <w:sz w:val="22"/>
          <w:szCs w:val="22"/>
        </w:rPr>
        <w:t xml:space="preserve">ome studies </w:t>
      </w:r>
      <w:r w:rsidR="00E822D5" w:rsidRPr="00AA74C7">
        <w:rPr>
          <w:rFonts w:ascii="Arial" w:eastAsiaTheme="minorEastAsia" w:hAnsi="Arial" w:cs="Arial"/>
          <w:kern w:val="2"/>
          <w:sz w:val="22"/>
          <w:szCs w:val="22"/>
        </w:rPr>
        <w:t xml:space="preserve">have </w:t>
      </w:r>
      <w:r w:rsidR="00B64B84">
        <w:rPr>
          <w:rFonts w:ascii="Arial" w:eastAsiaTheme="minorEastAsia" w:hAnsi="Arial" w:cs="Arial"/>
          <w:kern w:val="2"/>
          <w:sz w:val="22"/>
          <w:szCs w:val="22"/>
        </w:rPr>
        <w:t xml:space="preserve">also </w:t>
      </w:r>
      <w:r w:rsidR="00F136CC" w:rsidRPr="00AA74C7">
        <w:rPr>
          <w:rFonts w:ascii="Arial" w:eastAsiaTheme="minorEastAsia" w:hAnsi="Arial" w:cs="Arial"/>
          <w:kern w:val="2"/>
          <w:sz w:val="22"/>
          <w:szCs w:val="22"/>
        </w:rPr>
        <w:t>report</w:t>
      </w:r>
      <w:r w:rsidR="00E822D5" w:rsidRPr="00AA74C7">
        <w:rPr>
          <w:rFonts w:ascii="Arial" w:eastAsiaTheme="minorEastAsia" w:hAnsi="Arial" w:cs="Arial"/>
          <w:kern w:val="2"/>
          <w:sz w:val="22"/>
          <w:szCs w:val="22"/>
        </w:rPr>
        <w:t>ed</w:t>
      </w:r>
      <w:r w:rsidR="00F136CC" w:rsidRPr="00AA74C7">
        <w:rPr>
          <w:rFonts w:ascii="Arial" w:eastAsiaTheme="minorEastAsia" w:hAnsi="Arial" w:cs="Arial"/>
          <w:kern w:val="2"/>
          <w:sz w:val="22"/>
          <w:szCs w:val="22"/>
        </w:rPr>
        <w:t xml:space="preserve"> </w:t>
      </w:r>
      <w:r w:rsidR="00B64B84">
        <w:rPr>
          <w:rFonts w:ascii="Arial" w:eastAsiaTheme="minorEastAsia" w:hAnsi="Arial" w:cs="Arial"/>
          <w:kern w:val="2"/>
          <w:sz w:val="22"/>
          <w:szCs w:val="22"/>
        </w:rPr>
        <w:t xml:space="preserve">that </w:t>
      </w:r>
      <w:r w:rsidR="00F136CC" w:rsidRPr="00AA74C7">
        <w:rPr>
          <w:rFonts w:ascii="Arial" w:eastAsiaTheme="minorEastAsia" w:hAnsi="Arial" w:cs="Arial"/>
          <w:kern w:val="2"/>
          <w:sz w:val="22"/>
          <w:szCs w:val="22"/>
        </w:rPr>
        <w:t>the gene is associated with cell proliferation and differentiation</w:t>
      </w:r>
      <w:r w:rsidR="0003505D">
        <w:rPr>
          <w:rFonts w:ascii="Arial" w:eastAsiaTheme="minorEastAsia" w:hAnsi="Arial" w:cs="Arial"/>
          <w:kern w:val="2"/>
          <w:sz w:val="22"/>
          <w:szCs w:val="22"/>
        </w:rPr>
        <w:t xml:space="preserve"> </w:t>
      </w:r>
      <w:r w:rsidR="0086011E" w:rsidRPr="00AA74C7">
        <w:rPr>
          <w:rFonts w:ascii="Arial" w:eastAsiaTheme="minorEastAsia" w:hAnsi="Arial" w:cs="Arial"/>
          <w:kern w:val="2"/>
          <w:sz w:val="22"/>
          <w:szCs w:val="22"/>
        </w:rPr>
        <w:fldChar w:fldCharType="begin">
          <w:fldData xml:space="preserve">PEVuZE5vdGU+PENpdGU+PEF1dGhvcj5EZW5nPC9BdXRob3I+PFllYXI+MjAwMjwvWWVhcj48UmVj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</w:fldData>
        </w:fldChar>
      </w:r>
      <w:r w:rsidR="0024122C">
        <w:rPr>
          <w:rFonts w:ascii="Arial" w:eastAsiaTheme="minorEastAsia" w:hAnsi="Arial" w:cs="Arial"/>
          <w:kern w:val="2"/>
          <w:sz w:val="22"/>
          <w:szCs w:val="22"/>
        </w:rPr>
        <w:instrText xml:space="preserve"> ADDIN EN.CITE </w:instrText>
      </w:r>
      <w:r w:rsidR="0024122C">
        <w:rPr>
          <w:rFonts w:ascii="Arial" w:eastAsiaTheme="minorEastAsia" w:hAnsi="Arial" w:cs="Arial"/>
          <w:kern w:val="2"/>
          <w:sz w:val="22"/>
          <w:szCs w:val="22"/>
        </w:rPr>
        <w:fldChar w:fldCharType="begin">
          <w:fldData xml:space="preserve">PEVuZE5vdGU+PENpdGU+PEF1dGhvcj5EZW5nPC9BdXRob3I+PFllYXI+MjAwMjwvWWVhcj48UmVj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</w:fldData>
        </w:fldChar>
      </w:r>
      <w:r w:rsidR="0024122C">
        <w:rPr>
          <w:rFonts w:ascii="Arial" w:eastAsiaTheme="minorEastAsia" w:hAnsi="Arial" w:cs="Arial"/>
          <w:kern w:val="2"/>
          <w:sz w:val="22"/>
          <w:szCs w:val="22"/>
        </w:rPr>
        <w:instrText xml:space="preserve"> ADDIN EN.CITE.DATA </w:instrText>
      </w:r>
      <w:r w:rsidR="0024122C">
        <w:rPr>
          <w:rFonts w:ascii="Arial" w:eastAsiaTheme="minorEastAsia" w:hAnsi="Arial" w:cs="Arial"/>
          <w:kern w:val="2"/>
          <w:sz w:val="22"/>
          <w:szCs w:val="22"/>
        </w:rPr>
      </w:r>
      <w:r w:rsidR="0024122C">
        <w:rPr>
          <w:rFonts w:ascii="Arial" w:eastAsiaTheme="minorEastAsia" w:hAnsi="Arial" w:cs="Arial"/>
          <w:kern w:val="2"/>
          <w:sz w:val="22"/>
          <w:szCs w:val="22"/>
        </w:rPr>
        <w:fldChar w:fldCharType="end"/>
      </w:r>
      <w:r w:rsidR="0086011E" w:rsidRPr="00AA74C7">
        <w:rPr>
          <w:rFonts w:ascii="Arial" w:eastAsiaTheme="minorEastAsia" w:hAnsi="Arial" w:cs="Arial"/>
          <w:kern w:val="2"/>
          <w:sz w:val="22"/>
          <w:szCs w:val="22"/>
        </w:rPr>
      </w:r>
      <w:r w:rsidR="0086011E" w:rsidRPr="00AA74C7">
        <w:rPr>
          <w:rFonts w:ascii="Arial" w:eastAsiaTheme="minorEastAsia" w:hAnsi="Arial" w:cs="Arial"/>
          <w:kern w:val="2"/>
          <w:sz w:val="22"/>
          <w:szCs w:val="22"/>
        </w:rPr>
        <w:fldChar w:fldCharType="separate"/>
      </w:r>
      <w:r w:rsidR="0024122C">
        <w:rPr>
          <w:rFonts w:ascii="Arial" w:eastAsiaTheme="minorEastAsia" w:hAnsi="Arial" w:cs="Arial"/>
          <w:noProof/>
          <w:kern w:val="2"/>
          <w:sz w:val="22"/>
          <w:szCs w:val="22"/>
        </w:rPr>
        <w:t>[35-37]</w:t>
      </w:r>
      <w:r w:rsidR="0086011E" w:rsidRPr="00AA74C7">
        <w:rPr>
          <w:rFonts w:ascii="Arial" w:eastAsiaTheme="minorEastAsia" w:hAnsi="Arial" w:cs="Arial"/>
          <w:kern w:val="2"/>
          <w:sz w:val="22"/>
          <w:szCs w:val="22"/>
        </w:rPr>
        <w:fldChar w:fldCharType="end"/>
      </w:r>
      <w:r w:rsidR="00F136CC" w:rsidRPr="00AA74C7">
        <w:rPr>
          <w:rFonts w:ascii="Arial" w:eastAsiaTheme="minorEastAsia" w:hAnsi="Arial" w:cs="Arial"/>
          <w:kern w:val="2"/>
          <w:sz w:val="22"/>
          <w:szCs w:val="22"/>
        </w:rPr>
        <w:t xml:space="preserve">. </w:t>
      </w:r>
      <w:r w:rsidR="00E822D5" w:rsidRPr="00AA74C7">
        <w:rPr>
          <w:rFonts w:ascii="Arial" w:eastAsiaTheme="minorEastAsia" w:hAnsi="Arial" w:cs="Arial"/>
          <w:kern w:val="2"/>
          <w:sz w:val="22"/>
          <w:szCs w:val="22"/>
        </w:rPr>
        <w:t xml:space="preserve">In </w:t>
      </w:r>
      <w:r w:rsidR="00B64B84">
        <w:rPr>
          <w:rFonts w:ascii="Arial" w:eastAsiaTheme="minorEastAsia" w:hAnsi="Arial" w:cs="Arial"/>
          <w:kern w:val="2"/>
          <w:sz w:val="22"/>
          <w:szCs w:val="22"/>
        </w:rPr>
        <w:t xml:space="preserve">CRC </w:t>
      </w:r>
      <w:r w:rsidR="00F136CC" w:rsidRPr="00AA74C7">
        <w:rPr>
          <w:rFonts w:ascii="Arial" w:eastAsiaTheme="minorEastAsia" w:hAnsi="Arial" w:cs="Arial"/>
          <w:kern w:val="2"/>
          <w:sz w:val="22"/>
          <w:szCs w:val="22"/>
        </w:rPr>
        <w:t xml:space="preserve">tissue, </w:t>
      </w:r>
      <w:r w:rsidR="000268C9" w:rsidRPr="00821DD5">
        <w:rPr>
          <w:rFonts w:ascii="Arial" w:eastAsiaTheme="minorEastAsia" w:hAnsi="Arial" w:cs="Arial"/>
          <w:i/>
          <w:kern w:val="2"/>
          <w:sz w:val="22"/>
          <w:szCs w:val="22"/>
        </w:rPr>
        <w:t>ADHFE1</w:t>
      </w:r>
      <w:r w:rsidR="00F136CC" w:rsidRPr="00AA74C7">
        <w:rPr>
          <w:rFonts w:ascii="Arial" w:eastAsiaTheme="minorEastAsia" w:hAnsi="Arial" w:cs="Arial"/>
          <w:kern w:val="2"/>
          <w:sz w:val="22"/>
          <w:szCs w:val="22"/>
        </w:rPr>
        <w:t xml:space="preserve"> </w:t>
      </w:r>
      <w:r w:rsidR="00B64B84">
        <w:rPr>
          <w:rFonts w:ascii="Arial" w:eastAsiaTheme="minorEastAsia" w:hAnsi="Arial" w:cs="Arial"/>
          <w:kern w:val="2"/>
          <w:sz w:val="22"/>
          <w:szCs w:val="22"/>
        </w:rPr>
        <w:t xml:space="preserve">is </w:t>
      </w:r>
      <w:r w:rsidR="00F136CC" w:rsidRPr="00AA74C7">
        <w:rPr>
          <w:rFonts w:ascii="Arial" w:eastAsiaTheme="minorEastAsia" w:hAnsi="Arial" w:cs="Arial"/>
          <w:kern w:val="2"/>
          <w:sz w:val="22"/>
          <w:szCs w:val="22"/>
        </w:rPr>
        <w:t>hyper</w:t>
      </w:r>
      <w:r w:rsidR="00B11C83" w:rsidRPr="00AA74C7">
        <w:rPr>
          <w:rFonts w:ascii="Arial" w:eastAsiaTheme="minorEastAsia" w:hAnsi="Arial" w:cs="Arial"/>
          <w:kern w:val="2"/>
          <w:sz w:val="22"/>
          <w:szCs w:val="22"/>
        </w:rPr>
        <w:t>-</w:t>
      </w:r>
      <w:r w:rsidR="00F136CC" w:rsidRPr="00AA74C7">
        <w:rPr>
          <w:rFonts w:ascii="Arial" w:eastAsiaTheme="minorEastAsia" w:hAnsi="Arial" w:cs="Arial"/>
          <w:kern w:val="2"/>
          <w:sz w:val="22"/>
          <w:szCs w:val="22"/>
        </w:rPr>
        <w:t>methylat</w:t>
      </w:r>
      <w:r w:rsidR="00B64B84">
        <w:rPr>
          <w:rFonts w:ascii="Arial" w:eastAsiaTheme="minorEastAsia" w:hAnsi="Arial" w:cs="Arial"/>
          <w:kern w:val="2"/>
          <w:sz w:val="22"/>
          <w:szCs w:val="22"/>
        </w:rPr>
        <w:t>ed</w:t>
      </w:r>
      <w:r w:rsidR="00E822D5" w:rsidRPr="00AA74C7">
        <w:rPr>
          <w:rFonts w:ascii="Arial" w:eastAsiaTheme="minorEastAsia" w:hAnsi="Arial" w:cs="Arial"/>
          <w:kern w:val="2"/>
          <w:sz w:val="22"/>
          <w:szCs w:val="22"/>
        </w:rPr>
        <w:t xml:space="preserve"> in </w:t>
      </w:r>
      <w:r w:rsidR="00B64B84">
        <w:rPr>
          <w:rFonts w:ascii="Arial" w:eastAsiaTheme="minorEastAsia" w:hAnsi="Arial" w:cs="Arial"/>
          <w:kern w:val="2"/>
          <w:sz w:val="22"/>
          <w:szCs w:val="22"/>
        </w:rPr>
        <w:t xml:space="preserve">the </w:t>
      </w:r>
      <w:r w:rsidR="00E822D5" w:rsidRPr="00AA74C7">
        <w:rPr>
          <w:rFonts w:ascii="Arial" w:eastAsiaTheme="minorEastAsia" w:hAnsi="Arial" w:cs="Arial"/>
          <w:kern w:val="2"/>
          <w:sz w:val="22"/>
          <w:szCs w:val="22"/>
        </w:rPr>
        <w:t>promoter region</w:t>
      </w:r>
      <w:r w:rsidR="00864CB3">
        <w:rPr>
          <w:rFonts w:ascii="Arial" w:eastAsiaTheme="minorEastAsia" w:hAnsi="Arial" w:cs="Arial"/>
          <w:kern w:val="2"/>
          <w:sz w:val="22"/>
          <w:szCs w:val="22"/>
        </w:rPr>
        <w:t xml:space="preserve"> corresponding to </w:t>
      </w:r>
      <w:r w:rsidR="00F136CC" w:rsidRPr="00AA74C7">
        <w:rPr>
          <w:rFonts w:ascii="Arial" w:eastAsiaTheme="minorEastAsia" w:hAnsi="Arial" w:cs="Arial"/>
          <w:kern w:val="2"/>
          <w:sz w:val="22"/>
          <w:szCs w:val="22"/>
        </w:rPr>
        <w:t>down</w:t>
      </w:r>
      <w:r w:rsidR="00B64B84">
        <w:rPr>
          <w:rFonts w:ascii="Arial" w:eastAsiaTheme="minorEastAsia" w:hAnsi="Arial" w:cs="Arial"/>
          <w:kern w:val="2"/>
          <w:sz w:val="22"/>
          <w:szCs w:val="22"/>
        </w:rPr>
        <w:t>-</w:t>
      </w:r>
      <w:r w:rsidR="00F136CC" w:rsidRPr="00AA74C7">
        <w:rPr>
          <w:rFonts w:ascii="Arial" w:eastAsiaTheme="minorEastAsia" w:hAnsi="Arial" w:cs="Arial"/>
          <w:kern w:val="2"/>
          <w:sz w:val="22"/>
          <w:szCs w:val="22"/>
        </w:rPr>
        <w:t>regulation of expression</w:t>
      </w:r>
      <w:r w:rsidR="00B64B84">
        <w:rPr>
          <w:rFonts w:ascii="Arial" w:eastAsiaTheme="minorEastAsia" w:hAnsi="Arial" w:cs="Arial"/>
          <w:kern w:val="2"/>
          <w:sz w:val="22"/>
          <w:szCs w:val="22"/>
        </w:rPr>
        <w:t xml:space="preserve"> that </w:t>
      </w:r>
      <w:r w:rsidR="00F136CC" w:rsidRPr="00AA74C7">
        <w:rPr>
          <w:rFonts w:ascii="Arial" w:eastAsiaTheme="minorEastAsia" w:hAnsi="Arial" w:cs="Arial"/>
          <w:kern w:val="2"/>
          <w:sz w:val="22"/>
          <w:szCs w:val="22"/>
        </w:rPr>
        <w:t xml:space="preserve">may </w:t>
      </w:r>
      <w:r w:rsidR="002B7C2E" w:rsidRPr="00AA74C7">
        <w:rPr>
          <w:rFonts w:ascii="Arial" w:eastAsiaTheme="minorEastAsia" w:hAnsi="Arial" w:cs="Arial"/>
          <w:kern w:val="2"/>
          <w:sz w:val="22"/>
          <w:szCs w:val="22"/>
        </w:rPr>
        <w:t>facilitate</w:t>
      </w:r>
      <w:r w:rsidR="00F136CC" w:rsidRPr="00AA74C7">
        <w:rPr>
          <w:rFonts w:ascii="Arial" w:eastAsiaTheme="minorEastAsia" w:hAnsi="Arial" w:cs="Arial"/>
          <w:kern w:val="2"/>
          <w:sz w:val="22"/>
          <w:szCs w:val="22"/>
        </w:rPr>
        <w:t xml:space="preserve"> tumor </w:t>
      </w:r>
      <w:r w:rsidR="008B50E2" w:rsidRPr="00AA74C7">
        <w:rPr>
          <w:rFonts w:ascii="Arial" w:eastAsiaTheme="minorEastAsia" w:hAnsi="Arial" w:cs="Arial"/>
          <w:kern w:val="2"/>
          <w:sz w:val="22"/>
          <w:szCs w:val="22"/>
        </w:rPr>
        <w:t xml:space="preserve">growth </w:t>
      </w:r>
      <w:r w:rsidR="002959E5" w:rsidRPr="00AA74C7">
        <w:rPr>
          <w:rFonts w:ascii="Arial" w:eastAsiaTheme="minorEastAsia" w:hAnsi="Arial" w:cs="Arial"/>
          <w:kern w:val="2"/>
          <w:sz w:val="22"/>
          <w:szCs w:val="22"/>
        </w:rPr>
        <w:fldChar w:fldCharType="begin">
          <w:fldData xml:space="preserve">PEVuZE5vdGU+PENpdGU+PEF1dGhvcj5UYWU8L0F1dGhvcj48WWVhcj4yMDEzPC9ZZWFyPjxSZWNO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</w:fldData>
        </w:fldChar>
      </w:r>
      <w:r w:rsidR="0024122C">
        <w:rPr>
          <w:rFonts w:ascii="Arial" w:eastAsiaTheme="minorEastAsia" w:hAnsi="Arial" w:cs="Arial"/>
          <w:kern w:val="2"/>
          <w:sz w:val="22"/>
          <w:szCs w:val="22"/>
        </w:rPr>
        <w:instrText xml:space="preserve"> ADDIN EN.CITE </w:instrText>
      </w:r>
      <w:r w:rsidR="0024122C">
        <w:rPr>
          <w:rFonts w:ascii="Arial" w:eastAsiaTheme="minorEastAsia" w:hAnsi="Arial" w:cs="Arial"/>
          <w:kern w:val="2"/>
          <w:sz w:val="22"/>
          <w:szCs w:val="22"/>
        </w:rPr>
        <w:fldChar w:fldCharType="begin">
          <w:fldData xml:space="preserve">PEVuZE5vdGU+PENpdGU+PEF1dGhvcj5UYWU8L0F1dGhvcj48WWVhcj4yMDEzPC9ZZWFyPjxSZWNO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</w:fldData>
        </w:fldChar>
      </w:r>
      <w:r w:rsidR="0024122C">
        <w:rPr>
          <w:rFonts w:ascii="Arial" w:eastAsiaTheme="minorEastAsia" w:hAnsi="Arial" w:cs="Arial"/>
          <w:kern w:val="2"/>
          <w:sz w:val="22"/>
          <w:szCs w:val="22"/>
        </w:rPr>
        <w:instrText xml:space="preserve"> ADDIN EN.CITE.DATA </w:instrText>
      </w:r>
      <w:r w:rsidR="0024122C">
        <w:rPr>
          <w:rFonts w:ascii="Arial" w:eastAsiaTheme="minorEastAsia" w:hAnsi="Arial" w:cs="Arial"/>
          <w:kern w:val="2"/>
          <w:sz w:val="22"/>
          <w:szCs w:val="22"/>
        </w:rPr>
      </w:r>
      <w:r w:rsidR="0024122C">
        <w:rPr>
          <w:rFonts w:ascii="Arial" w:eastAsiaTheme="minorEastAsia" w:hAnsi="Arial" w:cs="Arial"/>
          <w:kern w:val="2"/>
          <w:sz w:val="22"/>
          <w:szCs w:val="22"/>
        </w:rPr>
        <w:fldChar w:fldCharType="end"/>
      </w:r>
      <w:r w:rsidR="002959E5" w:rsidRPr="00AA74C7">
        <w:rPr>
          <w:rFonts w:ascii="Arial" w:eastAsiaTheme="minorEastAsia" w:hAnsi="Arial" w:cs="Arial"/>
          <w:kern w:val="2"/>
          <w:sz w:val="22"/>
          <w:szCs w:val="22"/>
        </w:rPr>
      </w:r>
      <w:r w:rsidR="002959E5" w:rsidRPr="00AA74C7">
        <w:rPr>
          <w:rFonts w:ascii="Arial" w:eastAsiaTheme="minorEastAsia" w:hAnsi="Arial" w:cs="Arial"/>
          <w:kern w:val="2"/>
          <w:sz w:val="22"/>
          <w:szCs w:val="22"/>
        </w:rPr>
        <w:fldChar w:fldCharType="separate"/>
      </w:r>
      <w:r w:rsidR="0024122C">
        <w:rPr>
          <w:rFonts w:ascii="Arial" w:eastAsiaTheme="minorEastAsia" w:hAnsi="Arial" w:cs="Arial"/>
          <w:noProof/>
          <w:kern w:val="2"/>
          <w:sz w:val="22"/>
          <w:szCs w:val="22"/>
        </w:rPr>
        <w:t>[37]</w:t>
      </w:r>
      <w:r w:rsidR="002959E5" w:rsidRPr="00AA74C7">
        <w:rPr>
          <w:rFonts w:ascii="Arial" w:eastAsiaTheme="minorEastAsia" w:hAnsi="Arial" w:cs="Arial"/>
          <w:kern w:val="2"/>
          <w:sz w:val="22"/>
          <w:szCs w:val="22"/>
        </w:rPr>
        <w:fldChar w:fldCharType="end"/>
      </w:r>
      <w:r w:rsidR="00F136CC" w:rsidRPr="00AA74C7">
        <w:rPr>
          <w:rFonts w:ascii="Arial" w:eastAsiaTheme="minorEastAsia" w:hAnsi="Arial" w:cs="Arial"/>
          <w:kern w:val="2"/>
          <w:sz w:val="22"/>
          <w:szCs w:val="22"/>
        </w:rPr>
        <w:t>.</w:t>
      </w:r>
      <w:r w:rsidR="00EE467A" w:rsidRPr="00AA74C7">
        <w:rPr>
          <w:rFonts w:ascii="Arial" w:eastAsiaTheme="minorEastAsia" w:hAnsi="Arial" w:cs="Arial"/>
          <w:kern w:val="2"/>
          <w:sz w:val="22"/>
          <w:szCs w:val="22"/>
        </w:rPr>
        <w:t xml:space="preserve"> </w:t>
      </w:r>
      <w:r w:rsidR="008651FE" w:rsidRPr="00AA74C7">
        <w:rPr>
          <w:rFonts w:ascii="Arial" w:eastAsiaTheme="minorEastAsia" w:hAnsi="Arial" w:cs="Arial"/>
          <w:kern w:val="2"/>
          <w:sz w:val="22"/>
          <w:szCs w:val="22"/>
        </w:rPr>
        <w:t xml:space="preserve">Our results suggest </w:t>
      </w:r>
      <w:r w:rsidR="008651FE">
        <w:rPr>
          <w:rFonts w:ascii="Arial" w:eastAsiaTheme="minorEastAsia" w:hAnsi="Arial" w:cs="Arial"/>
          <w:kern w:val="2"/>
          <w:sz w:val="22"/>
          <w:szCs w:val="22"/>
        </w:rPr>
        <w:t>that the DNA methylation</w:t>
      </w:r>
      <w:r w:rsidR="008651FE" w:rsidRPr="00AA74C7">
        <w:rPr>
          <w:rFonts w:ascii="Arial" w:eastAsiaTheme="minorEastAsia" w:hAnsi="Arial" w:cs="Arial"/>
          <w:kern w:val="2"/>
          <w:sz w:val="22"/>
          <w:szCs w:val="22"/>
        </w:rPr>
        <w:t xml:space="preserve"> of </w:t>
      </w:r>
      <w:r w:rsidR="008651FE">
        <w:rPr>
          <w:rFonts w:ascii="Arial" w:eastAsiaTheme="minorEastAsia" w:hAnsi="Arial" w:cs="Arial"/>
          <w:kern w:val="2"/>
          <w:sz w:val="22"/>
          <w:szCs w:val="22"/>
        </w:rPr>
        <w:t xml:space="preserve">the </w:t>
      </w:r>
      <w:r w:rsidR="008651FE" w:rsidRPr="00821DD5">
        <w:rPr>
          <w:rFonts w:ascii="Arial" w:eastAsiaTheme="minorEastAsia" w:hAnsi="Arial" w:cs="Arial"/>
          <w:i/>
          <w:iCs/>
          <w:kern w:val="2"/>
          <w:sz w:val="22"/>
          <w:szCs w:val="22"/>
        </w:rPr>
        <w:t>ADHFE1</w:t>
      </w:r>
      <w:r w:rsidR="008651FE" w:rsidRPr="00AA74C7">
        <w:rPr>
          <w:rFonts w:ascii="Arial" w:eastAsiaTheme="minorEastAsia" w:hAnsi="Arial" w:cs="Arial"/>
          <w:kern w:val="2"/>
          <w:sz w:val="22"/>
          <w:szCs w:val="22"/>
        </w:rPr>
        <w:t xml:space="preserve"> promoter </w:t>
      </w:r>
      <w:r w:rsidR="008651FE">
        <w:rPr>
          <w:rFonts w:ascii="Arial" w:eastAsiaTheme="minorEastAsia" w:hAnsi="Arial" w:cs="Arial"/>
          <w:kern w:val="2"/>
          <w:sz w:val="22"/>
          <w:szCs w:val="22"/>
        </w:rPr>
        <w:t xml:space="preserve">is </w:t>
      </w:r>
      <w:r w:rsidR="008651FE" w:rsidRPr="00AA74C7">
        <w:rPr>
          <w:rFonts w:ascii="Arial" w:eastAsiaTheme="minorEastAsia" w:hAnsi="Arial" w:cs="Arial"/>
          <w:kern w:val="2"/>
          <w:sz w:val="22"/>
          <w:szCs w:val="22"/>
        </w:rPr>
        <w:t xml:space="preserve">a potential biomarker for distinguishing </w:t>
      </w:r>
      <w:r w:rsidR="008651FE">
        <w:rPr>
          <w:rFonts w:ascii="Arial" w:eastAsiaTheme="minorEastAsia" w:hAnsi="Arial" w:cs="Arial"/>
          <w:kern w:val="2"/>
          <w:sz w:val="22"/>
          <w:szCs w:val="22"/>
        </w:rPr>
        <w:t xml:space="preserve">colorectal </w:t>
      </w:r>
      <w:r w:rsidR="008651FE" w:rsidRPr="00AA74C7">
        <w:rPr>
          <w:rFonts w:ascii="Arial" w:eastAsiaTheme="minorEastAsia" w:hAnsi="Arial" w:cs="Arial"/>
          <w:kern w:val="2"/>
          <w:sz w:val="22"/>
          <w:szCs w:val="22"/>
        </w:rPr>
        <w:t xml:space="preserve">adenoma </w:t>
      </w:r>
      <w:r w:rsidR="008651FE">
        <w:rPr>
          <w:rFonts w:ascii="Arial" w:eastAsiaTheme="minorEastAsia" w:hAnsi="Arial" w:cs="Arial"/>
          <w:kern w:val="2"/>
          <w:sz w:val="22"/>
          <w:szCs w:val="22"/>
        </w:rPr>
        <w:t>and cancer from normal tissue</w:t>
      </w:r>
      <w:r w:rsidR="008651FE" w:rsidRPr="00AA74C7">
        <w:rPr>
          <w:rFonts w:ascii="Arial" w:eastAsiaTheme="minorEastAsia" w:hAnsi="Arial" w:cs="Arial"/>
          <w:kern w:val="2"/>
          <w:sz w:val="22"/>
          <w:szCs w:val="22"/>
        </w:rPr>
        <w:t xml:space="preserve">. </w:t>
      </w:r>
    </w:p>
    <w:p w14:paraId="514C48CC" w14:textId="77777777" w:rsidR="00590FB5" w:rsidRDefault="00590FB5" w:rsidP="006C4C6E">
      <w:pPr>
        <w:jc w:val="both"/>
        <w:rPr>
          <w:ins w:id="388" w:author="czeng" w:date="2020-03-14T22:18:00Z"/>
          <w:rFonts w:ascii="Arial" w:eastAsiaTheme="minorEastAsia" w:hAnsi="Arial" w:cs="Arial"/>
          <w:kern w:val="2"/>
          <w:sz w:val="22"/>
          <w:szCs w:val="22"/>
        </w:rPr>
        <w:pPrChange w:id="389" w:author="czeng" w:date="2020-03-14T09:59:00Z">
          <w:pPr>
            <w:spacing w:line="480" w:lineRule="auto"/>
            <w:jc w:val="both"/>
          </w:pPr>
        </w:pPrChange>
      </w:pPr>
    </w:p>
    <w:p w14:paraId="1B2AE46B" w14:textId="5F8A63E4" w:rsidR="00831420" w:rsidRDefault="00430CD4" w:rsidP="006C4C6E">
      <w:pPr>
        <w:jc w:val="both"/>
        <w:rPr>
          <w:ins w:id="390" w:author="czeng" w:date="2020-03-14T22:34:00Z"/>
          <w:rFonts w:ascii="Arial" w:eastAsiaTheme="minorEastAsia" w:hAnsi="Arial" w:cs="Arial"/>
          <w:kern w:val="2"/>
          <w:sz w:val="22"/>
          <w:szCs w:val="22"/>
        </w:rPr>
        <w:pPrChange w:id="391" w:author="czeng" w:date="2020-03-14T09:59:00Z">
          <w:pPr>
            <w:spacing w:line="480" w:lineRule="auto"/>
            <w:jc w:val="both"/>
          </w:pPr>
        </w:pPrChange>
      </w:pPr>
      <w:ins w:id="392" w:author="Microsoft Office 用户" w:date="2020-02-27T14:59:00Z">
        <w:del w:id="393" w:author="czeng" w:date="2020-03-14T22:27:00Z">
          <w:r w:rsidRPr="00A37686" w:rsidDel="00253B82">
            <w:rPr>
              <w:rFonts w:ascii="Arial" w:eastAsiaTheme="minorEastAsia" w:hAnsi="Arial" w:cs="Arial" w:hint="eastAsia"/>
              <w:i/>
              <w:kern w:val="2"/>
              <w:sz w:val="22"/>
              <w:szCs w:val="22"/>
            </w:rPr>
            <w:delText>SEPT9</w:delText>
          </w:r>
          <w:r w:rsidDel="00253B82">
            <w:rPr>
              <w:rFonts w:ascii="Arial" w:eastAsiaTheme="minorEastAsia" w:hAnsi="Arial" w:cs="Arial"/>
              <w:kern w:val="2"/>
              <w:sz w:val="22"/>
              <w:szCs w:val="22"/>
            </w:rPr>
            <w:delText xml:space="preserve"> </w:delText>
          </w:r>
        </w:del>
        <w:del w:id="394" w:author="czeng" w:date="2020-03-14T22:26:00Z">
          <w:r w:rsidDel="00253B82">
            <w:rPr>
              <w:rFonts w:ascii="Arial" w:eastAsiaTheme="minorEastAsia" w:hAnsi="Arial" w:cs="Arial"/>
              <w:kern w:val="2"/>
              <w:sz w:val="22"/>
              <w:szCs w:val="22"/>
            </w:rPr>
            <w:delText>a</w:delText>
          </w:r>
        </w:del>
      </w:ins>
      <w:ins w:id="395" w:author="czeng" w:date="2020-03-14T22:26:00Z">
        <w:r w:rsidR="00253B82">
          <w:rPr>
            <w:rFonts w:ascii="Arial" w:eastAsiaTheme="minorEastAsia" w:hAnsi="Arial" w:cs="Arial"/>
            <w:kern w:val="2"/>
            <w:sz w:val="22"/>
            <w:szCs w:val="22"/>
          </w:rPr>
          <w:t>A</w:t>
        </w:r>
      </w:ins>
      <w:ins w:id="396" w:author="Microsoft Office 用户" w:date="2020-02-27T14:59:00Z">
        <w:r>
          <w:rPr>
            <w:rFonts w:ascii="Arial" w:eastAsiaTheme="minorEastAsia" w:hAnsi="Arial" w:cs="Arial"/>
            <w:kern w:val="2"/>
            <w:sz w:val="22"/>
            <w:szCs w:val="22"/>
          </w:rPr>
          <w:t xml:space="preserve">s </w:t>
        </w:r>
        <w:del w:id="397" w:author="czeng" w:date="2020-03-14T22:26:00Z">
          <w:r w:rsidDel="00253B82">
            <w:rPr>
              <w:rFonts w:ascii="Arial" w:eastAsiaTheme="minorEastAsia" w:hAnsi="Arial" w:cs="Arial"/>
              <w:kern w:val="2"/>
              <w:sz w:val="22"/>
              <w:szCs w:val="22"/>
            </w:rPr>
            <w:delText>a</w:delText>
          </w:r>
        </w:del>
      </w:ins>
      <w:ins w:id="398" w:author="czeng" w:date="2020-03-14T22:26:00Z">
        <w:r w:rsidR="00253B82">
          <w:rPr>
            <w:rFonts w:ascii="Arial" w:eastAsiaTheme="minorEastAsia" w:hAnsi="Arial" w:cs="Arial"/>
            <w:kern w:val="2"/>
            <w:sz w:val="22"/>
            <w:szCs w:val="22"/>
          </w:rPr>
          <w:t>the only</w:t>
        </w:r>
      </w:ins>
      <w:ins w:id="399" w:author="Microsoft Office 用户" w:date="2020-02-27T14:59:00Z">
        <w:r>
          <w:rPr>
            <w:rFonts w:ascii="Arial" w:eastAsiaTheme="minorEastAsia" w:hAnsi="Arial" w:cs="Arial"/>
            <w:kern w:val="2"/>
            <w:sz w:val="22"/>
            <w:szCs w:val="22"/>
          </w:rPr>
          <w:t xml:space="preserve"> FDA</w:t>
        </w:r>
        <w:del w:id="400" w:author="czeng" w:date="2020-03-14T22:26:00Z">
          <w:r w:rsidDel="00253B82">
            <w:rPr>
              <w:rFonts w:ascii="Arial" w:eastAsiaTheme="minorEastAsia" w:hAnsi="Arial" w:cs="Arial"/>
              <w:kern w:val="2"/>
              <w:sz w:val="22"/>
              <w:szCs w:val="22"/>
            </w:rPr>
            <w:delText xml:space="preserve"> </w:delText>
          </w:r>
        </w:del>
      </w:ins>
      <w:ins w:id="401" w:author="czeng" w:date="2020-03-14T22:26:00Z">
        <w:r w:rsidR="00253B82">
          <w:rPr>
            <w:rFonts w:ascii="Arial" w:eastAsiaTheme="minorEastAsia" w:hAnsi="Arial" w:cs="Arial"/>
            <w:kern w:val="2"/>
            <w:sz w:val="22"/>
            <w:szCs w:val="22"/>
          </w:rPr>
          <w:t>-</w:t>
        </w:r>
      </w:ins>
      <w:ins w:id="402" w:author="Microsoft Office 用户" w:date="2020-02-27T14:59:00Z">
        <w:r>
          <w:rPr>
            <w:rFonts w:ascii="Arial" w:eastAsiaTheme="minorEastAsia" w:hAnsi="Arial" w:cs="Arial"/>
            <w:kern w:val="2"/>
            <w:sz w:val="22"/>
            <w:szCs w:val="22"/>
          </w:rPr>
          <w:t>approved</w:t>
        </w:r>
      </w:ins>
      <w:ins w:id="403" w:author="Microsoft Office 用户" w:date="2020-02-27T15:00:00Z">
        <w:r>
          <w:rPr>
            <w:rFonts w:ascii="Arial" w:eastAsiaTheme="minorEastAsia" w:hAnsi="Arial" w:cs="Arial"/>
            <w:kern w:val="2"/>
            <w:sz w:val="22"/>
            <w:szCs w:val="22"/>
          </w:rPr>
          <w:t xml:space="preserve"> </w:t>
        </w:r>
        <w:del w:id="404" w:author="czeng" w:date="2020-03-14T22:26:00Z">
          <w:r w:rsidDel="00253B82">
            <w:rPr>
              <w:rFonts w:ascii="Arial" w:eastAsiaTheme="minorEastAsia" w:hAnsi="Arial" w:cs="Arial"/>
              <w:kern w:val="2"/>
              <w:sz w:val="22"/>
              <w:szCs w:val="22"/>
            </w:rPr>
            <w:delText>DNA methylation</w:delText>
          </w:r>
        </w:del>
      </w:ins>
      <w:ins w:id="405" w:author="Microsoft Office 用户" w:date="2020-02-27T15:02:00Z">
        <w:del w:id="406" w:author="czeng" w:date="2020-03-14T22:26:00Z">
          <w:r w:rsidR="00821DD5" w:rsidDel="00253B82">
            <w:rPr>
              <w:rFonts w:ascii="Arial" w:eastAsiaTheme="minorEastAsia" w:hAnsi="Arial" w:cs="Arial"/>
              <w:kern w:val="2"/>
              <w:sz w:val="22"/>
              <w:szCs w:val="22"/>
            </w:rPr>
            <w:delText xml:space="preserve"> of </w:delText>
          </w:r>
        </w:del>
      </w:ins>
      <w:ins w:id="407" w:author="Microsoft Office 用户" w:date="2020-02-27T15:00:00Z">
        <w:r w:rsidR="00821DD5">
          <w:rPr>
            <w:rFonts w:ascii="Arial" w:eastAsiaTheme="minorEastAsia" w:hAnsi="Arial" w:cs="Arial"/>
            <w:kern w:val="2"/>
            <w:sz w:val="22"/>
            <w:szCs w:val="22"/>
          </w:rPr>
          <w:t xml:space="preserve">liquid </w:t>
        </w:r>
      </w:ins>
      <w:ins w:id="408" w:author="Microsoft Office 用户" w:date="2020-02-27T15:01:00Z">
        <w:r w:rsidR="00821DD5">
          <w:rPr>
            <w:rFonts w:ascii="Arial" w:eastAsiaTheme="minorEastAsia" w:hAnsi="Arial" w:cs="Arial"/>
            <w:kern w:val="2"/>
            <w:sz w:val="22"/>
            <w:szCs w:val="22"/>
          </w:rPr>
          <w:t>biopsy marke</w:t>
        </w:r>
        <w:r w:rsidR="00821DD5" w:rsidRPr="00821DD5">
          <w:rPr>
            <w:rFonts w:ascii="Arial" w:eastAsiaTheme="minorEastAsia" w:hAnsi="Arial" w:cs="Arial"/>
            <w:kern w:val="2"/>
            <w:sz w:val="22"/>
            <w:szCs w:val="22"/>
          </w:rPr>
          <w:t>r</w:t>
        </w:r>
      </w:ins>
      <w:ins w:id="409" w:author="czeng" w:date="2020-03-14T22:26:00Z">
        <w:r w:rsidR="00253B82">
          <w:rPr>
            <w:rFonts w:ascii="Arial" w:eastAsiaTheme="minorEastAsia" w:hAnsi="Arial" w:cs="Arial"/>
            <w:kern w:val="2"/>
            <w:sz w:val="22"/>
            <w:szCs w:val="22"/>
          </w:rPr>
          <w:t xml:space="preserve"> for</w:t>
        </w:r>
        <w:r w:rsidR="00253B82" w:rsidRPr="00253B82">
          <w:rPr>
            <w:rFonts w:ascii="Arial" w:eastAsiaTheme="minorEastAsia" w:hAnsi="Arial" w:cs="Arial"/>
            <w:kern w:val="2"/>
            <w:sz w:val="22"/>
            <w:szCs w:val="22"/>
          </w:rPr>
          <w:t xml:space="preserve"> </w:t>
        </w:r>
        <w:r w:rsidR="00253B82">
          <w:rPr>
            <w:rFonts w:ascii="Arial" w:eastAsiaTheme="minorEastAsia" w:hAnsi="Arial" w:cs="Arial"/>
            <w:kern w:val="2"/>
            <w:sz w:val="22"/>
            <w:szCs w:val="22"/>
          </w:rPr>
          <w:t>DNA methylation</w:t>
        </w:r>
      </w:ins>
      <w:ins w:id="410" w:author="Microsoft Office 用户" w:date="2020-02-27T15:01:00Z">
        <w:r w:rsidR="00821DD5" w:rsidRPr="00821DD5">
          <w:rPr>
            <w:rFonts w:ascii="Arial" w:eastAsiaTheme="minorEastAsia" w:hAnsi="Arial" w:cs="Arial"/>
            <w:kern w:val="2"/>
            <w:sz w:val="22"/>
            <w:szCs w:val="22"/>
          </w:rPr>
          <w:t xml:space="preserve">, </w:t>
        </w:r>
      </w:ins>
      <w:ins w:id="411" w:author="czeng" w:date="2020-03-14T22:27:00Z">
        <w:r w:rsidR="00253B82" w:rsidRPr="00A37686">
          <w:rPr>
            <w:rFonts w:ascii="Arial" w:eastAsiaTheme="minorEastAsia" w:hAnsi="Arial" w:cs="Arial" w:hint="eastAsia"/>
            <w:i/>
            <w:kern w:val="2"/>
            <w:sz w:val="22"/>
            <w:szCs w:val="22"/>
          </w:rPr>
          <w:t>SEPT9</w:t>
        </w:r>
      </w:ins>
      <w:ins w:id="412" w:author="Microsoft Office 用户" w:date="2020-02-27T15:05:00Z">
        <w:del w:id="413" w:author="czeng" w:date="2020-03-14T22:27:00Z">
          <w:r w:rsidR="00821DD5" w:rsidDel="00253B82">
            <w:rPr>
              <w:rFonts w:ascii="Arial" w:eastAsiaTheme="minorEastAsia" w:hAnsi="Arial" w:cs="Arial"/>
              <w:kern w:val="2"/>
              <w:sz w:val="22"/>
              <w:szCs w:val="22"/>
            </w:rPr>
            <w:delText>i</w:delText>
          </w:r>
        </w:del>
      </w:ins>
      <w:ins w:id="414" w:author="czeng" w:date="2020-03-14T22:27:00Z">
        <w:r w:rsidR="00253B82">
          <w:rPr>
            <w:rFonts w:ascii="Arial" w:eastAsiaTheme="minorEastAsia" w:hAnsi="Arial" w:cs="Arial"/>
            <w:kern w:val="2"/>
            <w:sz w:val="22"/>
            <w:szCs w:val="22"/>
          </w:rPr>
          <w:t xml:space="preserve"> ha</w:t>
        </w:r>
      </w:ins>
      <w:ins w:id="415" w:author="Microsoft Office 用户" w:date="2020-02-27T15:03:00Z">
        <w:r w:rsidR="00821DD5" w:rsidRPr="00821DD5">
          <w:rPr>
            <w:rFonts w:ascii="Arial" w:eastAsiaTheme="minorEastAsia" w:hAnsi="Arial" w:cs="Arial"/>
            <w:kern w:val="2"/>
            <w:sz w:val="22"/>
            <w:szCs w:val="22"/>
          </w:rPr>
          <w:t xml:space="preserve">s </w:t>
        </w:r>
      </w:ins>
      <w:ins w:id="416" w:author="czeng" w:date="2020-03-14T22:27:00Z">
        <w:r w:rsidR="00253B82">
          <w:rPr>
            <w:rFonts w:ascii="Arial" w:eastAsiaTheme="minorEastAsia" w:hAnsi="Arial" w:cs="Arial"/>
            <w:kern w:val="2"/>
            <w:sz w:val="22"/>
            <w:szCs w:val="22"/>
          </w:rPr>
          <w:t xml:space="preserve">been applied for </w:t>
        </w:r>
      </w:ins>
      <w:ins w:id="417" w:author="Microsoft Office 用户" w:date="2020-02-27T15:06:00Z">
        <w:del w:id="418" w:author="czeng" w:date="2020-03-14T22:27:00Z">
          <w:r w:rsidR="00821DD5" w:rsidDel="00253B82">
            <w:rPr>
              <w:rFonts w:ascii="Arial" w:eastAsiaTheme="minorEastAsia" w:hAnsi="Arial" w:cs="Arial"/>
              <w:kern w:val="2"/>
              <w:sz w:val="22"/>
              <w:szCs w:val="22"/>
            </w:rPr>
            <w:delText>r</w:delText>
          </w:r>
        </w:del>
      </w:ins>
      <w:ins w:id="419" w:author="Microsoft Office 用户" w:date="2020-02-27T15:03:00Z">
        <w:del w:id="420" w:author="czeng" w:date="2020-03-14T22:27:00Z">
          <w:r w:rsidR="00821DD5" w:rsidRPr="00821DD5" w:rsidDel="00253B82">
            <w:rPr>
              <w:rFonts w:ascii="Arial" w:eastAsiaTheme="minorEastAsia" w:hAnsi="Arial" w:cs="Arial"/>
              <w:kern w:val="2"/>
              <w:sz w:val="22"/>
              <w:szCs w:val="22"/>
            </w:rPr>
            <w:delText xml:space="preserve">eliable for </w:delText>
          </w:r>
        </w:del>
      </w:ins>
      <w:ins w:id="421" w:author="Microsoft Office 用户" w:date="2020-02-27T15:06:00Z">
        <w:del w:id="422" w:author="czeng" w:date="2020-03-14T22:27:00Z">
          <w:r w:rsidR="00821DD5" w:rsidDel="00253B82">
            <w:rPr>
              <w:rFonts w:ascii="Arial" w:eastAsiaTheme="minorEastAsia" w:hAnsi="Arial" w:cs="Arial"/>
              <w:kern w:val="2"/>
              <w:sz w:val="22"/>
              <w:szCs w:val="22"/>
            </w:rPr>
            <w:delText>b</w:delText>
          </w:r>
        </w:del>
      </w:ins>
      <w:ins w:id="423" w:author="Microsoft Office 用户" w:date="2020-02-27T15:03:00Z">
        <w:del w:id="424" w:author="czeng" w:date="2020-03-14T22:27:00Z">
          <w:r w:rsidR="00821DD5" w:rsidRPr="00821DD5" w:rsidDel="00253B82">
            <w:rPr>
              <w:rFonts w:ascii="Arial" w:eastAsiaTheme="minorEastAsia" w:hAnsi="Arial" w:cs="Arial"/>
              <w:kern w:val="2"/>
              <w:sz w:val="22"/>
              <w:szCs w:val="22"/>
            </w:rPr>
            <w:delText xml:space="preserve">oth </w:delText>
          </w:r>
        </w:del>
      </w:ins>
      <w:ins w:id="425" w:author="Microsoft Office 用户" w:date="2020-02-27T15:06:00Z">
        <w:del w:id="426" w:author="czeng" w:date="2020-03-14T22:27:00Z">
          <w:r w:rsidR="00821DD5" w:rsidDel="00253B82">
            <w:rPr>
              <w:rFonts w:ascii="Arial" w:eastAsiaTheme="minorEastAsia" w:hAnsi="Arial" w:cs="Arial"/>
              <w:kern w:val="2"/>
              <w:sz w:val="22"/>
              <w:szCs w:val="22"/>
            </w:rPr>
            <w:delText>l</w:delText>
          </w:r>
        </w:del>
      </w:ins>
      <w:ins w:id="427" w:author="Microsoft Office 用户" w:date="2020-02-27T15:03:00Z">
        <w:del w:id="428" w:author="czeng" w:date="2020-03-14T22:27:00Z">
          <w:r w:rsidR="00821DD5" w:rsidRPr="00821DD5" w:rsidDel="00253B82">
            <w:rPr>
              <w:rFonts w:ascii="Arial" w:eastAsiaTheme="minorEastAsia" w:hAnsi="Arial" w:cs="Arial"/>
              <w:kern w:val="2"/>
              <w:sz w:val="22"/>
              <w:szCs w:val="22"/>
            </w:rPr>
            <w:delText xml:space="preserve">eft- and </w:delText>
          </w:r>
        </w:del>
      </w:ins>
      <w:ins w:id="429" w:author="Microsoft Office 用户" w:date="2020-02-27T15:06:00Z">
        <w:del w:id="430" w:author="czeng" w:date="2020-03-14T22:27:00Z">
          <w:r w:rsidR="00821DD5" w:rsidDel="00253B82">
            <w:rPr>
              <w:rFonts w:ascii="Arial" w:eastAsiaTheme="minorEastAsia" w:hAnsi="Arial" w:cs="Arial"/>
              <w:kern w:val="2"/>
              <w:sz w:val="22"/>
              <w:szCs w:val="22"/>
            </w:rPr>
            <w:delText>r</w:delText>
          </w:r>
        </w:del>
      </w:ins>
      <w:ins w:id="431" w:author="Microsoft Office 用户" w:date="2020-02-27T15:03:00Z">
        <w:del w:id="432" w:author="czeng" w:date="2020-03-14T22:27:00Z">
          <w:r w:rsidR="00821DD5" w:rsidRPr="00821DD5" w:rsidDel="00253B82">
            <w:rPr>
              <w:rFonts w:ascii="Arial" w:eastAsiaTheme="minorEastAsia" w:hAnsi="Arial" w:cs="Arial"/>
              <w:kern w:val="2"/>
              <w:sz w:val="22"/>
              <w:szCs w:val="22"/>
            </w:rPr>
            <w:delText>ight-</w:delText>
          </w:r>
        </w:del>
      </w:ins>
      <w:ins w:id="433" w:author="Microsoft Office 用户" w:date="2020-02-27T15:06:00Z">
        <w:del w:id="434" w:author="czeng" w:date="2020-03-14T22:27:00Z">
          <w:r w:rsidR="00821DD5" w:rsidDel="00253B82">
            <w:rPr>
              <w:rFonts w:ascii="Arial" w:eastAsiaTheme="minorEastAsia" w:hAnsi="Arial" w:cs="Arial"/>
              <w:kern w:val="2"/>
              <w:sz w:val="22"/>
              <w:szCs w:val="22"/>
            </w:rPr>
            <w:delText>s</w:delText>
          </w:r>
        </w:del>
      </w:ins>
      <w:ins w:id="435" w:author="Microsoft Office 用户" w:date="2020-02-27T15:03:00Z">
        <w:del w:id="436" w:author="czeng" w:date="2020-03-14T22:27:00Z">
          <w:r w:rsidR="00821DD5" w:rsidRPr="00821DD5" w:rsidDel="00253B82">
            <w:rPr>
              <w:rFonts w:ascii="Arial" w:eastAsiaTheme="minorEastAsia" w:hAnsi="Arial" w:cs="Arial"/>
              <w:kern w:val="2"/>
              <w:sz w:val="22"/>
              <w:szCs w:val="22"/>
            </w:rPr>
            <w:delText xml:space="preserve">ided </w:delText>
          </w:r>
        </w:del>
      </w:ins>
      <w:ins w:id="437" w:author="Microsoft Office 用户" w:date="2020-02-27T15:06:00Z">
        <w:r w:rsidR="00821DD5">
          <w:rPr>
            <w:rFonts w:ascii="Arial" w:eastAsiaTheme="minorEastAsia" w:hAnsi="Arial" w:cs="Arial"/>
            <w:kern w:val="2"/>
            <w:sz w:val="22"/>
            <w:szCs w:val="22"/>
          </w:rPr>
          <w:t>c</w:t>
        </w:r>
      </w:ins>
      <w:ins w:id="438" w:author="Microsoft Office 用户" w:date="2020-02-27T15:03:00Z">
        <w:r w:rsidR="00821DD5" w:rsidRPr="00821DD5">
          <w:rPr>
            <w:rFonts w:ascii="Arial" w:eastAsiaTheme="minorEastAsia" w:hAnsi="Arial" w:cs="Arial"/>
            <w:kern w:val="2"/>
            <w:sz w:val="22"/>
            <w:szCs w:val="22"/>
          </w:rPr>
          <w:t xml:space="preserve">olon </w:t>
        </w:r>
      </w:ins>
      <w:ins w:id="439" w:author="Microsoft Office 用户" w:date="2020-02-27T15:06:00Z">
        <w:r w:rsidR="00821DD5">
          <w:rPr>
            <w:rFonts w:ascii="Arial" w:eastAsiaTheme="minorEastAsia" w:hAnsi="Arial" w:cs="Arial"/>
            <w:kern w:val="2"/>
            <w:sz w:val="22"/>
            <w:szCs w:val="22"/>
          </w:rPr>
          <w:t>c</w:t>
        </w:r>
      </w:ins>
      <w:ins w:id="440" w:author="Microsoft Office 用户" w:date="2020-02-27T15:03:00Z">
        <w:r w:rsidR="00821DD5" w:rsidRPr="00821DD5">
          <w:rPr>
            <w:rFonts w:ascii="Arial" w:eastAsiaTheme="minorEastAsia" w:hAnsi="Arial" w:cs="Arial"/>
            <w:kern w:val="2"/>
            <w:sz w:val="22"/>
            <w:szCs w:val="22"/>
          </w:rPr>
          <w:t>ancers</w:t>
        </w:r>
      </w:ins>
      <w:ins w:id="441" w:author="Microsoft Office 用户" w:date="2020-02-27T15:06:00Z">
        <w:r w:rsidR="00821DD5">
          <w:rPr>
            <w:rFonts w:ascii="Arial" w:eastAsiaTheme="minorEastAsia" w:hAnsi="Arial" w:cs="Arial"/>
            <w:kern w:val="2"/>
            <w:sz w:val="22"/>
            <w:szCs w:val="22"/>
          </w:rPr>
          <w:t xml:space="preserve"> scre</w:t>
        </w:r>
      </w:ins>
      <w:ins w:id="442" w:author="Microsoft Office 用户" w:date="2020-02-27T15:07:00Z">
        <w:r w:rsidR="00821DD5">
          <w:rPr>
            <w:rFonts w:ascii="Arial" w:eastAsiaTheme="minorEastAsia" w:hAnsi="Arial" w:cs="Arial"/>
            <w:kern w:val="2"/>
            <w:sz w:val="22"/>
            <w:szCs w:val="22"/>
          </w:rPr>
          <w:t>e</w:t>
        </w:r>
      </w:ins>
      <w:ins w:id="443" w:author="Microsoft Office 用户" w:date="2020-02-27T15:48:00Z">
        <w:r w:rsidR="000C6610">
          <w:rPr>
            <w:rFonts w:ascii="Arial" w:eastAsiaTheme="minorEastAsia" w:hAnsi="Arial" w:cs="Arial"/>
            <w:kern w:val="2"/>
            <w:sz w:val="22"/>
            <w:szCs w:val="22"/>
          </w:rPr>
          <w:t>n</w:t>
        </w:r>
      </w:ins>
      <w:ins w:id="444" w:author="Microsoft Office 用户" w:date="2020-02-27T15:06:00Z">
        <w:r w:rsidR="00821DD5">
          <w:rPr>
            <w:rFonts w:ascii="Arial" w:eastAsiaTheme="minorEastAsia" w:hAnsi="Arial" w:cs="Arial"/>
            <w:kern w:val="2"/>
            <w:sz w:val="22"/>
            <w:szCs w:val="22"/>
          </w:rPr>
          <w:t>ing</w:t>
        </w:r>
      </w:ins>
      <w:ins w:id="445" w:author="czeng" w:date="2020-03-14T22:13:00Z">
        <w:r w:rsidR="00590FB5">
          <w:rPr>
            <w:rFonts w:ascii="Arial" w:eastAsiaTheme="minorEastAsia" w:hAnsi="Arial" w:cs="Arial"/>
            <w:kern w:val="2"/>
            <w:sz w:val="22"/>
            <w:szCs w:val="22"/>
          </w:rPr>
          <w:t xml:space="preserve"> </w:t>
        </w:r>
      </w:ins>
      <w:r w:rsidR="00293395">
        <w:rPr>
          <w:rFonts w:ascii="Arial" w:eastAsiaTheme="minorEastAsia" w:hAnsi="Arial" w:cs="Arial"/>
          <w:kern w:val="2"/>
          <w:sz w:val="22"/>
          <w:szCs w:val="22"/>
        </w:rPr>
        <w:fldChar w:fldCharType="begin"/>
      </w:r>
      <w:r w:rsidR="0024122C">
        <w:rPr>
          <w:rFonts w:ascii="Arial" w:eastAsiaTheme="minorEastAsia" w:hAnsi="Arial" w:cs="Arial"/>
          <w:kern w:val="2"/>
          <w:sz w:val="22"/>
          <w:szCs w:val="22"/>
        </w:rPr>
        <w:instrText xml:space="preserve"> ADDIN EN.CITE &lt;EndNote&gt;&lt;Cite&gt;&lt;Author&gt;Tóth&lt;/Author&gt;&lt;Year&gt;2012&lt;/Year&gt;&lt;RecNum&gt;0&lt;/RecNum&gt;&lt;IDText&gt;Detection of methylated SEPT9 in plasma is a reliable screening method for both left- and right-sided colon cancers&lt;/IDText&gt;&lt;DisplayText&gt;[38]&lt;/DisplayText&gt;&lt;record&gt;&lt;keywords&gt;&lt;keyword&gt;Aged&lt;/keyword&gt;&lt;keyword&gt;Carcinoembryonic Antigen&lt;/keyword&gt;&lt;keyword&gt;Case-Control Studies&lt;/keyword&gt;&lt;keyword&gt;Colonic Neoplasms&lt;/keyword&gt;&lt;keyword&gt;DNA Methylation&lt;/keyword&gt;&lt;keyword&gt;Female&lt;/keyword&gt;&lt;keyword&gt;Gene Expression Regulation, Neoplastic&lt;/keyword&gt;&lt;keyword&gt;Guaiac&lt;/keyword&gt;&lt;keyword&gt;Humans&lt;/keyword&gt;&lt;keyword&gt;Male&lt;/keyword&gt;&lt;keyword&gt;Middle Aged&lt;/keyword&gt;&lt;keyword&gt;Occult Blood&lt;/keyword&gt;&lt;keyword&gt;Reproducibility of Results&lt;/keyword&gt;&lt;keyword&gt;Sensitivity and Specificity&lt;/keyword&gt;&lt;keyword&gt;Septins&lt;/keyword&gt;&lt;/keywords&gt;&lt;urls&gt;&lt;related-urls&gt;&lt;url&gt;https://www.ncbi.nlm.nih.gov/pubmed/23049919&lt;/url&gt;&lt;/related-urls&gt;&lt;/urls&gt;&lt;isbn&gt;1932-6203&lt;/isbn&gt;&lt;custom2&gt;PMC3457959&lt;/custom2&gt;&lt;titles&gt;&lt;title&gt;Detection of methylated SEPT9 in plasma is a reliable screening method for both left- and right-sided colon cancers&lt;/title&gt;&lt;secondary-title&gt;PLoS One&lt;/secondary-title&gt;&lt;/titles&gt;&lt;pages&gt;e46000&lt;/pages&gt;&lt;number&gt;9&lt;/number&gt;&lt;contributors&gt;&lt;authors&gt;&lt;author&gt;Tóth, K.&lt;/author&gt;&lt;author&gt;Sipos, F.&lt;/author&gt;&lt;author&gt;Kalmár, A.&lt;/author&gt;&lt;author&gt;Patai, A. V.&lt;/author&gt;&lt;author&gt;Wichmann, B.&lt;/author&gt;&lt;author&gt;Stoehr, R.&lt;/author&gt;&lt;author&gt;Golcher, H.&lt;/author&gt;&lt;author&gt;Schellerer, V.&lt;/author&gt;&lt;author&gt;Tulassay, Z.&lt;/author&gt;&lt;author&gt;Molnár, B.&lt;/author&gt;&lt;/authors&gt;&lt;/contributors&gt;&lt;edition&gt;2012/09/25&lt;/edition&gt;&lt;language&gt;eng&lt;/language&gt;&lt;added-date format="utc"&gt;1582790796&lt;/added-date&gt;&lt;ref-type name="Journal Article"&gt;17&lt;/ref-type&gt;&lt;dates&gt;&lt;year&gt;2012&lt;/year&gt;&lt;/dates&gt;&lt;rec-number&gt;58&lt;/rec-number&gt;&lt;last-updated-date format="utc"&gt;1582790796&lt;/last-updated-date&gt;&lt;accession-num&gt;23049919&lt;/accession-num&gt;&lt;electronic-resource-num&gt;10.1371/journal.pone.0046000&lt;/electronic-resource-num&gt;&lt;volume&gt;7&lt;/volume&gt;&lt;/record&gt;&lt;/Cite&gt;&lt;/EndNote&gt;</w:instrText>
      </w:r>
      <w:r w:rsidR="00293395">
        <w:rPr>
          <w:rFonts w:ascii="Arial" w:eastAsiaTheme="minorEastAsia" w:hAnsi="Arial" w:cs="Arial"/>
          <w:kern w:val="2"/>
          <w:sz w:val="22"/>
          <w:szCs w:val="22"/>
        </w:rPr>
        <w:fldChar w:fldCharType="separate"/>
      </w:r>
      <w:r w:rsidR="0024122C">
        <w:rPr>
          <w:rFonts w:ascii="Arial" w:eastAsiaTheme="minorEastAsia" w:hAnsi="Arial" w:cs="Arial"/>
          <w:noProof/>
          <w:kern w:val="2"/>
          <w:sz w:val="22"/>
          <w:szCs w:val="22"/>
        </w:rPr>
        <w:t>[38]</w:t>
      </w:r>
      <w:r w:rsidR="00293395">
        <w:rPr>
          <w:rFonts w:ascii="Arial" w:eastAsiaTheme="minorEastAsia" w:hAnsi="Arial" w:cs="Arial"/>
          <w:kern w:val="2"/>
          <w:sz w:val="22"/>
          <w:szCs w:val="22"/>
        </w:rPr>
        <w:fldChar w:fldCharType="end"/>
      </w:r>
      <w:ins w:id="446" w:author="Microsoft Office 用户" w:date="2020-02-27T15:05:00Z">
        <w:r w:rsidR="00821DD5">
          <w:rPr>
            <w:rFonts w:ascii="Arial" w:eastAsiaTheme="minorEastAsia" w:hAnsi="Arial" w:cs="Arial"/>
            <w:kern w:val="2"/>
            <w:sz w:val="22"/>
            <w:szCs w:val="22"/>
          </w:rPr>
          <w:t>.</w:t>
        </w:r>
      </w:ins>
      <w:ins w:id="447" w:author="Microsoft Office 用户" w:date="2020-02-27T17:27:00Z">
        <w:r w:rsidR="00A37686">
          <w:rPr>
            <w:rFonts w:ascii="Arial" w:eastAsiaTheme="minorEastAsia" w:hAnsi="Arial" w:cs="Arial"/>
            <w:kern w:val="2"/>
            <w:sz w:val="22"/>
            <w:szCs w:val="22"/>
          </w:rPr>
          <w:t xml:space="preserve"> </w:t>
        </w:r>
      </w:ins>
      <w:ins w:id="448" w:author="czeng" w:date="2020-03-14T22:29:00Z">
        <w:r w:rsidR="00831420">
          <w:rPr>
            <w:rFonts w:ascii="Arial" w:eastAsiaTheme="minorEastAsia" w:hAnsi="Arial" w:cs="Arial"/>
            <w:kern w:val="2"/>
            <w:sz w:val="22"/>
            <w:szCs w:val="22"/>
          </w:rPr>
          <w:t>Act</w:t>
        </w:r>
      </w:ins>
      <w:ins w:id="449" w:author="czeng" w:date="2020-03-14T22:31:00Z">
        <w:r w:rsidR="00831420">
          <w:rPr>
            <w:rFonts w:ascii="Arial" w:eastAsiaTheme="minorEastAsia" w:hAnsi="Arial" w:cs="Arial"/>
            <w:kern w:val="2"/>
            <w:sz w:val="22"/>
            <w:szCs w:val="22"/>
          </w:rPr>
          <w:t>ual</w:t>
        </w:r>
      </w:ins>
      <w:ins w:id="450" w:author="czeng" w:date="2020-03-14T22:29:00Z">
        <w:r w:rsidR="00253B82">
          <w:rPr>
            <w:rFonts w:ascii="Arial" w:eastAsiaTheme="minorEastAsia" w:hAnsi="Arial" w:cs="Arial"/>
            <w:kern w:val="2"/>
            <w:sz w:val="22"/>
            <w:szCs w:val="22"/>
          </w:rPr>
          <w:t xml:space="preserve">ly </w:t>
        </w:r>
      </w:ins>
      <w:ins w:id="451" w:author="czeng" w:date="2020-03-14T22:31:00Z">
        <w:r w:rsidR="00831420">
          <w:rPr>
            <w:rFonts w:ascii="Arial" w:eastAsiaTheme="minorEastAsia" w:hAnsi="Arial" w:cs="Arial"/>
            <w:kern w:val="2"/>
            <w:sz w:val="22"/>
            <w:szCs w:val="22"/>
          </w:rPr>
          <w:t>the detection signal</w:t>
        </w:r>
      </w:ins>
      <w:ins w:id="452" w:author="czeng" w:date="2020-03-14T22:32:00Z">
        <w:r w:rsidR="00831420">
          <w:rPr>
            <w:rFonts w:ascii="Arial" w:eastAsiaTheme="minorEastAsia" w:hAnsi="Arial" w:cs="Arial"/>
            <w:kern w:val="2"/>
            <w:sz w:val="22"/>
            <w:szCs w:val="22"/>
          </w:rPr>
          <w:t xml:space="preserve"> of</w:t>
        </w:r>
        <w:r w:rsidR="00831420" w:rsidRPr="00831420">
          <w:rPr>
            <w:rFonts w:ascii="Arial" w:eastAsiaTheme="minorEastAsia" w:hAnsi="Arial" w:cs="Arial"/>
            <w:i/>
            <w:kern w:val="2"/>
            <w:sz w:val="22"/>
            <w:szCs w:val="22"/>
          </w:rPr>
          <w:t xml:space="preserve"> </w:t>
        </w:r>
        <w:r w:rsidR="00831420" w:rsidRPr="00A37686">
          <w:rPr>
            <w:rFonts w:ascii="Arial" w:eastAsiaTheme="minorEastAsia" w:hAnsi="Arial" w:cs="Arial"/>
            <w:i/>
            <w:kern w:val="2"/>
            <w:sz w:val="22"/>
            <w:szCs w:val="22"/>
          </w:rPr>
          <w:t>SEPT9</w:t>
        </w:r>
      </w:ins>
      <w:ins w:id="453" w:author="czeng" w:date="2020-03-14T22:31:00Z">
        <w:r w:rsidR="00831420">
          <w:rPr>
            <w:rFonts w:ascii="Arial" w:eastAsiaTheme="minorEastAsia" w:hAnsi="Arial" w:cs="Arial"/>
            <w:kern w:val="2"/>
            <w:sz w:val="22"/>
            <w:szCs w:val="22"/>
          </w:rPr>
          <w:t xml:space="preserve"> </w:t>
        </w:r>
      </w:ins>
      <w:ins w:id="454" w:author="czeng" w:date="2020-03-14T22:32:00Z">
        <w:r w:rsidR="00831420">
          <w:rPr>
            <w:rFonts w:ascii="Arial" w:eastAsiaTheme="minorEastAsia" w:hAnsi="Arial" w:cs="Arial"/>
            <w:kern w:val="2"/>
            <w:sz w:val="22"/>
            <w:szCs w:val="22"/>
          </w:rPr>
          <w:t>has been shown to be</w:t>
        </w:r>
      </w:ins>
      <w:ins w:id="455" w:author="czeng" w:date="2020-03-14T22:31:00Z">
        <w:r w:rsidR="00831420">
          <w:rPr>
            <w:rFonts w:ascii="Arial" w:eastAsiaTheme="minorEastAsia" w:hAnsi="Arial" w:cs="Arial"/>
            <w:kern w:val="2"/>
            <w:sz w:val="22"/>
            <w:szCs w:val="22"/>
          </w:rPr>
          <w:t xml:space="preserve"> more distinguishable in tissue</w:t>
        </w:r>
      </w:ins>
      <w:ins w:id="456" w:author="czeng" w:date="2020-03-14T22:32:00Z">
        <w:r w:rsidR="00831420">
          <w:rPr>
            <w:rFonts w:ascii="Arial" w:eastAsiaTheme="minorEastAsia" w:hAnsi="Arial" w:cs="Arial"/>
            <w:kern w:val="2"/>
            <w:sz w:val="22"/>
            <w:szCs w:val="22"/>
          </w:rPr>
          <w:t>s</w:t>
        </w:r>
      </w:ins>
      <w:ins w:id="457" w:author="czeng" w:date="2020-03-14T22:31:00Z">
        <w:r w:rsidR="00831420">
          <w:rPr>
            <w:rFonts w:ascii="Arial" w:eastAsiaTheme="minorEastAsia" w:hAnsi="Arial" w:cs="Arial"/>
            <w:kern w:val="2"/>
            <w:sz w:val="22"/>
            <w:szCs w:val="22"/>
          </w:rPr>
          <w:t xml:space="preserve"> th</w:t>
        </w:r>
      </w:ins>
      <w:ins w:id="458" w:author="czeng" w:date="2020-03-14T22:32:00Z">
        <w:r w:rsidR="00831420">
          <w:rPr>
            <w:rFonts w:ascii="Arial" w:eastAsiaTheme="minorEastAsia" w:hAnsi="Arial" w:cs="Arial"/>
            <w:kern w:val="2"/>
            <w:sz w:val="22"/>
            <w:szCs w:val="22"/>
          </w:rPr>
          <w:t>an</w:t>
        </w:r>
      </w:ins>
      <w:ins w:id="459" w:author="czeng" w:date="2020-03-14T22:31:00Z">
        <w:r w:rsidR="00831420">
          <w:rPr>
            <w:rFonts w:ascii="Arial" w:eastAsiaTheme="minorEastAsia" w:hAnsi="Arial" w:cs="Arial"/>
            <w:kern w:val="2"/>
            <w:sz w:val="22"/>
            <w:szCs w:val="22"/>
          </w:rPr>
          <w:t xml:space="preserve"> at </w:t>
        </w:r>
      </w:ins>
      <w:ins w:id="460" w:author="Microsoft Office 用户" w:date="2020-02-27T17:27:00Z">
        <w:del w:id="461" w:author="czeng" w:date="2020-03-14T22:33:00Z">
          <w:r w:rsidR="00A37686" w:rsidDel="00831420">
            <w:rPr>
              <w:rFonts w:ascii="Arial" w:eastAsiaTheme="minorEastAsia" w:hAnsi="Arial" w:cs="Arial"/>
              <w:kern w:val="2"/>
              <w:sz w:val="22"/>
              <w:szCs w:val="22"/>
            </w:rPr>
            <w:delText xml:space="preserve">The methylation status of </w:delText>
          </w:r>
        </w:del>
        <w:del w:id="462" w:author="czeng" w:date="2020-03-14T22:28:00Z">
          <w:r w:rsidR="00A37686" w:rsidDel="00253B82">
            <w:rPr>
              <w:rFonts w:ascii="Arial" w:eastAsiaTheme="minorEastAsia" w:hAnsi="Arial" w:cs="Arial"/>
              <w:kern w:val="2"/>
              <w:sz w:val="22"/>
              <w:szCs w:val="22"/>
            </w:rPr>
            <w:delText>t</w:delText>
          </w:r>
          <w:r w:rsidR="008957B0" w:rsidDel="00253B82">
            <w:rPr>
              <w:rFonts w:ascii="Arial" w:eastAsiaTheme="minorEastAsia" w:hAnsi="Arial" w:cs="Arial" w:hint="eastAsia"/>
              <w:kern w:val="2"/>
              <w:sz w:val="22"/>
              <w:szCs w:val="22"/>
            </w:rPr>
            <w:delText>issue</w:delText>
          </w:r>
          <w:r w:rsidR="008957B0" w:rsidDel="00253B82">
            <w:rPr>
              <w:rFonts w:ascii="Arial" w:eastAsiaTheme="minorEastAsia" w:hAnsi="Arial" w:cs="Arial"/>
              <w:kern w:val="2"/>
              <w:sz w:val="22"/>
              <w:szCs w:val="22"/>
            </w:rPr>
            <w:delText xml:space="preserve"> </w:delText>
          </w:r>
          <w:r w:rsidR="008957B0" w:rsidDel="00253B82">
            <w:rPr>
              <w:rFonts w:ascii="Arial" w:eastAsiaTheme="minorEastAsia" w:hAnsi="Arial" w:cs="Arial" w:hint="eastAsia"/>
              <w:kern w:val="2"/>
              <w:sz w:val="22"/>
              <w:szCs w:val="22"/>
            </w:rPr>
            <w:delText>level</w:delText>
          </w:r>
        </w:del>
      </w:ins>
      <w:ins w:id="463" w:author="Microsoft Office 用户" w:date="2020-02-27T17:33:00Z">
        <w:del w:id="464" w:author="czeng" w:date="2020-03-14T22:28:00Z">
          <w:r w:rsidR="00A37686" w:rsidDel="00253B82">
            <w:rPr>
              <w:rFonts w:ascii="Arial" w:eastAsiaTheme="minorEastAsia" w:hAnsi="Arial" w:cs="Arial"/>
              <w:kern w:val="2"/>
              <w:sz w:val="22"/>
              <w:szCs w:val="22"/>
            </w:rPr>
            <w:delText xml:space="preserve"> of </w:delText>
          </w:r>
        </w:del>
        <w:del w:id="465" w:author="czeng" w:date="2020-03-14T22:32:00Z">
          <w:r w:rsidR="00A37686" w:rsidRPr="00A37686" w:rsidDel="00831420">
            <w:rPr>
              <w:rFonts w:ascii="Arial" w:eastAsiaTheme="minorEastAsia" w:hAnsi="Arial" w:cs="Arial"/>
              <w:i/>
              <w:kern w:val="2"/>
              <w:sz w:val="22"/>
              <w:szCs w:val="22"/>
            </w:rPr>
            <w:delText>SEPT9</w:delText>
          </w:r>
        </w:del>
      </w:ins>
      <w:ins w:id="466" w:author="Microsoft Office 用户" w:date="2020-02-27T17:27:00Z">
        <w:del w:id="467" w:author="czeng" w:date="2020-03-14T22:32:00Z">
          <w:r w:rsidR="00A37686" w:rsidDel="00831420">
            <w:rPr>
              <w:rFonts w:ascii="Arial" w:eastAsiaTheme="minorEastAsia" w:hAnsi="Arial" w:cs="Arial"/>
              <w:kern w:val="2"/>
              <w:sz w:val="22"/>
              <w:szCs w:val="22"/>
            </w:rPr>
            <w:delText xml:space="preserve"> </w:delText>
          </w:r>
        </w:del>
        <w:del w:id="468" w:author="czeng" w:date="2020-03-14T22:33:00Z">
          <w:r w:rsidR="00A37686" w:rsidDel="00831420">
            <w:rPr>
              <w:rFonts w:ascii="Arial" w:eastAsiaTheme="minorEastAsia" w:hAnsi="Arial" w:cs="Arial"/>
              <w:kern w:val="2"/>
              <w:sz w:val="22"/>
              <w:szCs w:val="22"/>
            </w:rPr>
            <w:delText>is more sensitive</w:delText>
          </w:r>
        </w:del>
      </w:ins>
      <w:ins w:id="469" w:author="Microsoft Office 用户" w:date="2020-02-27T17:28:00Z">
        <w:del w:id="470" w:author="czeng" w:date="2020-03-14T22:33:00Z">
          <w:r w:rsidR="00A37686" w:rsidDel="00831420">
            <w:rPr>
              <w:rFonts w:ascii="Arial" w:eastAsiaTheme="minorEastAsia" w:hAnsi="Arial" w:cs="Arial"/>
              <w:kern w:val="2"/>
              <w:sz w:val="22"/>
              <w:szCs w:val="22"/>
            </w:rPr>
            <w:delText xml:space="preserve"> than </w:delText>
          </w:r>
        </w:del>
        <w:r w:rsidR="00A37686">
          <w:rPr>
            <w:rFonts w:ascii="Arial" w:eastAsiaTheme="minorEastAsia" w:hAnsi="Arial" w:cs="Arial"/>
            <w:kern w:val="2"/>
            <w:sz w:val="22"/>
            <w:szCs w:val="22"/>
          </w:rPr>
          <w:t xml:space="preserve">cfDNA </w:t>
        </w:r>
        <w:del w:id="471" w:author="czeng" w:date="2020-03-14T22:33:00Z">
          <w:r w:rsidR="00A37686" w:rsidDel="00831420">
            <w:rPr>
              <w:rFonts w:ascii="Arial" w:eastAsiaTheme="minorEastAsia" w:hAnsi="Arial" w:cs="Arial"/>
              <w:kern w:val="2"/>
              <w:sz w:val="22"/>
              <w:szCs w:val="22"/>
            </w:rPr>
            <w:delText>level</w:delText>
          </w:r>
        </w:del>
      </w:ins>
      <w:ins w:id="472" w:author="czeng" w:date="2020-03-14T22:33:00Z">
        <w:r w:rsidR="00831420">
          <w:rPr>
            <w:rFonts w:ascii="Arial" w:eastAsiaTheme="minorEastAsia" w:hAnsi="Arial" w:cs="Arial"/>
            <w:kern w:val="2"/>
            <w:sz w:val="22"/>
            <w:szCs w:val="22"/>
          </w:rPr>
          <w:t>samples</w:t>
        </w:r>
      </w:ins>
      <w:ins w:id="473" w:author="czeng" w:date="2020-03-14T22:13:00Z">
        <w:r w:rsidR="00590FB5">
          <w:rPr>
            <w:rFonts w:ascii="Arial" w:eastAsiaTheme="minorEastAsia" w:hAnsi="Arial" w:cs="Arial"/>
            <w:kern w:val="2"/>
            <w:sz w:val="22"/>
            <w:szCs w:val="22"/>
          </w:rPr>
          <w:t xml:space="preserve"> </w:t>
        </w:r>
      </w:ins>
      <w:r w:rsidR="00A37686">
        <w:rPr>
          <w:rFonts w:ascii="Arial" w:eastAsiaTheme="minorEastAsia" w:hAnsi="Arial" w:cs="Arial"/>
          <w:kern w:val="2"/>
          <w:sz w:val="22"/>
          <w:szCs w:val="22"/>
        </w:rPr>
        <w:fldChar w:fldCharType="begin"/>
      </w:r>
      <w:r w:rsidR="0024122C">
        <w:rPr>
          <w:rFonts w:ascii="Arial" w:eastAsiaTheme="minorEastAsia" w:hAnsi="Arial" w:cs="Arial"/>
          <w:kern w:val="2"/>
          <w:sz w:val="22"/>
          <w:szCs w:val="22"/>
        </w:rPr>
        <w:instrText xml:space="preserve"> ADDIN EN.CITE &lt;EndNote&gt;&lt;Cite&gt;&lt;Author&gt;Tóth&lt;/Author&gt;&lt;Year&gt;2014&lt;/Year&gt;&lt;RecNum&gt;0&lt;/RecNum&gt;&lt;IDText&gt;Detection of methylated septin 9 in tissue and plasma of colorectal patients with neoplasia and the relationship to the amount of circulating cell-free DNA&lt;/IDText&gt;&lt;DisplayText&gt;[39]&lt;/DisplayText&gt;&lt;record&gt;&lt;keywords&gt;&lt;keyword&gt;Adenoma&lt;/keyword&gt;&lt;keyword&gt;Adult&lt;/keyword&gt;&lt;keyword&gt;Aged&lt;/keyword&gt;&lt;keyword&gt;Biomarkers, Tumor&lt;/keyword&gt;&lt;keyword&gt;Case-Control Studies&lt;/keyword&gt;&lt;keyword&gt;Colorectal Neoplasms&lt;/keyword&gt;&lt;keyword&gt;DNA&lt;/keyword&gt;&lt;keyword&gt;Female&lt;/keyword&gt;&lt;keyword&gt;Humans&lt;/keyword&gt;&lt;keyword&gt;Male&lt;/keyword&gt;&lt;keyword&gt;Methylation&lt;/keyword&gt;&lt;keyword&gt;Middle Aged&lt;/keyword&gt;&lt;keyword&gt;Septins&lt;/keyword&gt;&lt;/keywords&gt;&lt;urls&gt;&lt;related-urls&gt;&lt;url&gt;https://www.ncbi.nlm.nih.gov/pubmed/25526039&lt;/url&gt;&lt;/related-urls&gt;&lt;/urls&gt;&lt;isbn&gt;1932-6203&lt;/isbn&gt;&lt;custom2&gt;PMC4272286&lt;/custom2&gt;&lt;titles&gt;&lt;title&gt;Detection of methylated septin 9 in tissue and plasma of colorectal patients with neoplasia and the relationship to the amount of circulating cell-free DNA&lt;/title&gt;&lt;secondary-title&gt;PLoS One&lt;/secondary-title&gt;&lt;/titles&gt;&lt;pages&gt;e115415&lt;/pages&gt;&lt;number&gt;12&lt;/number&gt;&lt;contributors&gt;&lt;authors&gt;&lt;author&gt;Tóth, K.&lt;/author&gt;&lt;author&gt;Wasserkort, R.&lt;/author&gt;&lt;author&gt;Sipos, F.&lt;/author&gt;&lt;author&gt;Kalmár, A.&lt;/author&gt;&lt;author&gt;Wichmann, B.&lt;/author&gt;&lt;author&gt;Leiszter, K.&lt;/author&gt;&lt;author&gt;Valcz, G.&lt;/author&gt;&lt;author&gt;Juhász, M.&lt;/author&gt;&lt;author&gt;Miheller, P.&lt;/author&gt;&lt;author&gt;Patai, ÁV&lt;/author&gt;&lt;author&gt;Tulassay, Z.&lt;/author&gt;&lt;author&gt;Molnár, B.&lt;/author&gt;&lt;/authors&gt;&lt;/contributors&gt;&lt;edition&gt;2014/12/19&lt;/edition&gt;&lt;language&gt;eng&lt;/language&gt;&lt;added-date format="utc"&gt;1582795940&lt;/added-date&gt;&lt;ref-type name="Journal Article"&gt;17&lt;/ref-type&gt;&lt;dates&gt;&lt;year&gt;2014&lt;/year&gt;&lt;/dates&gt;&lt;rec-number&gt;59&lt;/rec-number&gt;&lt;last-updated-date format="utc"&gt;1582795940&lt;/last-updated-date&gt;&lt;accession-num&gt;25526039&lt;/accession-num&gt;&lt;electronic-resource-num&gt;10.1371/journal.pone.0115415&lt;/electronic-resource-num&gt;&lt;volume&gt;9&lt;/volume&gt;&lt;/record&gt;&lt;/Cite&gt;&lt;/EndNote&gt;</w:instrText>
      </w:r>
      <w:r w:rsidR="00A37686">
        <w:rPr>
          <w:rFonts w:ascii="Arial" w:eastAsiaTheme="minorEastAsia" w:hAnsi="Arial" w:cs="Arial"/>
          <w:kern w:val="2"/>
          <w:sz w:val="22"/>
          <w:szCs w:val="22"/>
        </w:rPr>
        <w:fldChar w:fldCharType="separate"/>
      </w:r>
      <w:r w:rsidR="0024122C">
        <w:rPr>
          <w:rFonts w:ascii="Arial" w:eastAsiaTheme="minorEastAsia" w:hAnsi="Arial" w:cs="Arial"/>
          <w:noProof/>
          <w:kern w:val="2"/>
          <w:sz w:val="22"/>
          <w:szCs w:val="22"/>
        </w:rPr>
        <w:t>[39]</w:t>
      </w:r>
      <w:r w:rsidR="00A37686">
        <w:rPr>
          <w:rFonts w:ascii="Arial" w:eastAsiaTheme="minorEastAsia" w:hAnsi="Arial" w:cs="Arial"/>
          <w:kern w:val="2"/>
          <w:sz w:val="22"/>
          <w:szCs w:val="22"/>
        </w:rPr>
        <w:fldChar w:fldCharType="end"/>
      </w:r>
      <w:ins w:id="474" w:author="Microsoft Office 用户" w:date="2020-02-27T17:31:00Z">
        <w:r w:rsidR="00A37686">
          <w:rPr>
            <w:rFonts w:ascii="Arial" w:eastAsiaTheme="minorEastAsia" w:hAnsi="Arial" w:cs="Arial"/>
            <w:kern w:val="2"/>
            <w:sz w:val="22"/>
            <w:szCs w:val="22"/>
          </w:rPr>
          <w:t>.</w:t>
        </w:r>
      </w:ins>
      <w:ins w:id="475" w:author="Microsoft Office 用户" w:date="2020-02-27T17:28:00Z">
        <w:r w:rsidR="00A37686">
          <w:rPr>
            <w:rFonts w:ascii="Arial" w:eastAsiaTheme="minorEastAsia" w:hAnsi="Arial" w:cs="Arial"/>
            <w:kern w:val="2"/>
            <w:sz w:val="22"/>
            <w:szCs w:val="22"/>
          </w:rPr>
          <w:t xml:space="preserve"> </w:t>
        </w:r>
      </w:ins>
      <w:r w:rsidR="008651FE">
        <w:rPr>
          <w:rFonts w:ascii="Arial" w:eastAsiaTheme="minorEastAsia" w:hAnsi="Arial" w:cs="Arial" w:hint="eastAsia"/>
          <w:kern w:val="2"/>
          <w:sz w:val="22"/>
          <w:szCs w:val="22"/>
        </w:rPr>
        <w:t>T</w:t>
      </w:r>
      <w:r w:rsidR="008651FE">
        <w:rPr>
          <w:rFonts w:ascii="Arial" w:eastAsiaTheme="minorEastAsia" w:hAnsi="Arial" w:cs="Arial"/>
          <w:kern w:val="2"/>
          <w:sz w:val="22"/>
          <w:szCs w:val="22"/>
        </w:rPr>
        <w:t xml:space="preserve">he better </w:t>
      </w:r>
      <w:del w:id="476" w:author="czeng" w:date="2020-03-14T22:35:00Z">
        <w:r w:rsidR="008651FE" w:rsidDel="00831420">
          <w:rPr>
            <w:rFonts w:ascii="Arial" w:eastAsiaTheme="minorEastAsia" w:hAnsi="Arial" w:cs="Arial"/>
            <w:kern w:val="2"/>
            <w:sz w:val="22"/>
            <w:szCs w:val="22"/>
          </w:rPr>
          <w:delText xml:space="preserve">preference </w:delText>
        </w:r>
      </w:del>
      <w:ins w:id="477" w:author="czeng" w:date="2020-03-14T22:35:00Z">
        <w:r w:rsidR="00831420">
          <w:rPr>
            <w:rFonts w:ascii="Arial" w:eastAsiaTheme="minorEastAsia" w:hAnsi="Arial" w:cs="Arial"/>
            <w:kern w:val="2"/>
            <w:sz w:val="22"/>
            <w:szCs w:val="22"/>
          </w:rPr>
          <w:t>performance</w:t>
        </w:r>
        <w:r w:rsidR="00831420">
          <w:rPr>
            <w:rFonts w:ascii="Arial" w:eastAsiaTheme="minorEastAsia" w:hAnsi="Arial" w:cs="Arial"/>
            <w:kern w:val="2"/>
            <w:sz w:val="22"/>
            <w:szCs w:val="22"/>
          </w:rPr>
          <w:t xml:space="preserve"> </w:t>
        </w:r>
        <w:r w:rsidR="00831420">
          <w:rPr>
            <w:rFonts w:ascii="Arial" w:eastAsiaTheme="minorEastAsia" w:hAnsi="Arial" w:cs="Arial"/>
            <w:kern w:val="2"/>
            <w:sz w:val="22"/>
            <w:szCs w:val="22"/>
          </w:rPr>
          <w:t xml:space="preserve">of </w:t>
        </w:r>
        <w:r w:rsidR="00831420" w:rsidRPr="00821DD5">
          <w:rPr>
            <w:rFonts w:ascii="Arial" w:eastAsiaTheme="minorEastAsia" w:hAnsi="Arial" w:cs="Arial"/>
            <w:i/>
            <w:kern w:val="2"/>
            <w:sz w:val="22"/>
            <w:szCs w:val="22"/>
          </w:rPr>
          <w:t>ADHFE1</w:t>
        </w:r>
        <w:r w:rsidR="00831420">
          <w:rPr>
            <w:rFonts w:ascii="Arial" w:eastAsiaTheme="minorEastAsia" w:hAnsi="Arial" w:cs="Arial"/>
            <w:kern w:val="2"/>
            <w:sz w:val="22"/>
            <w:szCs w:val="22"/>
          </w:rPr>
          <w:t xml:space="preserve"> </w:t>
        </w:r>
      </w:ins>
      <w:r w:rsidR="008651FE">
        <w:rPr>
          <w:rFonts w:ascii="Arial" w:eastAsiaTheme="minorEastAsia" w:hAnsi="Arial" w:cs="Arial"/>
          <w:kern w:val="2"/>
          <w:sz w:val="22"/>
          <w:szCs w:val="22"/>
        </w:rPr>
        <w:t xml:space="preserve">than </w:t>
      </w:r>
      <w:r w:rsidR="008651FE" w:rsidRPr="00D41697">
        <w:rPr>
          <w:rFonts w:ascii="Arial" w:eastAsiaTheme="minorEastAsia" w:hAnsi="Arial" w:cs="Arial"/>
          <w:i/>
          <w:kern w:val="2"/>
          <w:sz w:val="22"/>
          <w:szCs w:val="22"/>
        </w:rPr>
        <w:t>SEPT9</w:t>
      </w:r>
      <w:r w:rsidR="008651FE">
        <w:rPr>
          <w:rFonts w:ascii="Arial" w:eastAsiaTheme="minorEastAsia" w:hAnsi="Arial" w:cs="Arial"/>
          <w:kern w:val="2"/>
          <w:sz w:val="22"/>
          <w:szCs w:val="22"/>
        </w:rPr>
        <w:t xml:space="preserve"> at tissue level made it a promising liquid biopsy biomarker</w:t>
      </w:r>
      <w:r w:rsidR="008651FE" w:rsidRPr="00D41697">
        <w:rPr>
          <w:rFonts w:ascii="Arial" w:eastAsiaTheme="minorEastAsia" w:hAnsi="Arial" w:cs="Arial"/>
          <w:kern w:val="2"/>
          <w:sz w:val="22"/>
          <w:szCs w:val="22"/>
        </w:rPr>
        <w:t xml:space="preserve"> </w:t>
      </w:r>
      <w:r w:rsidR="008651FE">
        <w:rPr>
          <w:rFonts w:ascii="Arial" w:eastAsiaTheme="minorEastAsia" w:hAnsi="Arial" w:cs="Arial"/>
          <w:kern w:val="2"/>
          <w:sz w:val="22"/>
          <w:szCs w:val="22"/>
        </w:rPr>
        <w:t>for CRC.</w:t>
      </w:r>
      <w:r w:rsidR="008651FE">
        <w:rPr>
          <w:rFonts w:ascii="Arial" w:eastAsiaTheme="minorEastAsia" w:hAnsi="Arial" w:cs="Arial" w:hint="eastAsia"/>
          <w:kern w:val="2"/>
          <w:sz w:val="22"/>
          <w:szCs w:val="22"/>
        </w:rPr>
        <w:t xml:space="preserve"> </w:t>
      </w:r>
      <w:r w:rsidR="008651FE" w:rsidRPr="00AA74C7">
        <w:rPr>
          <w:rFonts w:ascii="Arial" w:eastAsiaTheme="minorEastAsia" w:hAnsi="Arial" w:cs="Arial"/>
          <w:kern w:val="2"/>
          <w:sz w:val="22"/>
          <w:szCs w:val="22"/>
        </w:rPr>
        <w:t xml:space="preserve">Further efforts </w:t>
      </w:r>
      <w:r w:rsidR="008651FE">
        <w:rPr>
          <w:rFonts w:ascii="Arial" w:eastAsiaTheme="minorEastAsia" w:hAnsi="Arial" w:cs="Arial"/>
          <w:kern w:val="2"/>
          <w:sz w:val="22"/>
          <w:szCs w:val="22"/>
        </w:rPr>
        <w:t>with a</w:t>
      </w:r>
      <w:r w:rsidR="008651FE" w:rsidRPr="00AA74C7">
        <w:rPr>
          <w:rFonts w:ascii="Arial" w:eastAsiaTheme="minorEastAsia" w:hAnsi="Arial" w:cs="Arial"/>
          <w:kern w:val="2"/>
          <w:sz w:val="22"/>
          <w:szCs w:val="22"/>
        </w:rPr>
        <w:t xml:space="preserve"> larg</w:t>
      </w:r>
      <w:r w:rsidR="008651FE" w:rsidRPr="00AA74C7">
        <w:rPr>
          <w:rFonts w:ascii="Arial" w:eastAsiaTheme="minorEastAsia" w:hAnsi="Arial" w:cs="Arial" w:hint="eastAsia"/>
          <w:kern w:val="2"/>
          <w:sz w:val="22"/>
          <w:szCs w:val="22"/>
        </w:rPr>
        <w:t>e</w:t>
      </w:r>
      <w:r w:rsidR="008651FE">
        <w:rPr>
          <w:rFonts w:ascii="Arial" w:eastAsiaTheme="minorEastAsia" w:hAnsi="Arial" w:cs="Arial"/>
          <w:kern w:val="2"/>
          <w:sz w:val="22"/>
          <w:szCs w:val="22"/>
        </w:rPr>
        <w:t>r, more diverse</w:t>
      </w:r>
      <w:r w:rsidR="008651FE" w:rsidRPr="00AA74C7">
        <w:rPr>
          <w:rFonts w:ascii="Arial" w:eastAsiaTheme="minorEastAsia" w:hAnsi="Arial" w:cs="Arial"/>
          <w:kern w:val="2"/>
          <w:sz w:val="22"/>
          <w:szCs w:val="22"/>
        </w:rPr>
        <w:t xml:space="preserve"> sample </w:t>
      </w:r>
      <w:r w:rsidR="008651FE">
        <w:rPr>
          <w:rFonts w:ascii="Arial" w:eastAsiaTheme="minorEastAsia" w:hAnsi="Arial" w:cs="Arial"/>
          <w:kern w:val="2"/>
          <w:sz w:val="22"/>
          <w:szCs w:val="22"/>
        </w:rPr>
        <w:t>population</w:t>
      </w:r>
      <w:r w:rsidR="008651FE" w:rsidRPr="00AA74C7">
        <w:rPr>
          <w:rFonts w:ascii="Arial" w:eastAsiaTheme="minorEastAsia" w:hAnsi="Arial" w:cs="Arial"/>
          <w:kern w:val="2"/>
          <w:sz w:val="22"/>
          <w:szCs w:val="22"/>
        </w:rPr>
        <w:t xml:space="preserve"> </w:t>
      </w:r>
      <w:r w:rsidR="008651FE">
        <w:rPr>
          <w:rFonts w:ascii="Arial" w:eastAsiaTheme="minorEastAsia" w:hAnsi="Arial" w:cs="Arial"/>
          <w:kern w:val="2"/>
          <w:sz w:val="22"/>
          <w:szCs w:val="22"/>
        </w:rPr>
        <w:t>is</w:t>
      </w:r>
      <w:r w:rsidR="008651FE" w:rsidRPr="00AA74C7">
        <w:rPr>
          <w:rFonts w:ascii="Arial" w:eastAsiaTheme="minorEastAsia" w:hAnsi="Arial" w:cs="Arial"/>
          <w:kern w:val="2"/>
          <w:sz w:val="22"/>
          <w:szCs w:val="22"/>
        </w:rPr>
        <w:t xml:space="preserve"> needed to </w:t>
      </w:r>
      <w:r w:rsidR="008651FE">
        <w:rPr>
          <w:rFonts w:ascii="Arial" w:eastAsiaTheme="minorEastAsia" w:hAnsi="Arial" w:cs="Arial"/>
          <w:kern w:val="2"/>
          <w:sz w:val="22"/>
          <w:szCs w:val="22"/>
        </w:rPr>
        <w:t xml:space="preserve">validate the predictive </w:t>
      </w:r>
      <w:r w:rsidR="008651FE" w:rsidRPr="00AA74C7">
        <w:rPr>
          <w:rFonts w:ascii="Arial" w:eastAsiaTheme="minorEastAsia" w:hAnsi="Arial" w:cs="Arial"/>
          <w:kern w:val="2"/>
          <w:sz w:val="22"/>
          <w:szCs w:val="22"/>
        </w:rPr>
        <w:t>efficacy</w:t>
      </w:r>
      <w:r w:rsidR="008651FE">
        <w:rPr>
          <w:rFonts w:ascii="Arial" w:eastAsiaTheme="minorEastAsia" w:hAnsi="Arial" w:cs="Arial"/>
          <w:kern w:val="2"/>
          <w:sz w:val="22"/>
          <w:szCs w:val="22"/>
        </w:rPr>
        <w:t xml:space="preserve"> of this biomarker at cfDNA</w:t>
      </w:r>
      <w:r w:rsidR="008651FE" w:rsidRPr="00AA74C7">
        <w:rPr>
          <w:rFonts w:ascii="Arial" w:eastAsiaTheme="minorEastAsia" w:hAnsi="Arial" w:cs="Arial"/>
          <w:kern w:val="2"/>
          <w:sz w:val="22"/>
          <w:szCs w:val="22"/>
        </w:rPr>
        <w:t>.</w:t>
      </w:r>
      <w:ins w:id="478" w:author="Microsoft Office 用户" w:date="2020-03-08T16:49:00Z">
        <w:r w:rsidR="003A2DBD">
          <w:rPr>
            <w:rFonts w:ascii="Arial" w:eastAsiaTheme="minorEastAsia" w:hAnsi="Arial" w:cs="Arial"/>
            <w:kern w:val="2"/>
            <w:sz w:val="22"/>
            <w:szCs w:val="22"/>
          </w:rPr>
          <w:t xml:space="preserve"> </w:t>
        </w:r>
      </w:ins>
    </w:p>
    <w:p w14:paraId="46C79C03" w14:textId="77777777" w:rsidR="00831420" w:rsidRDefault="00831420" w:rsidP="006C4C6E">
      <w:pPr>
        <w:jc w:val="both"/>
        <w:rPr>
          <w:ins w:id="479" w:author="czeng" w:date="2020-03-14T22:34:00Z"/>
          <w:rFonts w:ascii="Arial" w:eastAsiaTheme="minorEastAsia" w:hAnsi="Arial" w:cs="Arial"/>
          <w:kern w:val="2"/>
          <w:sz w:val="22"/>
          <w:szCs w:val="22"/>
        </w:rPr>
        <w:pPrChange w:id="480" w:author="czeng" w:date="2020-03-14T09:59:00Z">
          <w:pPr>
            <w:spacing w:line="480" w:lineRule="auto"/>
            <w:jc w:val="both"/>
          </w:pPr>
        </w:pPrChange>
      </w:pPr>
    </w:p>
    <w:p w14:paraId="65E49F77" w14:textId="5E0DBE52" w:rsidR="002B4A44" w:rsidRDefault="003A2DBD" w:rsidP="006C4C6E">
      <w:pPr>
        <w:jc w:val="both"/>
        <w:rPr>
          <w:ins w:id="481" w:author="czeng" w:date="2020-03-14T23:17:00Z"/>
          <w:rFonts w:ascii="Arial" w:eastAsiaTheme="minorHAnsi" w:hAnsi="Arial" w:cs="Arial"/>
          <w:color w:val="000000" w:themeColor="text1"/>
          <w:shd w:val="clear" w:color="auto" w:fill="FFFFFF"/>
        </w:rPr>
        <w:pPrChange w:id="482" w:author="czeng" w:date="2020-03-14T09:59:00Z">
          <w:pPr>
            <w:spacing w:line="480" w:lineRule="auto"/>
            <w:jc w:val="both"/>
          </w:pPr>
        </w:pPrChange>
      </w:pPr>
      <w:ins w:id="483" w:author="Microsoft Office 用户" w:date="2020-03-08T16:54:00Z">
        <w:r w:rsidRPr="003A2DBD">
          <w:rPr>
            <w:rFonts w:ascii="Arial" w:eastAsiaTheme="minorEastAsia" w:hAnsi="Arial" w:cs="Arial"/>
            <w:kern w:val="2"/>
            <w:sz w:val="22"/>
            <w:szCs w:val="22"/>
          </w:rPr>
          <w:t xml:space="preserve">In addition, </w:t>
        </w:r>
        <w:r w:rsidR="00AF1BAE">
          <w:rPr>
            <w:rFonts w:ascii="Arial" w:eastAsiaTheme="minorEastAsia" w:hAnsi="Arial" w:cs="Arial"/>
            <w:kern w:val="2"/>
            <w:sz w:val="22"/>
            <w:szCs w:val="22"/>
          </w:rPr>
          <w:t xml:space="preserve">a recent </w:t>
        </w:r>
      </w:ins>
      <w:ins w:id="484" w:author="Microsoft Office 用户" w:date="2020-03-13T21:38:00Z">
        <w:r w:rsidR="00AF1BAE">
          <w:rPr>
            <w:rFonts w:ascii="Arial" w:eastAsiaTheme="minorEastAsia" w:hAnsi="Arial" w:cs="Arial"/>
            <w:kern w:val="2"/>
            <w:sz w:val="22"/>
            <w:szCs w:val="22"/>
          </w:rPr>
          <w:t>study</w:t>
        </w:r>
      </w:ins>
      <w:ins w:id="485" w:author="Microsoft Office 用户" w:date="2020-03-13T21:40:00Z">
        <w:del w:id="486" w:author="czeng" w:date="2020-03-14T22:39:00Z">
          <w:r w:rsidR="00AF1BAE" w:rsidDel="00831420">
            <w:rPr>
              <w:rFonts w:ascii="Arial" w:eastAsiaTheme="minorEastAsia" w:hAnsi="Arial" w:cs="Arial"/>
              <w:kern w:val="2"/>
              <w:sz w:val="22"/>
              <w:szCs w:val="22"/>
            </w:rPr>
            <w:delText>,</w:delText>
          </w:r>
        </w:del>
      </w:ins>
      <w:ins w:id="487" w:author="Microsoft Office 用户" w:date="2020-03-08T16:54:00Z">
        <w:del w:id="488" w:author="czeng" w:date="2020-03-14T22:39:00Z">
          <w:r w:rsidR="00AF1BAE" w:rsidDel="00831420">
            <w:rPr>
              <w:rFonts w:ascii="Arial" w:eastAsiaTheme="minorEastAsia" w:hAnsi="Arial" w:cs="Arial"/>
              <w:kern w:val="2"/>
              <w:sz w:val="22"/>
              <w:szCs w:val="22"/>
            </w:rPr>
            <w:delText xml:space="preserve"> considered</w:delText>
          </w:r>
        </w:del>
      </w:ins>
      <w:ins w:id="489" w:author="Microsoft Office 用户" w:date="2020-03-13T21:38:00Z">
        <w:del w:id="490" w:author="czeng" w:date="2020-03-14T22:39:00Z">
          <w:r w:rsidR="00AF1BAE" w:rsidDel="00831420">
            <w:rPr>
              <w:rFonts w:ascii="Arial" w:eastAsiaTheme="minorEastAsia" w:hAnsi="Arial" w:cs="Arial"/>
              <w:kern w:val="2"/>
              <w:sz w:val="22"/>
              <w:szCs w:val="22"/>
            </w:rPr>
            <w:delText xml:space="preserve"> </w:delText>
          </w:r>
        </w:del>
      </w:ins>
      <w:ins w:id="491" w:author="Microsoft Office 用户" w:date="2020-03-08T16:54:00Z">
        <w:del w:id="492" w:author="czeng" w:date="2020-03-14T22:39:00Z">
          <w:r w:rsidR="00AF1BAE" w:rsidDel="00831420">
            <w:rPr>
              <w:rFonts w:ascii="Arial" w:eastAsiaTheme="minorEastAsia" w:hAnsi="Arial" w:cs="Arial"/>
              <w:kern w:val="2"/>
              <w:sz w:val="22"/>
              <w:szCs w:val="22"/>
            </w:rPr>
            <w:delText xml:space="preserve">the DNA shed </w:delText>
          </w:r>
        </w:del>
      </w:ins>
      <w:ins w:id="493" w:author="Microsoft Office 用户" w:date="2020-03-13T21:37:00Z">
        <w:del w:id="494" w:author="czeng" w:date="2020-03-14T22:39:00Z">
          <w:r w:rsidR="00AF1BAE" w:rsidDel="00831420">
            <w:rPr>
              <w:rFonts w:ascii="Arial" w:eastAsiaTheme="minorEastAsia" w:hAnsi="Arial" w:cs="Arial"/>
              <w:kern w:val="2"/>
              <w:sz w:val="22"/>
              <w:szCs w:val="22"/>
            </w:rPr>
            <w:delText>from</w:delText>
          </w:r>
        </w:del>
      </w:ins>
      <w:ins w:id="495" w:author="Microsoft Office 用户" w:date="2020-03-08T16:54:00Z">
        <w:del w:id="496" w:author="czeng" w:date="2020-03-14T22:39:00Z">
          <w:r w:rsidR="00AF1BAE" w:rsidDel="00831420">
            <w:rPr>
              <w:rFonts w:ascii="Arial" w:eastAsiaTheme="minorEastAsia" w:hAnsi="Arial" w:cs="Arial"/>
              <w:kern w:val="2"/>
              <w:sz w:val="22"/>
              <w:szCs w:val="22"/>
            </w:rPr>
            <w:delText xml:space="preserve"> white blood</w:delText>
          </w:r>
        </w:del>
      </w:ins>
      <w:ins w:id="497" w:author="Microsoft Office 用户" w:date="2020-03-13T21:38:00Z">
        <w:del w:id="498" w:author="czeng" w:date="2020-03-14T22:39:00Z">
          <w:r w:rsidR="00AF1BAE" w:rsidDel="00831420">
            <w:rPr>
              <w:rFonts w:ascii="Arial" w:eastAsiaTheme="minorEastAsia" w:hAnsi="Arial" w:cs="Arial"/>
              <w:kern w:val="2"/>
              <w:sz w:val="22"/>
              <w:szCs w:val="22"/>
            </w:rPr>
            <w:delText xml:space="preserve"> as</w:delText>
          </w:r>
        </w:del>
      </w:ins>
      <w:ins w:id="499" w:author="Microsoft Office 用户" w:date="2020-03-08T16:54:00Z">
        <w:del w:id="500" w:author="czeng" w:date="2020-03-14T22:39:00Z">
          <w:r w:rsidRPr="003A2DBD" w:rsidDel="00831420">
            <w:rPr>
              <w:rFonts w:ascii="Arial" w:eastAsiaTheme="minorEastAsia" w:hAnsi="Arial" w:cs="Arial"/>
              <w:kern w:val="2"/>
              <w:sz w:val="22"/>
              <w:szCs w:val="22"/>
            </w:rPr>
            <w:delText xml:space="preserve"> the background</w:delText>
          </w:r>
        </w:del>
      </w:ins>
      <w:ins w:id="501" w:author="Microsoft Office 用户" w:date="2020-03-13T21:38:00Z">
        <w:del w:id="502" w:author="czeng" w:date="2020-03-14T22:39:00Z">
          <w:r w:rsidR="00AF1BAE" w:rsidDel="00831420">
            <w:rPr>
              <w:rFonts w:ascii="Arial" w:eastAsiaTheme="minorEastAsia" w:hAnsi="Arial" w:cs="Arial"/>
              <w:kern w:val="2"/>
              <w:sz w:val="22"/>
              <w:szCs w:val="22"/>
            </w:rPr>
            <w:delText xml:space="preserve"> at cfDNA level,</w:delText>
          </w:r>
        </w:del>
        <w:r w:rsidR="00AF1BAE">
          <w:rPr>
            <w:rFonts w:ascii="Arial" w:eastAsiaTheme="minorEastAsia" w:hAnsi="Arial" w:cs="Arial"/>
            <w:kern w:val="2"/>
            <w:sz w:val="22"/>
            <w:szCs w:val="22"/>
          </w:rPr>
          <w:t xml:space="preserve"> found a promising biomarker cg10673833</w:t>
        </w:r>
      </w:ins>
      <w:ins w:id="503" w:author="Microsoft Office 用户" w:date="2020-03-13T21:40:00Z">
        <w:del w:id="504" w:author="czeng" w:date="2020-03-14T22:40:00Z">
          <w:r w:rsidR="00AF1BAE" w:rsidRPr="003A2DBD" w:rsidDel="00831420">
            <w:rPr>
              <w:rFonts w:ascii="Arial" w:eastAsiaTheme="minorEastAsia" w:hAnsi="Arial" w:cs="Arial"/>
              <w:kern w:val="2"/>
              <w:sz w:val="22"/>
              <w:szCs w:val="22"/>
            </w:rPr>
            <w:delText>an</w:delText>
          </w:r>
        </w:del>
        <w:r w:rsidR="00AF1BAE" w:rsidRPr="003A2DBD">
          <w:rPr>
            <w:rFonts w:ascii="Arial" w:eastAsiaTheme="minorEastAsia" w:hAnsi="Arial" w:cs="Arial"/>
            <w:kern w:val="2"/>
            <w:sz w:val="22"/>
            <w:szCs w:val="22"/>
          </w:rPr>
          <w:t xml:space="preserve"> </w:t>
        </w:r>
        <w:r w:rsidR="00AF1BAE">
          <w:rPr>
            <w:rFonts w:ascii="Arial" w:eastAsiaTheme="minorEastAsia" w:hAnsi="Arial" w:cs="Arial"/>
            <w:kern w:val="2"/>
            <w:sz w:val="22"/>
            <w:szCs w:val="22"/>
          </w:rPr>
          <w:t xml:space="preserve">which </w:t>
        </w:r>
        <w:del w:id="505" w:author="czeng" w:date="2020-03-14T23:12:00Z">
          <w:r w:rsidR="00AF1BAE" w:rsidDel="002B4A44">
            <w:rPr>
              <w:rFonts w:ascii="Arial" w:eastAsiaTheme="minorEastAsia" w:hAnsi="Arial" w:cs="Arial"/>
              <w:kern w:val="2"/>
              <w:sz w:val="22"/>
              <w:szCs w:val="22"/>
            </w:rPr>
            <w:delText xml:space="preserve">could </w:delText>
          </w:r>
        </w:del>
        <w:r w:rsidR="00AF1BAE" w:rsidRPr="003A2DBD">
          <w:rPr>
            <w:rFonts w:ascii="Arial" w:eastAsiaTheme="minorEastAsia" w:hAnsi="Arial" w:cs="Arial"/>
            <w:kern w:val="2"/>
            <w:sz w:val="22"/>
            <w:szCs w:val="22"/>
          </w:rPr>
          <w:t>distinguish</w:t>
        </w:r>
      </w:ins>
      <w:ins w:id="506" w:author="czeng" w:date="2020-03-14T23:12:00Z">
        <w:r w:rsidR="002B4A44">
          <w:rPr>
            <w:rFonts w:ascii="Arial" w:eastAsiaTheme="minorEastAsia" w:hAnsi="Arial" w:cs="Arial"/>
            <w:kern w:val="2"/>
            <w:sz w:val="22"/>
            <w:szCs w:val="22"/>
          </w:rPr>
          <w:t>ed</w:t>
        </w:r>
      </w:ins>
      <w:ins w:id="507" w:author="Microsoft Office 用户" w:date="2020-03-13T21:40:00Z">
        <w:r w:rsidR="00AF1BAE" w:rsidRPr="003A2DBD">
          <w:rPr>
            <w:rFonts w:ascii="Arial" w:eastAsiaTheme="minorEastAsia" w:hAnsi="Arial" w:cs="Arial"/>
            <w:kern w:val="2"/>
            <w:sz w:val="22"/>
            <w:szCs w:val="22"/>
          </w:rPr>
          <w:t xml:space="preserve"> tumor patients from healthy people </w:t>
        </w:r>
        <w:del w:id="508" w:author="czeng" w:date="2020-03-14T22:39:00Z">
          <w:r w:rsidR="00AF1BAE" w:rsidRPr="003A2DBD" w:rsidDel="00831420">
            <w:rPr>
              <w:rFonts w:ascii="Arial" w:eastAsiaTheme="minorEastAsia" w:hAnsi="Arial" w:cs="Arial"/>
              <w:kern w:val="2"/>
              <w:sz w:val="22"/>
              <w:szCs w:val="22"/>
            </w:rPr>
            <w:delText>at the level of</w:delText>
          </w:r>
        </w:del>
      </w:ins>
      <w:ins w:id="509" w:author="czeng" w:date="2020-03-14T22:39:00Z">
        <w:r w:rsidR="00831420">
          <w:rPr>
            <w:rFonts w:ascii="Arial" w:eastAsiaTheme="minorEastAsia" w:hAnsi="Arial" w:cs="Arial"/>
            <w:kern w:val="2"/>
            <w:sz w:val="22"/>
            <w:szCs w:val="22"/>
          </w:rPr>
          <w:t>by</w:t>
        </w:r>
      </w:ins>
      <w:ins w:id="510" w:author="Microsoft Office 用户" w:date="2020-03-13T21:40:00Z">
        <w:r w:rsidR="00AF1BAE" w:rsidRPr="003A2DBD">
          <w:rPr>
            <w:rFonts w:ascii="Arial" w:eastAsiaTheme="minorEastAsia" w:hAnsi="Arial" w:cs="Arial"/>
            <w:kern w:val="2"/>
            <w:sz w:val="22"/>
            <w:szCs w:val="22"/>
          </w:rPr>
          <w:t xml:space="preserve"> cfDNA</w:t>
        </w:r>
      </w:ins>
      <w:ins w:id="511" w:author="Microsoft Office 用户" w:date="2020-03-13T21:37:00Z">
        <w:r w:rsidR="00AF1BAE">
          <w:rPr>
            <w:rFonts w:ascii="Arial" w:eastAsiaTheme="minorEastAsia" w:hAnsi="Arial" w:cs="Arial"/>
            <w:kern w:val="2"/>
            <w:sz w:val="22"/>
            <w:szCs w:val="22"/>
          </w:rPr>
          <w:t xml:space="preserve"> </w:t>
        </w:r>
      </w:ins>
      <w:r w:rsidR="00800D63">
        <w:rPr>
          <w:rFonts w:ascii="Arial" w:eastAsiaTheme="minorEastAsia" w:hAnsi="Arial" w:cs="Arial"/>
          <w:kern w:val="2"/>
          <w:sz w:val="22"/>
          <w:szCs w:val="22"/>
        </w:rPr>
        <w:fldChar w:fldCharType="begin"/>
      </w:r>
      <w:r w:rsidR="0024122C">
        <w:rPr>
          <w:rFonts w:ascii="Arial" w:eastAsiaTheme="minorEastAsia" w:hAnsi="Arial" w:cs="Arial"/>
          <w:kern w:val="2"/>
          <w:sz w:val="22"/>
          <w:szCs w:val="22"/>
        </w:rPr>
        <w:instrText xml:space="preserve"> ADDIN EN.CITE &lt;EndNote&gt;&lt;Cite&gt;&lt;Author&gt;Luo&lt;/Author&gt;&lt;Year&gt;2020&lt;/Year&gt;&lt;RecNum&gt;0&lt;/RecNum&gt;&lt;IDText&gt;Circulating tumor DNA methylation profiles enable early diagnosis, prognosis prediction, and screening for colorectal cancer&lt;/IDText&gt;&lt;DisplayText&gt;[40]&lt;/DisplayText&gt;&lt;record&gt;&lt;dates&gt;&lt;pub-dates&gt;&lt;date&gt;Jan&lt;/date&gt;&lt;/pub-dates&gt;&lt;year&gt;2020&lt;/year&gt;&lt;/dates&gt;&lt;urls&gt;&lt;related-urls&gt;&lt;url&gt;https://www.ncbi.nlm.nih.gov/pubmed/31894106&lt;/url&gt;&lt;/related-urls&gt;&lt;/urls&gt;&lt;isbn&gt;1946-6242&lt;/isbn&gt;&lt;titles&gt;&lt;title&gt;Circulating tumor DNA methylation profiles enable early diagnosis, prognosis prediction, and screening for colorectal cancer&lt;/title&gt;&lt;secondary-title&gt;Sci Transl Med&lt;/secondary-title&gt;&lt;/titles&gt;&lt;number&gt;524&lt;/number&gt;&lt;contributors&gt;&lt;authors&gt;&lt;author&gt;Luo, H.&lt;/author&gt;&lt;author&gt;Zhao, Q.&lt;/author&gt;&lt;author&gt;Wei, W.&lt;/author&gt;&lt;author&gt;Zheng, L.&lt;/author&gt;&lt;author&gt;Yi, S.&lt;/author&gt;&lt;author&gt;Li, G.&lt;/author&gt;&lt;author&gt;Wang, W.&lt;/author&gt;&lt;author&gt;Sheng, H.&lt;/author&gt;&lt;author&gt;Pu, H.&lt;/author&gt;&lt;author&gt;Mo, H.&lt;/author&gt;&lt;author&gt;Zuo, Z.&lt;/author&gt;&lt;author&gt;Liu, Z.&lt;/author&gt;&lt;author&gt;Li, C.&lt;/author&gt;&lt;author&gt;Xie, C.&lt;/author&gt;&lt;author&gt;Zeng, Z.&lt;/author&gt;&lt;author&gt;Li, W.&lt;/author&gt;&lt;author&gt;Hao, X.&lt;/author&gt;&lt;author&gt;Liu, Y.&lt;/author&gt;&lt;author&gt;Cao, S.&lt;/author&gt;&lt;author&gt;Liu, W.&lt;/author&gt;&lt;author&gt;Gibson, S.&lt;/author&gt;&lt;author&gt;Zhang, K.&lt;/author&gt;&lt;author&gt;Xu, G.&lt;/author&gt;&lt;author&gt;Xu, R. H.&lt;/author&gt;&lt;/authors&gt;&lt;/contributors&gt;&lt;language&gt;eng&lt;/language&gt;&lt;added-date format="utc"&gt;1583827585&lt;/added-date&gt;&lt;ref-type name="Journal Article"&gt;17&lt;/ref-type&gt;&lt;rec-number&gt;62&lt;/rec-number&gt;&lt;last-updated-date format="utc"&gt;1583827585&lt;/last-updated-date&gt;&lt;accession-num&gt;31894106&lt;/accession-num&gt;&lt;electronic-resource-num&gt;10.1126/scitranslmed.aax7533&lt;/electronic-resource-num&gt;&lt;volume&gt;12&lt;/volume&gt;&lt;/record&gt;&lt;/Cite&gt;&lt;/EndNote&gt;</w:instrText>
      </w:r>
      <w:r w:rsidR="00800D63">
        <w:rPr>
          <w:rFonts w:ascii="Arial" w:eastAsiaTheme="minorEastAsia" w:hAnsi="Arial" w:cs="Arial"/>
          <w:kern w:val="2"/>
          <w:sz w:val="22"/>
          <w:szCs w:val="22"/>
        </w:rPr>
        <w:fldChar w:fldCharType="separate"/>
      </w:r>
      <w:r w:rsidR="0024122C">
        <w:rPr>
          <w:rFonts w:ascii="Arial" w:eastAsiaTheme="minorEastAsia" w:hAnsi="Arial" w:cs="Arial"/>
          <w:noProof/>
          <w:kern w:val="2"/>
          <w:sz w:val="22"/>
          <w:szCs w:val="22"/>
        </w:rPr>
        <w:t>[40]</w:t>
      </w:r>
      <w:r w:rsidR="00800D63">
        <w:rPr>
          <w:rFonts w:ascii="Arial" w:eastAsiaTheme="minorEastAsia" w:hAnsi="Arial" w:cs="Arial"/>
          <w:kern w:val="2"/>
          <w:sz w:val="22"/>
          <w:szCs w:val="22"/>
        </w:rPr>
        <w:fldChar w:fldCharType="end"/>
      </w:r>
      <w:ins w:id="512" w:author="Microsoft Office 用户" w:date="2020-03-13T21:41:00Z">
        <w:r w:rsidR="00AF1BAE">
          <w:rPr>
            <w:rFonts w:ascii="Arial" w:eastAsiaTheme="minorEastAsia" w:hAnsi="Arial" w:cs="Arial"/>
            <w:kern w:val="2"/>
            <w:sz w:val="22"/>
            <w:szCs w:val="22"/>
          </w:rPr>
          <w:t xml:space="preserve">. </w:t>
        </w:r>
      </w:ins>
      <w:ins w:id="513" w:author="czeng" w:date="2020-03-14T22:40:00Z">
        <w:r w:rsidR="00686CBF">
          <w:rPr>
            <w:rFonts w:ascii="Arial" w:eastAsiaTheme="minorEastAsia" w:hAnsi="Arial" w:cs="Arial"/>
            <w:kern w:val="2"/>
            <w:sz w:val="22"/>
            <w:szCs w:val="22"/>
          </w:rPr>
          <w:t xml:space="preserve">However, </w:t>
        </w:r>
      </w:ins>
      <w:ins w:id="514" w:author="Microsoft Office 用户" w:date="2020-03-13T21:43:00Z">
        <w:del w:id="515" w:author="czeng" w:date="2020-03-14T22:41:00Z">
          <w:r w:rsidR="00AF1BAE" w:rsidRPr="00AF1BAE" w:rsidDel="00686CBF">
            <w:rPr>
              <w:rFonts w:ascii="Arial" w:eastAsiaTheme="minorEastAsia" w:hAnsi="Arial" w:cs="Arial"/>
              <w:kern w:val="2"/>
              <w:sz w:val="22"/>
              <w:szCs w:val="22"/>
            </w:rPr>
            <w:delText>T</w:delText>
          </w:r>
        </w:del>
      </w:ins>
      <w:ins w:id="516" w:author="czeng" w:date="2020-03-14T22:41:00Z">
        <w:r w:rsidR="00686CBF">
          <w:rPr>
            <w:rFonts w:ascii="Arial" w:eastAsiaTheme="minorEastAsia" w:hAnsi="Arial" w:cs="Arial"/>
            <w:kern w:val="2"/>
            <w:sz w:val="22"/>
            <w:szCs w:val="22"/>
          </w:rPr>
          <w:t>t</w:t>
        </w:r>
      </w:ins>
      <w:ins w:id="517" w:author="Microsoft Office 用户" w:date="2020-03-13T21:43:00Z">
        <w:r w:rsidR="00AF1BAE" w:rsidRPr="00AF1BAE">
          <w:rPr>
            <w:rFonts w:ascii="Arial" w:eastAsiaTheme="minorEastAsia" w:hAnsi="Arial" w:cs="Arial"/>
            <w:kern w:val="2"/>
            <w:sz w:val="22"/>
            <w:szCs w:val="22"/>
          </w:rPr>
          <w:t xml:space="preserve">he </w:t>
        </w:r>
        <w:r w:rsidR="00AF1BAE" w:rsidRPr="007E2943">
          <w:rPr>
            <w:rFonts w:ascii="Arial" w:eastAsiaTheme="minorEastAsia" w:hAnsi="Arial" w:cs="Arial"/>
            <w:kern w:val="2"/>
            <w:sz w:val="22"/>
            <w:szCs w:val="22"/>
          </w:rPr>
          <w:t xml:space="preserve">methylation level of this </w:t>
        </w:r>
        <w:del w:id="518" w:author="czeng" w:date="2020-03-14T22:41:00Z">
          <w:r w:rsidR="00AF1BAE" w:rsidRPr="007E2943" w:rsidDel="00686CBF">
            <w:rPr>
              <w:rFonts w:ascii="Arial" w:eastAsiaTheme="minorEastAsia" w:hAnsi="Arial" w:cs="Arial"/>
              <w:kern w:val="2"/>
              <w:sz w:val="22"/>
              <w:szCs w:val="22"/>
            </w:rPr>
            <w:delText>site</w:delText>
          </w:r>
        </w:del>
      </w:ins>
      <w:ins w:id="519" w:author="czeng" w:date="2020-03-14T22:41:00Z">
        <w:r w:rsidR="00686CBF">
          <w:rPr>
            <w:rFonts w:ascii="Arial" w:eastAsiaTheme="minorEastAsia" w:hAnsi="Arial" w:cs="Arial"/>
            <w:kern w:val="2"/>
            <w:sz w:val="22"/>
            <w:szCs w:val="22"/>
          </w:rPr>
          <w:t>marker</w:t>
        </w:r>
      </w:ins>
      <w:ins w:id="520" w:author="Microsoft Office 用户" w:date="2020-03-13T21:43:00Z">
        <w:r w:rsidR="00AF1BAE" w:rsidRPr="007E2943">
          <w:rPr>
            <w:rFonts w:ascii="Arial" w:eastAsiaTheme="minorEastAsia" w:hAnsi="Arial" w:cs="Arial"/>
            <w:kern w:val="2"/>
            <w:sz w:val="22"/>
            <w:szCs w:val="22"/>
          </w:rPr>
          <w:t xml:space="preserve"> showed only a slight upward trend </w:t>
        </w:r>
        <w:del w:id="521" w:author="czeng" w:date="2020-03-14T22:41:00Z">
          <w:r w:rsidR="00AF1BAE" w:rsidRPr="007E2943" w:rsidDel="00686CBF">
            <w:rPr>
              <w:rFonts w:ascii="Arial" w:eastAsiaTheme="minorEastAsia" w:hAnsi="Arial" w:cs="Arial"/>
              <w:kern w:val="2"/>
              <w:sz w:val="22"/>
              <w:szCs w:val="22"/>
            </w:rPr>
            <w:delText xml:space="preserve">from tissues </w:delText>
          </w:r>
        </w:del>
        <w:r w:rsidR="00AF1BAE" w:rsidRPr="007E2943">
          <w:rPr>
            <w:rFonts w:ascii="Arial" w:eastAsiaTheme="minorEastAsia" w:hAnsi="Arial" w:cs="Arial"/>
            <w:kern w:val="2"/>
            <w:sz w:val="22"/>
            <w:szCs w:val="22"/>
          </w:rPr>
          <w:t>from normal</w:t>
        </w:r>
      </w:ins>
      <w:ins w:id="522" w:author="czeng" w:date="2020-03-14T22:41:00Z">
        <w:r w:rsidR="00686CBF">
          <w:rPr>
            <w:rFonts w:ascii="Arial" w:eastAsiaTheme="minorEastAsia" w:hAnsi="Arial" w:cs="Arial"/>
            <w:kern w:val="2"/>
            <w:sz w:val="22"/>
            <w:szCs w:val="22"/>
          </w:rPr>
          <w:t xml:space="preserve"> tissues</w:t>
        </w:r>
      </w:ins>
      <w:ins w:id="523" w:author="Microsoft Office 用户" w:date="2020-03-13T21:43:00Z">
        <w:r w:rsidR="00AF1BAE" w:rsidRPr="007E2943">
          <w:rPr>
            <w:rFonts w:ascii="Arial" w:eastAsiaTheme="minorEastAsia" w:hAnsi="Arial" w:cs="Arial"/>
            <w:kern w:val="2"/>
            <w:sz w:val="22"/>
            <w:szCs w:val="22"/>
          </w:rPr>
          <w:t xml:space="preserve"> to adenoma and cancer, in our samples as well as in public data.</w:t>
        </w:r>
      </w:ins>
      <w:ins w:id="524" w:author="Microsoft Office 用户" w:date="2020-03-13T21:44:00Z">
        <w:r w:rsidR="00AF1BAE" w:rsidRPr="007E2943">
          <w:rPr>
            <w:rFonts w:ascii="Arial" w:eastAsiaTheme="minorEastAsia" w:hAnsi="Arial" w:cs="Arial"/>
            <w:kern w:val="2"/>
            <w:sz w:val="22"/>
            <w:szCs w:val="22"/>
          </w:rPr>
          <w:t xml:space="preserve"> </w:t>
        </w:r>
        <w:del w:id="525" w:author="czeng" w:date="2020-03-14T22:42:00Z">
          <w:r w:rsidR="00AF1BAE" w:rsidRPr="007E2943" w:rsidDel="00686CBF">
            <w:rPr>
              <w:rFonts w:ascii="Arial" w:eastAsiaTheme="minorEastAsia" w:hAnsi="Arial" w:cs="Arial"/>
              <w:kern w:val="2"/>
              <w:sz w:val="22"/>
              <w:szCs w:val="22"/>
            </w:rPr>
            <w:delText>Therefore</w:delText>
          </w:r>
        </w:del>
      </w:ins>
      <w:ins w:id="526" w:author="czeng" w:date="2020-03-14T22:42:00Z">
        <w:r w:rsidR="00686CBF">
          <w:rPr>
            <w:rFonts w:ascii="Arial" w:eastAsiaTheme="minorEastAsia" w:hAnsi="Arial" w:cs="Arial"/>
            <w:kern w:val="2"/>
            <w:sz w:val="22"/>
            <w:szCs w:val="22"/>
          </w:rPr>
          <w:t xml:space="preserve">In view of the </w:t>
        </w:r>
      </w:ins>
      <w:ins w:id="527" w:author="czeng" w:date="2020-03-14T22:43:00Z">
        <w:r w:rsidR="00686CBF">
          <w:rPr>
            <w:rFonts w:ascii="Arial" w:eastAsiaTheme="minorEastAsia" w:hAnsi="Arial" w:cs="Arial"/>
            <w:kern w:val="2"/>
            <w:sz w:val="22"/>
            <w:szCs w:val="22"/>
          </w:rPr>
          <w:t xml:space="preserve">very </w:t>
        </w:r>
      </w:ins>
      <w:ins w:id="528" w:author="czeng" w:date="2020-03-14T22:42:00Z">
        <w:r w:rsidR="00686CBF">
          <w:rPr>
            <w:rFonts w:ascii="Arial" w:eastAsiaTheme="minorEastAsia" w:hAnsi="Arial" w:cs="Arial"/>
            <w:kern w:val="2"/>
            <w:sz w:val="22"/>
            <w:szCs w:val="22"/>
          </w:rPr>
          <w:t xml:space="preserve">low methylation of </w:t>
        </w:r>
      </w:ins>
      <w:ins w:id="529" w:author="czeng" w:date="2020-03-14T22:43:00Z">
        <w:r w:rsidR="00686CBF">
          <w:rPr>
            <w:rFonts w:ascii="Arial" w:eastAsiaTheme="minorEastAsia" w:hAnsi="Arial" w:cs="Arial"/>
            <w:kern w:val="2"/>
            <w:sz w:val="22"/>
            <w:szCs w:val="22"/>
          </w:rPr>
          <w:t>cg10673833</w:t>
        </w:r>
        <w:r w:rsidR="00686CBF">
          <w:rPr>
            <w:rFonts w:ascii="Arial" w:eastAsiaTheme="minorEastAsia" w:hAnsi="Arial" w:cs="Arial"/>
            <w:kern w:val="2"/>
            <w:sz w:val="22"/>
            <w:szCs w:val="22"/>
          </w:rPr>
          <w:t xml:space="preserve"> in blood</w:t>
        </w:r>
      </w:ins>
      <w:ins w:id="530" w:author="Microsoft Office 用户" w:date="2020-03-13T21:44:00Z">
        <w:r w:rsidR="00AF1BAE" w:rsidRPr="007E2943">
          <w:rPr>
            <w:rFonts w:ascii="Arial" w:eastAsiaTheme="minorEastAsia" w:hAnsi="Arial" w:cs="Arial"/>
            <w:kern w:val="2"/>
            <w:sz w:val="22"/>
            <w:szCs w:val="22"/>
          </w:rPr>
          <w:t xml:space="preserve">, most likely </w:t>
        </w:r>
      </w:ins>
      <w:ins w:id="531" w:author="czeng" w:date="2020-03-14T23:12:00Z">
        <w:r w:rsidR="002B4A44">
          <w:rPr>
            <w:rFonts w:ascii="Arial" w:eastAsiaTheme="minorEastAsia" w:hAnsi="Arial" w:cs="Arial"/>
            <w:kern w:val="2"/>
            <w:sz w:val="22"/>
            <w:szCs w:val="22"/>
          </w:rPr>
          <w:t xml:space="preserve">its detection of cancer </w:t>
        </w:r>
      </w:ins>
      <w:ins w:id="532" w:author="Microsoft Office 用户" w:date="2020-03-13T21:44:00Z">
        <w:del w:id="533" w:author="czeng" w:date="2020-03-14T23:13:00Z">
          <w:r w:rsidR="00AF1BAE" w:rsidRPr="007E2943" w:rsidDel="002B4A44">
            <w:rPr>
              <w:rFonts w:ascii="Arial" w:eastAsiaTheme="minorEastAsia" w:hAnsi="Arial" w:cs="Arial"/>
              <w:kern w:val="2"/>
              <w:sz w:val="22"/>
              <w:szCs w:val="22"/>
            </w:rPr>
            <w:delText xml:space="preserve">the </w:delText>
          </w:r>
        </w:del>
        <w:del w:id="534" w:author="czeng" w:date="2020-03-14T22:44:00Z">
          <w:r w:rsidR="00AF1BAE" w:rsidRPr="007E2943" w:rsidDel="00686CBF">
            <w:rPr>
              <w:rFonts w:ascii="Arial" w:eastAsiaTheme="minorEastAsia" w:hAnsi="Arial" w:cs="Arial"/>
              <w:kern w:val="2"/>
              <w:sz w:val="22"/>
              <w:szCs w:val="22"/>
            </w:rPr>
            <w:delText xml:space="preserve">good </w:delText>
          </w:r>
        </w:del>
      </w:ins>
      <w:ins w:id="535" w:author="Microsoft Office 用户" w:date="2020-03-13T21:45:00Z">
        <w:del w:id="536" w:author="czeng" w:date="2020-03-14T23:13:00Z">
          <w:r w:rsidR="00AF1BAE" w:rsidRPr="007E2943" w:rsidDel="002B4A44">
            <w:rPr>
              <w:rFonts w:ascii="Arial" w:eastAsiaTheme="minorEastAsia" w:hAnsi="Arial" w:cs="Arial"/>
              <w:kern w:val="2"/>
              <w:sz w:val="22"/>
              <w:szCs w:val="22"/>
            </w:rPr>
            <w:delText>discrimination</w:delText>
          </w:r>
        </w:del>
      </w:ins>
      <w:ins w:id="537" w:author="Microsoft Office 用户" w:date="2020-03-13T21:44:00Z">
        <w:del w:id="538" w:author="czeng" w:date="2020-03-14T23:13:00Z">
          <w:r w:rsidR="00AF1BAE" w:rsidRPr="007E2943" w:rsidDel="002B4A44">
            <w:rPr>
              <w:rFonts w:ascii="Arial" w:eastAsiaTheme="minorEastAsia" w:hAnsi="Arial" w:cs="Arial"/>
              <w:kern w:val="2"/>
              <w:sz w:val="22"/>
              <w:szCs w:val="22"/>
            </w:rPr>
            <w:delText xml:space="preserve"> </w:delText>
          </w:r>
        </w:del>
        <w:del w:id="539" w:author="czeng" w:date="2020-03-14T22:45:00Z">
          <w:r w:rsidR="00AF1BAE" w:rsidRPr="007E2943" w:rsidDel="00686CBF">
            <w:rPr>
              <w:rFonts w:ascii="Arial" w:eastAsiaTheme="minorEastAsia" w:hAnsi="Arial" w:cs="Arial"/>
              <w:kern w:val="2"/>
              <w:sz w:val="22"/>
              <w:szCs w:val="22"/>
            </w:rPr>
            <w:delText>of</w:delText>
          </w:r>
        </w:del>
        <w:del w:id="540" w:author="czeng" w:date="2020-03-14T23:13:00Z">
          <w:r w:rsidR="00AF1BAE" w:rsidRPr="007E2943" w:rsidDel="002B4A44">
            <w:rPr>
              <w:rFonts w:ascii="Arial" w:eastAsiaTheme="minorEastAsia" w:hAnsi="Arial" w:cs="Arial"/>
              <w:kern w:val="2"/>
              <w:sz w:val="22"/>
              <w:szCs w:val="22"/>
            </w:rPr>
            <w:delText xml:space="preserve"> this</w:delText>
          </w:r>
        </w:del>
      </w:ins>
      <w:ins w:id="541" w:author="Microsoft Office 用户" w:date="2020-03-13T21:45:00Z">
        <w:del w:id="542" w:author="czeng" w:date="2020-03-14T23:13:00Z">
          <w:r w:rsidR="00AF1BAE" w:rsidRPr="007E2943" w:rsidDel="002B4A44">
            <w:rPr>
              <w:rFonts w:ascii="Arial" w:eastAsiaTheme="minorEastAsia" w:hAnsi="Arial" w:cs="Arial"/>
              <w:kern w:val="2"/>
              <w:sz w:val="22"/>
              <w:szCs w:val="22"/>
            </w:rPr>
            <w:delText xml:space="preserve"> marker </w:delText>
          </w:r>
        </w:del>
        <w:r w:rsidR="00AF1BAE" w:rsidRPr="007E2943">
          <w:rPr>
            <w:rFonts w:ascii="Arial" w:eastAsiaTheme="minorEastAsia" w:hAnsi="Arial" w:cs="Arial"/>
            <w:kern w:val="2"/>
            <w:sz w:val="22"/>
            <w:szCs w:val="22"/>
          </w:rPr>
          <w:t xml:space="preserve">was mainly due to </w:t>
        </w:r>
        <w:del w:id="543" w:author="czeng" w:date="2020-03-14T23:13:00Z">
          <w:r w:rsidR="00AF1BAE" w:rsidRPr="007E2943" w:rsidDel="002B4A44">
            <w:rPr>
              <w:rFonts w:ascii="Arial" w:eastAsiaTheme="minorEastAsia" w:hAnsi="Arial" w:cs="Arial"/>
              <w:kern w:val="2"/>
              <w:sz w:val="22"/>
              <w:szCs w:val="22"/>
            </w:rPr>
            <w:delText>the</w:delText>
          </w:r>
        </w:del>
      </w:ins>
      <w:ins w:id="544" w:author="czeng" w:date="2020-03-14T23:13:00Z">
        <w:r w:rsidR="002B4A44">
          <w:rPr>
            <w:rFonts w:ascii="Arial" w:eastAsiaTheme="minorEastAsia" w:hAnsi="Arial" w:cs="Arial"/>
            <w:kern w:val="2"/>
            <w:sz w:val="22"/>
            <w:szCs w:val="22"/>
          </w:rPr>
          <w:t>largely</w:t>
        </w:r>
      </w:ins>
      <w:ins w:id="545" w:author="Microsoft Office 用户" w:date="2020-03-13T21:45:00Z">
        <w:r w:rsidR="00AF1BAE" w:rsidRPr="007E2943">
          <w:rPr>
            <w:rFonts w:ascii="Arial" w:eastAsiaTheme="minorEastAsia" w:hAnsi="Arial" w:cs="Arial"/>
            <w:kern w:val="2"/>
            <w:sz w:val="22"/>
            <w:szCs w:val="22"/>
          </w:rPr>
          <w:t xml:space="preserve"> </w:t>
        </w:r>
      </w:ins>
      <w:ins w:id="546" w:author="Microsoft Office 用户" w:date="2020-03-13T21:47:00Z">
        <w:r w:rsidR="00AF1BAE" w:rsidRPr="007E2943">
          <w:rPr>
            <w:rFonts w:ascii="Arial" w:eastAsiaTheme="minorHAnsi" w:hAnsi="Arial" w:cs="Arial"/>
            <w:color w:val="000000" w:themeColor="text1"/>
            <w:sz w:val="22"/>
            <w:szCs w:val="22"/>
          </w:rPr>
          <w:t xml:space="preserve">increased metabolism of the tumor tissue </w:t>
        </w:r>
        <w:del w:id="547" w:author="czeng" w:date="2020-03-14T23:13:00Z">
          <w:r w:rsidR="00AF1BAE" w:rsidRPr="007E2943" w:rsidDel="002B4A44">
            <w:rPr>
              <w:rFonts w:ascii="Arial" w:eastAsiaTheme="minorHAnsi" w:hAnsi="Arial" w:cs="Arial"/>
              <w:color w:val="000000" w:themeColor="text1"/>
              <w:sz w:val="22"/>
              <w:szCs w:val="22"/>
            </w:rPr>
            <w:delText>and further the</w:delText>
          </w:r>
        </w:del>
      </w:ins>
      <w:ins w:id="548" w:author="czeng" w:date="2020-03-14T23:13:00Z">
        <w:r w:rsidR="002B4A44">
          <w:rPr>
            <w:rFonts w:ascii="Arial" w:eastAsiaTheme="minorHAnsi" w:hAnsi="Arial" w:cs="Arial"/>
            <w:color w:val="000000" w:themeColor="text1"/>
            <w:sz w:val="22"/>
            <w:szCs w:val="22"/>
          </w:rPr>
          <w:t>that caused</w:t>
        </w:r>
      </w:ins>
      <w:ins w:id="549" w:author="Microsoft Office 用户" w:date="2020-03-13T21:47:00Z">
        <w:r w:rsidR="00AF1BAE" w:rsidRPr="007E2943">
          <w:rPr>
            <w:rFonts w:ascii="Arial" w:eastAsiaTheme="minorHAnsi" w:hAnsi="Arial" w:cs="Arial"/>
            <w:color w:val="000000" w:themeColor="text1"/>
            <w:sz w:val="22"/>
            <w:szCs w:val="22"/>
          </w:rPr>
          <w:t xml:space="preserve"> increased shedding of ctDNA</w:t>
        </w:r>
      </w:ins>
      <w:ins w:id="550" w:author="Microsoft Office 用户" w:date="2020-03-13T21:48:00Z">
        <w:r w:rsidR="00AB38B2" w:rsidRPr="007E2943">
          <w:rPr>
            <w:rFonts w:ascii="Arial" w:eastAsiaTheme="minorHAnsi" w:hAnsi="Arial" w:cs="Arial"/>
            <w:color w:val="000000" w:themeColor="text1"/>
            <w:sz w:val="22"/>
            <w:szCs w:val="22"/>
          </w:rPr>
          <w:t>.</w:t>
        </w:r>
        <w:r w:rsidR="00AB38B2" w:rsidRPr="007E2943">
          <w:rPr>
            <w:rFonts w:ascii="Arial" w:eastAsiaTheme="minorHAnsi" w:hAnsi="Arial" w:cs="Arial"/>
            <w:color w:val="000000" w:themeColor="text1"/>
          </w:rPr>
          <w:t xml:space="preserve"> </w:t>
        </w:r>
      </w:ins>
      <w:ins w:id="551" w:author="czeng" w:date="2020-03-14T23:17:00Z">
        <w:r w:rsidR="002B4A44">
          <w:rPr>
            <w:rFonts w:ascii="Arial" w:eastAsiaTheme="minorHAnsi" w:hAnsi="Arial" w:cs="Arial"/>
            <w:color w:val="000000" w:themeColor="text1"/>
          </w:rPr>
          <w:t xml:space="preserve">Comparing with </w:t>
        </w:r>
        <w:r w:rsidR="002B4A44">
          <w:rPr>
            <w:rFonts w:ascii="Arial" w:eastAsiaTheme="minorEastAsia" w:hAnsi="Arial" w:cs="Arial"/>
            <w:kern w:val="2"/>
            <w:sz w:val="22"/>
            <w:szCs w:val="22"/>
          </w:rPr>
          <w:t>cg10673833</w:t>
        </w:r>
      </w:ins>
      <w:ins w:id="552" w:author="czeng" w:date="2020-03-14T23:19:00Z">
        <w:r w:rsidR="002B4A44">
          <w:rPr>
            <w:rFonts w:ascii="Arial" w:eastAsiaTheme="minorEastAsia" w:hAnsi="Arial" w:cs="Arial"/>
            <w:kern w:val="2"/>
            <w:sz w:val="22"/>
            <w:szCs w:val="22"/>
          </w:rPr>
          <w:t>,</w:t>
        </w:r>
      </w:ins>
      <w:ins w:id="553" w:author="czeng" w:date="2020-03-14T23:17:00Z">
        <w:r w:rsidR="002B4A44">
          <w:rPr>
            <w:rFonts w:ascii="Arial" w:eastAsiaTheme="minorEastAsia" w:hAnsi="Arial" w:cs="Arial"/>
            <w:kern w:val="2"/>
            <w:sz w:val="22"/>
            <w:szCs w:val="22"/>
          </w:rPr>
          <w:t xml:space="preserve"> t</w:t>
        </w:r>
      </w:ins>
      <w:ins w:id="554" w:author="czeng" w:date="2020-03-14T23:14:00Z">
        <w:r w:rsidR="002B4A44">
          <w:rPr>
            <w:rFonts w:ascii="Arial" w:eastAsiaTheme="minorHAnsi" w:hAnsi="Arial" w:cs="Arial"/>
            <w:color w:val="000000" w:themeColor="text1"/>
          </w:rPr>
          <w:t xml:space="preserve">he better discrimination of </w:t>
        </w:r>
      </w:ins>
      <w:ins w:id="555" w:author="czeng" w:date="2020-03-14T23:16:00Z">
        <w:r w:rsidR="002B4A44">
          <w:rPr>
            <w:rFonts w:ascii="Arial" w:eastAsiaTheme="minorHAnsi" w:hAnsi="Arial" w:cs="Arial"/>
            <w:color w:val="000000" w:themeColor="text1"/>
          </w:rPr>
          <w:t xml:space="preserve">normal to adenoma and cancer by </w:t>
        </w:r>
      </w:ins>
      <w:ins w:id="556" w:author="czeng" w:date="2020-03-14T23:15:00Z">
        <w:r w:rsidR="002B4A44" w:rsidRPr="007E2943">
          <w:rPr>
            <w:rFonts w:ascii="Arial" w:eastAsiaTheme="minorHAnsi" w:hAnsi="Arial" w:cs="Arial"/>
            <w:i/>
            <w:color w:val="000000" w:themeColor="text1"/>
            <w:shd w:val="clear" w:color="auto" w:fill="FFFFFF"/>
          </w:rPr>
          <w:t>ADHFE1</w:t>
        </w:r>
      </w:ins>
      <w:ins w:id="557" w:author="czeng" w:date="2020-03-14T23:14:00Z">
        <w:r w:rsidR="002B4A44">
          <w:rPr>
            <w:rFonts w:ascii="Arial" w:eastAsiaTheme="minorHAnsi" w:hAnsi="Arial" w:cs="Arial"/>
            <w:color w:val="000000" w:themeColor="text1"/>
          </w:rPr>
          <w:t xml:space="preserve"> </w:t>
        </w:r>
      </w:ins>
      <w:ins w:id="558" w:author="czeng" w:date="2020-03-14T23:16:00Z">
        <w:r w:rsidR="002B4A44">
          <w:rPr>
            <w:rFonts w:ascii="Arial" w:eastAsiaTheme="minorHAnsi" w:hAnsi="Arial" w:cs="Arial"/>
            <w:color w:val="000000" w:themeColor="text1"/>
          </w:rPr>
          <w:t xml:space="preserve">raises a great potential </w:t>
        </w:r>
      </w:ins>
      <w:ins w:id="559" w:author="czeng" w:date="2020-03-14T23:20:00Z">
        <w:r w:rsidR="002B4A44">
          <w:rPr>
            <w:rFonts w:ascii="Arial" w:eastAsiaTheme="minorHAnsi" w:hAnsi="Arial" w:cs="Arial"/>
            <w:color w:val="000000" w:themeColor="text1"/>
          </w:rPr>
          <w:t xml:space="preserve">for this candidate </w:t>
        </w:r>
      </w:ins>
      <w:ins w:id="560" w:author="czeng" w:date="2020-03-14T23:16:00Z">
        <w:r w:rsidR="002B4A44">
          <w:rPr>
            <w:rFonts w:ascii="Arial" w:eastAsiaTheme="minorHAnsi" w:hAnsi="Arial" w:cs="Arial"/>
            <w:color w:val="000000" w:themeColor="text1"/>
          </w:rPr>
          <w:t>as a methylation marker</w:t>
        </w:r>
      </w:ins>
      <w:ins w:id="561" w:author="czeng" w:date="2020-03-14T23:17:00Z">
        <w:r w:rsidR="002B4A44">
          <w:rPr>
            <w:rFonts w:ascii="Arial" w:eastAsiaTheme="minorHAnsi" w:hAnsi="Arial" w:cs="Arial"/>
            <w:color w:val="000000" w:themeColor="text1"/>
          </w:rPr>
          <w:t xml:space="preserve"> to</w:t>
        </w:r>
      </w:ins>
      <w:ins w:id="562" w:author="czeng" w:date="2020-03-14T23:16:00Z">
        <w:r w:rsidR="002B4A44">
          <w:rPr>
            <w:rFonts w:ascii="Arial" w:eastAsiaTheme="minorHAnsi" w:hAnsi="Arial" w:cs="Arial"/>
            <w:color w:val="000000" w:themeColor="text1"/>
          </w:rPr>
          <w:t xml:space="preserve"> </w:t>
        </w:r>
      </w:ins>
      <w:ins w:id="563" w:author="czeng" w:date="2020-03-14T23:17:00Z">
        <w:r w:rsidR="002B4A44" w:rsidRPr="007E2943">
          <w:rPr>
            <w:rFonts w:ascii="Arial" w:eastAsiaTheme="minorHAnsi" w:hAnsi="Arial" w:cs="Arial"/>
            <w:color w:val="000000" w:themeColor="text1"/>
            <w:shd w:val="clear" w:color="auto" w:fill="FFFFFF"/>
          </w:rPr>
          <w:t>indicate pathological changes.</w:t>
        </w:r>
        <w:r w:rsidR="002B4A44">
          <w:rPr>
            <w:rFonts w:ascii="Arial" w:eastAsiaTheme="minorHAnsi" w:hAnsi="Arial" w:cs="Arial"/>
            <w:color w:val="000000" w:themeColor="text1"/>
            <w:shd w:val="clear" w:color="auto" w:fill="FFFFFF"/>
          </w:rPr>
          <w:t xml:space="preserve"> </w:t>
        </w:r>
      </w:ins>
    </w:p>
    <w:p w14:paraId="086916F4" w14:textId="36C2F319" w:rsidR="00AF1BAE" w:rsidRPr="007E2943" w:rsidRDefault="00AB38B2" w:rsidP="006C4C6E">
      <w:pPr>
        <w:jc w:val="both"/>
        <w:rPr>
          <w:rFonts w:ascii="Times New Roman" w:eastAsiaTheme="minorHAnsi" w:hAnsi="Times New Roman" w:cs="Times New Roman"/>
          <w:color w:val="000000" w:themeColor="text1"/>
        </w:rPr>
        <w:pPrChange w:id="564" w:author="czeng" w:date="2020-03-14T09:59:00Z">
          <w:pPr>
            <w:spacing w:line="480" w:lineRule="auto"/>
            <w:jc w:val="both"/>
          </w:pPr>
        </w:pPrChange>
      </w:pPr>
      <w:ins w:id="565" w:author="Microsoft Office 用户" w:date="2020-03-13T21:50:00Z">
        <w:del w:id="566" w:author="czeng" w:date="2020-03-14T23:21:00Z">
          <w:r w:rsidRPr="007E2943" w:rsidDel="00EB2027">
            <w:rPr>
              <w:rFonts w:ascii="Arial" w:eastAsiaTheme="minorHAnsi" w:hAnsi="Arial" w:cs="Arial"/>
              <w:color w:val="000000" w:themeColor="text1"/>
            </w:rPr>
            <w:delText>And s</w:delText>
          </w:r>
        </w:del>
      </w:ins>
      <w:ins w:id="567" w:author="Microsoft Office 用户" w:date="2020-03-13T21:48:00Z">
        <w:del w:id="568" w:author="czeng" w:date="2020-03-14T23:21:00Z">
          <w:r w:rsidRPr="007E2943" w:rsidDel="00EB2027">
            <w:rPr>
              <w:rFonts w:ascii="Arial" w:eastAsiaTheme="minorHAnsi" w:hAnsi="Arial" w:cs="Arial"/>
              <w:color w:val="000000" w:themeColor="text1"/>
            </w:rPr>
            <w:delText>ince significant DNA methylation changes between the normal colorectal tissue and the disease tissue</w:delText>
          </w:r>
        </w:del>
      </w:ins>
      <w:ins w:id="569" w:author="Microsoft Office 用户" w:date="2020-03-13T21:50:00Z">
        <w:del w:id="570" w:author="czeng" w:date="2020-03-14T23:21:00Z">
          <w:r w:rsidRPr="007E2943" w:rsidDel="00EB2027">
            <w:rPr>
              <w:rFonts w:ascii="Arial" w:eastAsiaTheme="minorHAnsi" w:hAnsi="Arial" w:cs="Arial"/>
              <w:color w:val="000000" w:themeColor="text1"/>
            </w:rPr>
            <w:delText xml:space="preserve"> </w:delText>
          </w:r>
        </w:del>
      </w:ins>
      <w:ins w:id="571" w:author="Microsoft Office 用户" w:date="2020-03-13T21:48:00Z">
        <w:del w:id="572" w:author="czeng" w:date="2020-03-14T23:21:00Z">
          <w:r w:rsidRPr="007E2943" w:rsidDel="00EB2027">
            <w:rPr>
              <w:rFonts w:ascii="Arial" w:eastAsiaTheme="minorHAnsi" w:hAnsi="Arial" w:cs="Arial"/>
              <w:color w:val="000000" w:themeColor="text1"/>
            </w:rPr>
            <w:delText>(</w:delText>
          </w:r>
        </w:del>
      </w:ins>
      <w:ins w:id="573" w:author="Microsoft Office 用户" w:date="2020-03-13T21:50:00Z">
        <w:del w:id="574" w:author="czeng" w:date="2020-03-14T23:21:00Z">
          <w:r w:rsidRPr="007E2943" w:rsidDel="00EB2027">
            <w:rPr>
              <w:rFonts w:ascii="Arial" w:eastAsiaTheme="minorHAnsi" w:hAnsi="Arial" w:cs="Arial"/>
              <w:color w:val="000000" w:themeColor="text1"/>
            </w:rPr>
            <w:delText>adenoma and cancer</w:delText>
          </w:r>
        </w:del>
      </w:ins>
      <w:ins w:id="575" w:author="Microsoft Office 用户" w:date="2020-03-13T21:48:00Z">
        <w:del w:id="576" w:author="czeng" w:date="2020-03-14T23:21:00Z">
          <w:r w:rsidRPr="007E2943" w:rsidDel="00EB2027">
            <w:rPr>
              <w:rFonts w:ascii="Arial" w:eastAsiaTheme="minorHAnsi" w:hAnsi="Arial" w:cs="Arial"/>
              <w:color w:val="000000" w:themeColor="text1"/>
            </w:rPr>
            <w:delText>)</w:delText>
          </w:r>
        </w:del>
      </w:ins>
      <w:ins w:id="577" w:author="Microsoft Office 用户" w:date="2020-03-13T21:50:00Z">
        <w:del w:id="578" w:author="czeng" w:date="2020-03-14T23:21:00Z">
          <w:r w:rsidRPr="007E2943" w:rsidDel="00EB2027">
            <w:rPr>
              <w:rFonts w:ascii="Arial" w:eastAsiaTheme="minorHAnsi" w:hAnsi="Arial" w:cs="Arial"/>
              <w:color w:val="000000" w:themeColor="text1"/>
            </w:rPr>
            <w:delText xml:space="preserve">, </w:delText>
          </w:r>
        </w:del>
      </w:ins>
      <w:ins w:id="579" w:author="Microsoft Office 用户" w:date="2020-03-13T21:48:00Z">
        <w:del w:id="580" w:author="czeng" w:date="2020-03-14T23:21:00Z">
          <w:r w:rsidRPr="007E2943" w:rsidDel="00EB2027">
            <w:rPr>
              <w:rFonts w:ascii="Arial" w:eastAsiaTheme="minorHAnsi" w:hAnsi="Arial" w:cs="Arial"/>
              <w:i/>
              <w:color w:val="000000" w:themeColor="text1"/>
              <w:shd w:val="clear" w:color="auto" w:fill="FFFFFF"/>
            </w:rPr>
            <w:delText>ADHFE1</w:delText>
          </w:r>
          <w:r w:rsidRPr="007E2943" w:rsidDel="00EB2027">
            <w:rPr>
              <w:rFonts w:ascii="Arial" w:eastAsiaTheme="minorHAnsi" w:hAnsi="Arial" w:cs="Arial"/>
              <w:color w:val="000000" w:themeColor="text1"/>
              <w:shd w:val="clear" w:color="auto" w:fill="FFFFFF"/>
            </w:rPr>
            <w:delText xml:space="preserve"> appears to be more adequate to </w:delText>
          </w:r>
        </w:del>
        <w:del w:id="581" w:author="czeng" w:date="2020-03-14T23:17:00Z">
          <w:r w:rsidRPr="007E2943" w:rsidDel="002B4A44">
            <w:rPr>
              <w:rFonts w:ascii="Arial" w:eastAsiaTheme="minorHAnsi" w:hAnsi="Arial" w:cs="Arial"/>
              <w:color w:val="000000" w:themeColor="text1"/>
              <w:shd w:val="clear" w:color="auto" w:fill="FFFFFF"/>
            </w:rPr>
            <w:delText>indicate pathological changes</w:delText>
          </w:r>
        </w:del>
      </w:ins>
      <w:ins w:id="582" w:author="Microsoft Office 用户" w:date="2020-03-13T21:50:00Z">
        <w:del w:id="583" w:author="czeng" w:date="2020-03-14T23:17:00Z">
          <w:r w:rsidRPr="007E2943" w:rsidDel="002B4A44">
            <w:rPr>
              <w:rFonts w:ascii="Arial" w:eastAsiaTheme="minorHAnsi" w:hAnsi="Arial" w:cs="Arial"/>
              <w:color w:val="000000" w:themeColor="text1"/>
              <w:shd w:val="clear" w:color="auto" w:fill="FFFFFF"/>
            </w:rPr>
            <w:delText xml:space="preserve">. </w:delText>
          </w:r>
        </w:del>
      </w:ins>
      <w:ins w:id="584" w:author="Microsoft Office 用户" w:date="2020-03-13T21:51:00Z">
        <w:del w:id="585" w:author="czeng" w:date="2020-03-14T23:21:00Z">
          <w:r w:rsidRPr="007E2943" w:rsidDel="00EB2027">
            <w:rPr>
              <w:rFonts w:ascii="Arial" w:eastAsiaTheme="minorHAnsi" w:hAnsi="Arial" w:cs="Arial"/>
              <w:color w:val="000000" w:themeColor="text1"/>
              <w:shd w:val="clear" w:color="auto" w:fill="FFFFFF"/>
            </w:rPr>
            <w:delText xml:space="preserve">Both of the two strategy </w:delText>
          </w:r>
        </w:del>
      </w:ins>
      <w:ins w:id="586" w:author="Microsoft Office 用户" w:date="2020-03-13T22:40:00Z">
        <w:del w:id="587" w:author="czeng" w:date="2020-03-14T23:21:00Z">
          <w:r w:rsidR="007E2943" w:rsidRPr="007E2943" w:rsidDel="00EB2027">
            <w:rPr>
              <w:rFonts w:ascii="Arial" w:eastAsiaTheme="minorHAnsi" w:hAnsi="Arial" w:cs="Arial"/>
              <w:color w:val="000000" w:themeColor="text1"/>
              <w:shd w:val="clear" w:color="auto" w:fill="FFFFFF"/>
            </w:rPr>
            <w:delText xml:space="preserve">have its own </w:delText>
          </w:r>
        </w:del>
      </w:ins>
      <w:ins w:id="588" w:author="Microsoft Office 用户" w:date="2020-03-13T22:41:00Z">
        <w:del w:id="589" w:author="czeng" w:date="2020-03-14T23:21:00Z">
          <w:r w:rsidR="007E2943" w:rsidRPr="007E2943" w:rsidDel="00EB2027">
            <w:rPr>
              <w:rFonts w:ascii="Arial" w:eastAsiaTheme="minorHAnsi" w:hAnsi="Arial" w:cs="Arial"/>
              <w:color w:val="000000" w:themeColor="text1"/>
              <w:shd w:val="clear" w:color="auto" w:fill="FFFFFF"/>
            </w:rPr>
            <w:delText>advantages</w:delText>
          </w:r>
        </w:del>
      </w:ins>
      <w:ins w:id="590" w:author="Microsoft Office 用户" w:date="2020-03-13T22:40:00Z">
        <w:del w:id="591" w:author="czeng" w:date="2020-03-14T23:21:00Z">
          <w:r w:rsidR="007E2943" w:rsidRPr="007E2943" w:rsidDel="00EB2027">
            <w:rPr>
              <w:rFonts w:ascii="Arial" w:eastAsiaTheme="minorHAnsi" w:hAnsi="Arial" w:cs="Arial"/>
              <w:color w:val="000000" w:themeColor="text1"/>
              <w:shd w:val="clear" w:color="auto" w:fill="FFFFFF"/>
            </w:rPr>
            <w:delText>.</w:delText>
          </w:r>
        </w:del>
      </w:ins>
      <w:ins w:id="592" w:author="Microsoft Office 用户" w:date="2020-03-13T22:42:00Z">
        <w:del w:id="593" w:author="czeng" w:date="2020-03-14T23:21:00Z">
          <w:r w:rsidR="007E2943" w:rsidDel="00EB2027">
            <w:rPr>
              <w:rFonts w:ascii="Arial" w:eastAsiaTheme="minorHAnsi" w:hAnsi="Arial" w:cs="Arial"/>
              <w:color w:val="000000" w:themeColor="text1"/>
              <w:shd w:val="clear" w:color="auto" w:fill="FFFFFF"/>
            </w:rPr>
            <w:delText xml:space="preserve"> </w:delText>
          </w:r>
        </w:del>
      </w:ins>
      <w:bookmarkStart w:id="594" w:name="OLE_LINK4"/>
      <w:bookmarkStart w:id="595" w:name="OLE_LINK5"/>
      <w:moveFromRangeStart w:id="596" w:author="czeng" w:date="2020-03-14T23:09:00Z" w:name="move35119429"/>
      <w:moveFrom w:id="597" w:author="czeng" w:date="2020-03-14T23:09:00Z">
        <w:ins w:id="598" w:author="Microsoft Office 用户" w:date="2020-03-13T23:19:00Z">
          <w:del w:id="599" w:author="czeng" w:date="2020-03-14T23:21:00Z">
            <w:r w:rsidR="004B587E" w:rsidDel="00EB2027">
              <w:rPr>
                <w:rFonts w:ascii="Arial" w:eastAsiaTheme="minorHAnsi" w:hAnsi="Arial" w:cs="Arial"/>
                <w:color w:val="000000" w:themeColor="text1"/>
                <w:shd w:val="clear" w:color="auto" w:fill="FFFFFF"/>
              </w:rPr>
              <w:delText>Beyo</w:delText>
            </w:r>
          </w:del>
          <w:r w:rsidR="004B587E" w:rsidDel="009B781B">
            <w:rPr>
              <w:rFonts w:ascii="Arial" w:eastAsiaTheme="minorHAnsi" w:hAnsi="Arial" w:cs="Arial"/>
              <w:color w:val="000000" w:themeColor="text1"/>
              <w:shd w:val="clear" w:color="auto" w:fill="FFFFFF"/>
            </w:rPr>
            <w:t>nd that</w:t>
          </w:r>
          <w:bookmarkEnd w:id="594"/>
          <w:bookmarkEnd w:id="595"/>
          <w:r w:rsidR="004B587E" w:rsidDel="009B781B">
            <w:rPr>
              <w:rFonts w:ascii="Arial" w:eastAsiaTheme="minorHAnsi" w:hAnsi="Arial" w:cs="Arial"/>
              <w:color w:val="000000" w:themeColor="text1"/>
              <w:shd w:val="clear" w:color="auto" w:fill="FFFFFF"/>
            </w:rPr>
            <w:t>,</w:t>
          </w:r>
        </w:ins>
        <w:ins w:id="600" w:author="Microsoft Office 用户" w:date="2020-03-13T22:42:00Z">
          <w:r w:rsidR="007E2943" w:rsidDel="009B781B">
            <w:rPr>
              <w:rFonts w:ascii="Arial" w:eastAsiaTheme="minorHAnsi" w:hAnsi="Arial" w:cs="Arial"/>
              <w:color w:val="000000" w:themeColor="text1"/>
              <w:shd w:val="clear" w:color="auto" w:fill="FFFFFF"/>
            </w:rPr>
            <w:t xml:space="preserve"> </w:t>
          </w:r>
        </w:ins>
        <w:ins w:id="601" w:author="Microsoft Office 用户" w:date="2020-03-13T22:43:00Z">
          <w:r w:rsidR="007E2943" w:rsidDel="009B781B">
            <w:rPr>
              <w:rFonts w:ascii="Arial" w:eastAsiaTheme="minorEastAsia" w:hAnsi="Arial" w:cs="Arial"/>
              <w:kern w:val="2"/>
              <w:sz w:val="22"/>
              <w:szCs w:val="22"/>
            </w:rPr>
            <w:t>w</w:t>
          </w:r>
        </w:ins>
        <w:ins w:id="602" w:author="Microsoft Office 用户" w:date="2020-03-08T16:55:00Z">
          <w:r w:rsidR="003A2DBD" w:rsidRPr="003A2DBD" w:rsidDel="009B781B">
            <w:rPr>
              <w:rFonts w:ascii="Arial" w:eastAsiaTheme="minorEastAsia" w:hAnsi="Arial" w:cs="Arial"/>
              <w:kern w:val="2"/>
              <w:sz w:val="22"/>
              <w:szCs w:val="22"/>
            </w:rPr>
            <w:t xml:space="preserve">e visually demonstrated the methylation of 209 </w:t>
          </w:r>
        </w:ins>
        <w:ins w:id="603" w:author="Microsoft Office 用户" w:date="2020-03-13T23:45:00Z">
          <w:r w:rsidR="00BB12F7" w:rsidDel="009B781B">
            <w:rPr>
              <w:rFonts w:ascii="Arial" w:eastAsiaTheme="minorEastAsia" w:hAnsi="Arial" w:cs="Arial"/>
              <w:kern w:val="2"/>
              <w:sz w:val="22"/>
              <w:szCs w:val="22"/>
            </w:rPr>
            <w:t>hyper-me</w:t>
          </w:r>
        </w:ins>
        <w:ins w:id="604" w:author="Microsoft Office 用户" w:date="2020-03-08T16:55:00Z">
          <w:r w:rsidR="003A2DBD" w:rsidRPr="003A2DBD" w:rsidDel="009B781B">
            <w:rPr>
              <w:rFonts w:ascii="Arial" w:eastAsiaTheme="minorEastAsia" w:hAnsi="Arial" w:cs="Arial"/>
              <w:kern w:val="2"/>
              <w:sz w:val="22"/>
              <w:szCs w:val="22"/>
            </w:rPr>
            <w:t>thylated DMS</w:t>
          </w:r>
        </w:ins>
        <w:ins w:id="605" w:author="Microsoft Office 用户" w:date="2020-03-08T16:57:00Z">
          <w:r w:rsidR="003A2DBD" w:rsidRPr="003A2DBD" w:rsidDel="009B781B">
            <w:rPr>
              <w:rFonts w:ascii="Arial" w:eastAsiaTheme="minorEastAsia" w:hAnsi="Arial" w:cs="Arial"/>
              <w:kern w:val="2"/>
              <w:sz w:val="22"/>
              <w:szCs w:val="22"/>
            </w:rPr>
            <w:t>s</w:t>
          </w:r>
        </w:ins>
        <w:ins w:id="606" w:author="Microsoft Office 用户" w:date="2020-03-08T16:56:00Z">
          <w:r w:rsidR="003A2DBD" w:rsidRPr="003A2DBD" w:rsidDel="009B781B">
            <w:rPr>
              <w:rFonts w:ascii="Arial" w:eastAsiaTheme="minorEastAsia" w:hAnsi="Arial" w:cs="Arial"/>
              <w:kern w:val="2"/>
              <w:sz w:val="22"/>
              <w:szCs w:val="22"/>
            </w:rPr>
            <w:t xml:space="preserve"> </w:t>
          </w:r>
        </w:ins>
        <w:ins w:id="607" w:author="Microsoft Office 用户" w:date="2020-03-08T16:57:00Z">
          <w:r w:rsidR="003A2DBD" w:rsidRPr="003A2DBD" w:rsidDel="009B781B">
            <w:rPr>
              <w:rFonts w:ascii="Arial" w:eastAsiaTheme="minorEastAsia" w:hAnsi="Arial" w:cs="Arial"/>
              <w:kern w:val="2"/>
              <w:sz w:val="22"/>
              <w:szCs w:val="22"/>
            </w:rPr>
            <w:t>of</w:t>
          </w:r>
        </w:ins>
        <w:ins w:id="608" w:author="Microsoft Office 用户" w:date="2020-03-08T16:58:00Z">
          <w:r w:rsidR="003A2DBD" w:rsidRPr="003A2DBD" w:rsidDel="009B781B">
            <w:rPr>
              <w:rFonts w:ascii="Arial" w:eastAsiaTheme="minorEastAsia" w:hAnsi="Arial" w:cs="Arial"/>
              <w:kern w:val="2"/>
              <w:sz w:val="22"/>
              <w:szCs w:val="22"/>
            </w:rPr>
            <w:t xml:space="preserve"> LGA in</w:t>
          </w:r>
        </w:ins>
        <w:ins w:id="609" w:author="Microsoft Office 用户" w:date="2020-03-08T16:57:00Z">
          <w:r w:rsidR="003A2DBD" w:rsidRPr="003A2DBD" w:rsidDel="009B781B">
            <w:rPr>
              <w:rFonts w:ascii="Arial" w:eastAsiaTheme="minorEastAsia" w:hAnsi="Arial" w:cs="Arial"/>
              <w:kern w:val="2"/>
              <w:sz w:val="22"/>
              <w:szCs w:val="22"/>
            </w:rPr>
            <w:t xml:space="preserve"> </w:t>
          </w:r>
        </w:ins>
        <w:ins w:id="610" w:author="Microsoft Office 用户" w:date="2020-03-08T16:56:00Z">
          <w:r w:rsidR="003A2DBD" w:rsidRPr="003A2DBD" w:rsidDel="009B781B">
            <w:rPr>
              <w:rFonts w:ascii="Arial" w:eastAsiaTheme="minorEastAsia" w:hAnsi="Arial" w:cs="Arial"/>
              <w:kern w:val="2"/>
              <w:sz w:val="22"/>
              <w:szCs w:val="22"/>
            </w:rPr>
            <w:t xml:space="preserve">656 cases of white blood </w:t>
          </w:r>
        </w:ins>
        <w:ins w:id="611" w:author="Microsoft Office 用户" w:date="2020-03-08T16:55:00Z">
          <w:r w:rsidR="003A2DBD" w:rsidRPr="003A2DBD" w:rsidDel="009B781B">
            <w:rPr>
              <w:rFonts w:ascii="Arial" w:eastAsiaTheme="minorEastAsia" w:hAnsi="Arial" w:cs="Arial"/>
              <w:kern w:val="2"/>
              <w:sz w:val="22"/>
              <w:szCs w:val="22"/>
            </w:rPr>
            <w:t>by heatmap</w:t>
          </w:r>
        </w:ins>
        <w:bookmarkStart w:id="612" w:name="OLE_LINK62"/>
        <w:bookmarkStart w:id="613" w:name="OLE_LINK63"/>
        <w:ins w:id="614" w:author="Microsoft Office 用户" w:date="2020-03-13T21:26:00Z">
          <w:r w:rsidR="00F41EB0" w:rsidDel="009B781B">
            <w:rPr>
              <w:rFonts w:ascii="Arial" w:eastAsiaTheme="minorEastAsia" w:hAnsi="Arial" w:cs="Arial"/>
              <w:kern w:val="2"/>
              <w:sz w:val="22"/>
              <w:szCs w:val="22"/>
            </w:rPr>
            <w:t xml:space="preserve"> </w:t>
          </w:r>
        </w:ins>
        <w:ins w:id="615" w:author="Microsoft Office 用户" w:date="2020-03-08T16:58:00Z">
          <w:r w:rsidR="003A2DBD" w:rsidRPr="003A2DBD" w:rsidDel="009B781B">
            <w:rPr>
              <w:rFonts w:ascii="Arial" w:eastAsiaTheme="minorEastAsia" w:hAnsi="Arial" w:cs="Arial"/>
              <w:kern w:val="2"/>
              <w:sz w:val="22"/>
              <w:szCs w:val="22"/>
            </w:rPr>
            <w:t xml:space="preserve">(Figure </w:t>
          </w:r>
        </w:ins>
        <w:ins w:id="616" w:author="Microsoft Office 用户" w:date="2020-03-10T16:00:00Z">
          <w:r w:rsidR="00212179" w:rsidDel="009B781B">
            <w:rPr>
              <w:rFonts w:ascii="Arial" w:eastAsiaTheme="minorEastAsia" w:hAnsi="Arial" w:cs="Arial"/>
              <w:kern w:val="2"/>
              <w:sz w:val="22"/>
              <w:szCs w:val="22"/>
            </w:rPr>
            <w:t>S</w:t>
          </w:r>
        </w:ins>
        <w:ins w:id="617" w:author="Microsoft Office 用户" w:date="2020-03-13T21:26:00Z">
          <w:r w:rsidR="00F41EB0" w:rsidDel="009B781B">
            <w:rPr>
              <w:rFonts w:ascii="Arial" w:eastAsiaTheme="minorEastAsia" w:hAnsi="Arial" w:cs="Arial"/>
              <w:kern w:val="2"/>
              <w:sz w:val="22"/>
              <w:szCs w:val="22"/>
            </w:rPr>
            <w:t>7</w:t>
          </w:r>
        </w:ins>
        <w:ins w:id="618" w:author="Microsoft Office 用户" w:date="2020-03-10T17:31:00Z">
          <w:r w:rsidR="004C50CA" w:rsidDel="009B781B">
            <w:rPr>
              <w:rFonts w:ascii="Arial" w:eastAsiaTheme="minorEastAsia" w:hAnsi="Arial" w:cs="Arial"/>
              <w:kern w:val="2"/>
              <w:sz w:val="22"/>
              <w:szCs w:val="22"/>
            </w:rPr>
            <w:t>A</w:t>
          </w:r>
        </w:ins>
        <w:ins w:id="619" w:author="Microsoft Office 用户" w:date="2020-03-08T16:58:00Z">
          <w:r w:rsidR="003A2DBD" w:rsidRPr="003A2DBD" w:rsidDel="009B781B">
            <w:rPr>
              <w:rFonts w:ascii="Arial" w:eastAsiaTheme="minorEastAsia" w:hAnsi="Arial" w:cs="Arial"/>
              <w:kern w:val="2"/>
              <w:sz w:val="22"/>
              <w:szCs w:val="22"/>
            </w:rPr>
            <w:t>)</w:t>
          </w:r>
        </w:ins>
        <w:bookmarkEnd w:id="612"/>
        <w:bookmarkEnd w:id="613"/>
        <w:ins w:id="620" w:author="Microsoft Office 用户" w:date="2020-03-08T16:55:00Z">
          <w:r w:rsidR="003A2DBD" w:rsidRPr="003A2DBD" w:rsidDel="009B781B">
            <w:rPr>
              <w:rFonts w:ascii="Arial" w:eastAsiaTheme="minorEastAsia" w:hAnsi="Arial" w:cs="Arial"/>
              <w:kern w:val="2"/>
              <w:sz w:val="22"/>
              <w:szCs w:val="22"/>
            </w:rPr>
            <w:t>. Except that the mean values of cg18126097 and cg23927970 were 0.80 and 0.35 respectively, the mean methylation values of the other 207 sites were all less than 0.3, which was significantly different from those in tumor and adenoma tissues. This further illustrates the potential of these sites as early diagnostic markers. The density curve also reflects this feature well</w:t>
          </w:r>
        </w:ins>
        <w:ins w:id="621" w:author="Microsoft Office 用户" w:date="2020-03-10T16:03:00Z">
          <w:r w:rsidR="00800D63" w:rsidDel="009B781B">
            <w:rPr>
              <w:rFonts w:ascii="Arial" w:eastAsiaTheme="minorEastAsia" w:hAnsi="Arial" w:cs="Arial"/>
              <w:kern w:val="2"/>
              <w:sz w:val="22"/>
              <w:szCs w:val="22"/>
            </w:rPr>
            <w:t xml:space="preserve"> </w:t>
          </w:r>
        </w:ins>
        <w:ins w:id="622" w:author="Microsoft Office 用户" w:date="2020-03-08T16:58:00Z">
          <w:r w:rsidR="003A2DBD" w:rsidRPr="003A2DBD" w:rsidDel="009B781B">
            <w:rPr>
              <w:rFonts w:ascii="Arial" w:eastAsiaTheme="minorEastAsia" w:hAnsi="Arial" w:cs="Arial"/>
              <w:kern w:val="2"/>
              <w:sz w:val="22"/>
              <w:szCs w:val="22"/>
            </w:rPr>
            <w:t xml:space="preserve">(Figure </w:t>
          </w:r>
        </w:ins>
        <w:ins w:id="623" w:author="Microsoft Office 用户" w:date="2020-03-10T16:00:00Z">
          <w:r w:rsidR="00212179" w:rsidDel="009B781B">
            <w:rPr>
              <w:rFonts w:ascii="Arial" w:eastAsiaTheme="minorEastAsia" w:hAnsi="Arial" w:cs="Arial"/>
              <w:kern w:val="2"/>
              <w:sz w:val="22"/>
              <w:szCs w:val="22"/>
            </w:rPr>
            <w:t>S</w:t>
          </w:r>
        </w:ins>
        <w:ins w:id="624" w:author="Microsoft Office 用户" w:date="2020-03-13T21:27:00Z">
          <w:r w:rsidR="00F41EB0" w:rsidDel="009B781B">
            <w:rPr>
              <w:rFonts w:ascii="Arial" w:eastAsiaTheme="minorEastAsia" w:hAnsi="Arial" w:cs="Arial"/>
              <w:kern w:val="2"/>
              <w:sz w:val="22"/>
              <w:szCs w:val="22"/>
            </w:rPr>
            <w:t>7</w:t>
          </w:r>
        </w:ins>
        <w:ins w:id="625" w:author="Microsoft Office 用户" w:date="2020-03-10T17:31:00Z">
          <w:r w:rsidR="004C50CA" w:rsidDel="009B781B">
            <w:rPr>
              <w:rFonts w:ascii="Arial" w:eastAsiaTheme="minorEastAsia" w:hAnsi="Arial" w:cs="Arial"/>
              <w:kern w:val="2"/>
              <w:sz w:val="22"/>
              <w:szCs w:val="22"/>
            </w:rPr>
            <w:t>B</w:t>
          </w:r>
        </w:ins>
        <w:ins w:id="626" w:author="Microsoft Office 用户" w:date="2020-03-08T16:58:00Z">
          <w:r w:rsidR="003A2DBD" w:rsidRPr="003A2DBD" w:rsidDel="009B781B">
            <w:rPr>
              <w:rFonts w:ascii="Arial" w:eastAsiaTheme="minorEastAsia" w:hAnsi="Arial" w:cs="Arial"/>
              <w:kern w:val="2"/>
              <w:sz w:val="22"/>
              <w:szCs w:val="22"/>
            </w:rPr>
            <w:t>)</w:t>
          </w:r>
        </w:ins>
        <w:ins w:id="627" w:author="Microsoft Office 用户" w:date="2020-03-08T16:55:00Z">
          <w:r w:rsidR="003A2DBD" w:rsidRPr="003A2DBD" w:rsidDel="009B781B">
            <w:rPr>
              <w:rFonts w:ascii="Arial" w:eastAsiaTheme="minorEastAsia" w:hAnsi="Arial" w:cs="Arial"/>
              <w:kern w:val="2"/>
              <w:sz w:val="22"/>
              <w:szCs w:val="22"/>
            </w:rPr>
            <w:t>.</w:t>
          </w:r>
        </w:ins>
      </w:moveFrom>
      <w:moveFromRangeEnd w:id="596"/>
    </w:p>
    <w:p w14:paraId="78B7F672" w14:textId="3051A947" w:rsidR="00795C26" w:rsidRPr="00CA3BAB" w:rsidRDefault="00795C26" w:rsidP="00795C26">
      <w:pPr>
        <w:jc w:val="both"/>
        <w:rPr>
          <w:moveTo w:id="628" w:author="czeng" w:date="2020-03-14T23:09:00Z"/>
          <w:rFonts w:ascii="Arial" w:eastAsiaTheme="minorEastAsia" w:hAnsi="Arial" w:cs="Arial"/>
          <w:kern w:val="2"/>
          <w:sz w:val="22"/>
          <w:szCs w:val="22"/>
        </w:rPr>
      </w:pPr>
      <w:moveToRangeStart w:id="629" w:author="czeng" w:date="2020-03-14T23:09:00Z" w:name="move35119429"/>
      <w:moveTo w:id="630" w:author="czeng" w:date="2020-03-14T23:09:00Z">
        <w:r>
          <w:rPr>
            <w:rFonts w:ascii="Arial" w:eastAsiaTheme="minorHAnsi" w:hAnsi="Arial" w:cs="Arial"/>
            <w:color w:val="000000" w:themeColor="text1"/>
            <w:shd w:val="clear" w:color="auto" w:fill="FFFFFF"/>
          </w:rPr>
          <w:t>Be</w:t>
        </w:r>
      </w:moveTo>
      <w:ins w:id="631" w:author="czeng" w:date="2020-03-14T23:21:00Z">
        <w:r w:rsidR="00EB2027">
          <w:rPr>
            <w:rFonts w:ascii="Arial" w:eastAsiaTheme="minorHAnsi" w:hAnsi="Arial" w:cs="Arial"/>
            <w:color w:val="000000" w:themeColor="text1"/>
            <w:shd w:val="clear" w:color="auto" w:fill="FFFFFF"/>
          </w:rPr>
          <w:t xml:space="preserve">sides </w:t>
        </w:r>
        <w:r w:rsidR="00EB2027" w:rsidRPr="007E2943">
          <w:rPr>
            <w:rFonts w:ascii="Arial" w:eastAsiaTheme="minorHAnsi" w:hAnsi="Arial" w:cs="Arial"/>
            <w:i/>
            <w:color w:val="000000" w:themeColor="text1"/>
            <w:shd w:val="clear" w:color="auto" w:fill="FFFFFF"/>
          </w:rPr>
          <w:t>ADHFE1</w:t>
        </w:r>
        <w:r w:rsidR="00EB2027">
          <w:rPr>
            <w:rFonts w:ascii="Arial" w:eastAsiaTheme="minorHAnsi" w:hAnsi="Arial" w:cs="Arial"/>
            <w:i/>
            <w:color w:val="000000" w:themeColor="text1"/>
            <w:shd w:val="clear" w:color="auto" w:fill="FFFFFF"/>
          </w:rPr>
          <w:t xml:space="preserve">, </w:t>
        </w:r>
        <w:r w:rsidR="00EB2027">
          <w:rPr>
            <w:rFonts w:ascii="Arial" w:eastAsiaTheme="minorHAnsi" w:hAnsi="Arial" w:cs="Arial"/>
            <w:color w:val="000000" w:themeColor="text1"/>
            <w:shd w:val="clear" w:color="auto" w:fill="FFFFFF"/>
          </w:rPr>
          <w:t xml:space="preserve">we obtained </w:t>
        </w:r>
      </w:ins>
      <w:moveTo w:id="632" w:author="czeng" w:date="2020-03-14T23:09:00Z">
        <w:del w:id="633" w:author="czeng" w:date="2020-03-14T23:22:00Z">
          <w:r w:rsidDel="00EB2027">
            <w:rPr>
              <w:rFonts w:ascii="Arial" w:eastAsiaTheme="minorHAnsi" w:hAnsi="Arial" w:cs="Arial"/>
              <w:color w:val="000000" w:themeColor="text1"/>
              <w:shd w:val="clear" w:color="auto" w:fill="FFFFFF"/>
            </w:rPr>
            <w:delText xml:space="preserve">yond that, </w:delText>
          </w:r>
          <w:r w:rsidDel="00EB2027">
            <w:rPr>
              <w:rFonts w:ascii="Arial" w:eastAsiaTheme="minorEastAsia" w:hAnsi="Arial" w:cs="Arial"/>
              <w:kern w:val="2"/>
              <w:sz w:val="22"/>
              <w:szCs w:val="22"/>
            </w:rPr>
            <w:delText>w</w:delText>
          </w:r>
          <w:r w:rsidRPr="003A2DBD" w:rsidDel="00EB2027">
            <w:rPr>
              <w:rFonts w:ascii="Arial" w:eastAsiaTheme="minorEastAsia" w:hAnsi="Arial" w:cs="Arial"/>
              <w:kern w:val="2"/>
              <w:sz w:val="22"/>
              <w:szCs w:val="22"/>
            </w:rPr>
            <w:delText xml:space="preserve">e visually demonstrated the methylation of </w:delText>
          </w:r>
        </w:del>
      </w:moveTo>
      <w:ins w:id="634" w:author="czeng" w:date="2020-03-14T23:31:00Z">
        <w:r w:rsidR="004E0FE6">
          <w:rPr>
            <w:rFonts w:ascii="Arial" w:eastAsiaTheme="minorEastAsia" w:hAnsi="Arial" w:cs="Arial"/>
            <w:kern w:val="2"/>
            <w:sz w:val="22"/>
            <w:szCs w:val="22"/>
          </w:rPr>
          <w:t xml:space="preserve">a group of </w:t>
        </w:r>
      </w:ins>
      <w:moveTo w:id="635" w:author="czeng" w:date="2020-03-14T23:09:00Z">
        <w:r w:rsidRPr="003A2DBD">
          <w:rPr>
            <w:rFonts w:ascii="Arial" w:eastAsiaTheme="minorEastAsia" w:hAnsi="Arial" w:cs="Arial"/>
            <w:kern w:val="2"/>
            <w:sz w:val="22"/>
            <w:szCs w:val="22"/>
          </w:rPr>
          <w:t xml:space="preserve">209 </w:t>
        </w:r>
        <w:r>
          <w:rPr>
            <w:rFonts w:ascii="Arial" w:eastAsiaTheme="minorEastAsia" w:hAnsi="Arial" w:cs="Arial"/>
            <w:kern w:val="2"/>
            <w:sz w:val="22"/>
            <w:szCs w:val="22"/>
          </w:rPr>
          <w:t>hyper-me</w:t>
        </w:r>
        <w:r w:rsidRPr="003A2DBD">
          <w:rPr>
            <w:rFonts w:ascii="Arial" w:eastAsiaTheme="minorEastAsia" w:hAnsi="Arial" w:cs="Arial"/>
            <w:kern w:val="2"/>
            <w:sz w:val="22"/>
            <w:szCs w:val="22"/>
          </w:rPr>
          <w:t xml:space="preserve">thylated DMSs </w:t>
        </w:r>
        <w:del w:id="636" w:author="czeng" w:date="2020-03-14T23:22:00Z">
          <w:r w:rsidRPr="003A2DBD" w:rsidDel="00EB2027">
            <w:rPr>
              <w:rFonts w:ascii="Arial" w:eastAsiaTheme="minorEastAsia" w:hAnsi="Arial" w:cs="Arial"/>
              <w:kern w:val="2"/>
              <w:sz w:val="22"/>
              <w:szCs w:val="22"/>
            </w:rPr>
            <w:delText>of</w:delText>
          </w:r>
        </w:del>
      </w:moveTo>
      <w:ins w:id="637" w:author="czeng" w:date="2020-03-14T23:22:00Z">
        <w:r w:rsidR="00EB2027">
          <w:rPr>
            <w:rFonts w:ascii="Arial" w:eastAsiaTheme="minorEastAsia" w:hAnsi="Arial" w:cs="Arial"/>
            <w:kern w:val="2"/>
            <w:sz w:val="22"/>
            <w:szCs w:val="22"/>
          </w:rPr>
          <w:t>in our</w:t>
        </w:r>
      </w:ins>
      <w:moveTo w:id="638" w:author="czeng" w:date="2020-03-14T23:09:00Z">
        <w:r w:rsidRPr="003A2DBD">
          <w:rPr>
            <w:rFonts w:ascii="Arial" w:eastAsiaTheme="minorEastAsia" w:hAnsi="Arial" w:cs="Arial"/>
            <w:kern w:val="2"/>
            <w:sz w:val="22"/>
            <w:szCs w:val="22"/>
          </w:rPr>
          <w:t xml:space="preserve"> LGA </w:t>
        </w:r>
      </w:moveTo>
      <w:ins w:id="639" w:author="czeng" w:date="2020-03-14T23:22:00Z">
        <w:r w:rsidR="00EB2027">
          <w:rPr>
            <w:rFonts w:ascii="Arial" w:eastAsiaTheme="minorEastAsia" w:hAnsi="Arial" w:cs="Arial"/>
            <w:kern w:val="2"/>
            <w:sz w:val="22"/>
            <w:szCs w:val="22"/>
          </w:rPr>
          <w:t xml:space="preserve">samples. </w:t>
        </w:r>
      </w:ins>
      <w:ins w:id="640" w:author="czeng" w:date="2020-03-14T23:23:00Z">
        <w:r w:rsidR="00EB2027">
          <w:rPr>
            <w:rFonts w:ascii="Arial" w:eastAsiaTheme="minorEastAsia" w:hAnsi="Arial" w:cs="Arial"/>
            <w:kern w:val="2"/>
            <w:sz w:val="22"/>
            <w:szCs w:val="22"/>
          </w:rPr>
          <w:t xml:space="preserve">For their potential being candidates of methylation markers, we examined these sites </w:t>
        </w:r>
      </w:ins>
      <w:moveTo w:id="641" w:author="czeng" w:date="2020-03-14T23:09:00Z">
        <w:r w:rsidRPr="003A2DBD">
          <w:rPr>
            <w:rFonts w:ascii="Arial" w:eastAsiaTheme="minorEastAsia" w:hAnsi="Arial" w:cs="Arial"/>
            <w:kern w:val="2"/>
            <w:sz w:val="22"/>
            <w:szCs w:val="22"/>
          </w:rPr>
          <w:t>in 656 cases of wh</w:t>
        </w:r>
        <w:del w:id="642" w:author="czeng" w:date="2020-03-14T23:24:00Z">
          <w:r w:rsidRPr="003A2DBD" w:rsidDel="00EB2027">
            <w:rPr>
              <w:rFonts w:ascii="Arial" w:eastAsiaTheme="minorEastAsia" w:hAnsi="Arial" w:cs="Arial"/>
              <w:kern w:val="2"/>
              <w:sz w:val="22"/>
              <w:szCs w:val="22"/>
            </w:rPr>
            <w:delText>ite</w:delText>
          </w:r>
        </w:del>
      </w:moveTo>
      <w:ins w:id="643" w:author="czeng" w:date="2020-03-14T23:24:00Z">
        <w:r w:rsidR="00EB2027">
          <w:rPr>
            <w:rFonts w:ascii="Arial" w:eastAsiaTheme="minorEastAsia" w:hAnsi="Arial" w:cs="Arial"/>
            <w:kern w:val="2"/>
            <w:sz w:val="22"/>
            <w:szCs w:val="22"/>
          </w:rPr>
          <w:t>ole</w:t>
        </w:r>
      </w:ins>
      <w:moveTo w:id="644" w:author="czeng" w:date="2020-03-14T23:09:00Z">
        <w:r w:rsidRPr="003A2DBD">
          <w:rPr>
            <w:rFonts w:ascii="Arial" w:eastAsiaTheme="minorEastAsia" w:hAnsi="Arial" w:cs="Arial"/>
            <w:kern w:val="2"/>
            <w:sz w:val="22"/>
            <w:szCs w:val="22"/>
          </w:rPr>
          <w:t xml:space="preserve"> blood</w:t>
        </w:r>
      </w:moveTo>
      <w:ins w:id="645" w:author="czeng" w:date="2020-03-14T23:25:00Z">
        <w:r w:rsidR="00EB2027">
          <w:rPr>
            <w:rFonts w:ascii="Arial" w:eastAsiaTheme="minorEastAsia" w:hAnsi="Arial" w:cs="Arial"/>
            <w:kern w:val="2"/>
            <w:sz w:val="22"/>
            <w:szCs w:val="22"/>
          </w:rPr>
          <w:t xml:space="preserve"> from GEO.</w:t>
        </w:r>
      </w:ins>
      <w:moveTo w:id="646" w:author="czeng" w:date="2020-03-14T23:09:00Z">
        <w:r w:rsidRPr="003A2DBD">
          <w:rPr>
            <w:rFonts w:ascii="Arial" w:eastAsiaTheme="minorEastAsia" w:hAnsi="Arial" w:cs="Arial"/>
            <w:kern w:val="2"/>
            <w:sz w:val="22"/>
            <w:szCs w:val="22"/>
          </w:rPr>
          <w:t xml:space="preserve"> </w:t>
        </w:r>
        <w:del w:id="647" w:author="czeng" w:date="2020-03-14T23:26:00Z">
          <w:r w:rsidR="00EB2027" w:rsidRPr="003A2DBD" w:rsidDel="00EB2027">
            <w:rPr>
              <w:rFonts w:ascii="Arial" w:eastAsiaTheme="minorEastAsia" w:hAnsi="Arial" w:cs="Arial"/>
              <w:kern w:val="2"/>
              <w:sz w:val="22"/>
              <w:szCs w:val="22"/>
            </w:rPr>
            <w:delText>B</w:delText>
          </w:r>
          <w:r w:rsidRPr="003A2DBD" w:rsidDel="00EB2027">
            <w:rPr>
              <w:rFonts w:ascii="Arial" w:eastAsiaTheme="minorEastAsia" w:hAnsi="Arial" w:cs="Arial"/>
              <w:kern w:val="2"/>
              <w:sz w:val="22"/>
              <w:szCs w:val="22"/>
            </w:rPr>
            <w:delText>y</w:delText>
          </w:r>
        </w:del>
        <w:r w:rsidRPr="003A2DBD">
          <w:rPr>
            <w:rFonts w:ascii="Arial" w:eastAsiaTheme="minorEastAsia" w:hAnsi="Arial" w:cs="Arial"/>
            <w:kern w:val="2"/>
            <w:sz w:val="22"/>
            <w:szCs w:val="22"/>
          </w:rPr>
          <w:t xml:space="preserve"> </w:t>
        </w:r>
      </w:moveTo>
      <w:ins w:id="648" w:author="czeng" w:date="2020-03-14T23:26:00Z">
        <w:r w:rsidR="00EB2027">
          <w:rPr>
            <w:rFonts w:ascii="Arial" w:eastAsiaTheme="minorEastAsia" w:hAnsi="Arial" w:cs="Arial"/>
            <w:kern w:val="2"/>
            <w:sz w:val="22"/>
            <w:szCs w:val="22"/>
          </w:rPr>
          <w:t xml:space="preserve">As shown in the </w:t>
        </w:r>
      </w:ins>
      <w:moveTo w:id="649" w:author="czeng" w:date="2020-03-14T23:09:00Z">
        <w:r w:rsidRPr="003A2DBD">
          <w:rPr>
            <w:rFonts w:ascii="Arial" w:eastAsiaTheme="minorEastAsia" w:hAnsi="Arial" w:cs="Arial"/>
            <w:kern w:val="2"/>
            <w:sz w:val="22"/>
            <w:szCs w:val="22"/>
          </w:rPr>
          <w:t>heatmap</w:t>
        </w:r>
        <w:r>
          <w:rPr>
            <w:rFonts w:ascii="Arial" w:eastAsiaTheme="minorEastAsia" w:hAnsi="Arial" w:cs="Arial"/>
            <w:kern w:val="2"/>
            <w:sz w:val="22"/>
            <w:szCs w:val="22"/>
          </w:rPr>
          <w:t xml:space="preserve"> </w:t>
        </w:r>
        <w:del w:id="650" w:author="czeng" w:date="2020-03-14T23:26:00Z">
          <w:r w:rsidRPr="003A2DBD" w:rsidDel="00EB2027">
            <w:rPr>
              <w:rFonts w:ascii="Arial" w:eastAsiaTheme="minorEastAsia" w:hAnsi="Arial" w:cs="Arial"/>
              <w:kern w:val="2"/>
              <w:sz w:val="22"/>
              <w:szCs w:val="22"/>
            </w:rPr>
            <w:delText>(</w:delText>
          </w:r>
        </w:del>
      </w:moveTo>
      <w:ins w:id="651" w:author="czeng" w:date="2020-03-14T23:26:00Z">
        <w:r w:rsidR="00EB2027">
          <w:rPr>
            <w:rFonts w:ascii="Arial" w:eastAsiaTheme="minorEastAsia" w:hAnsi="Arial" w:cs="Arial"/>
            <w:kern w:val="2"/>
            <w:sz w:val="22"/>
            <w:szCs w:val="22"/>
          </w:rPr>
          <w:t xml:space="preserve">of </w:t>
        </w:r>
      </w:ins>
      <w:moveTo w:id="652" w:author="czeng" w:date="2020-03-14T23:09:00Z">
        <w:r w:rsidRPr="003A2DBD">
          <w:rPr>
            <w:rFonts w:ascii="Arial" w:eastAsiaTheme="minorEastAsia" w:hAnsi="Arial" w:cs="Arial"/>
            <w:kern w:val="2"/>
            <w:sz w:val="22"/>
            <w:szCs w:val="22"/>
          </w:rPr>
          <w:t xml:space="preserve">Figure </w:t>
        </w:r>
        <w:r>
          <w:rPr>
            <w:rFonts w:ascii="Arial" w:eastAsiaTheme="minorEastAsia" w:hAnsi="Arial" w:cs="Arial"/>
            <w:kern w:val="2"/>
            <w:sz w:val="22"/>
            <w:szCs w:val="22"/>
          </w:rPr>
          <w:t>S7</w:t>
        </w:r>
        <w:del w:id="653" w:author="czeng" w:date="2020-03-14T23:31:00Z">
          <w:r w:rsidDel="004E0FE6">
            <w:rPr>
              <w:rFonts w:ascii="Arial" w:eastAsiaTheme="minorEastAsia" w:hAnsi="Arial" w:cs="Arial"/>
              <w:kern w:val="2"/>
              <w:sz w:val="22"/>
              <w:szCs w:val="22"/>
            </w:rPr>
            <w:delText>A</w:delText>
          </w:r>
        </w:del>
        <w:del w:id="654" w:author="czeng" w:date="2020-03-14T23:26:00Z">
          <w:r w:rsidRPr="003A2DBD" w:rsidDel="00EB2027">
            <w:rPr>
              <w:rFonts w:ascii="Arial" w:eastAsiaTheme="minorEastAsia" w:hAnsi="Arial" w:cs="Arial"/>
              <w:kern w:val="2"/>
              <w:sz w:val="22"/>
              <w:szCs w:val="22"/>
            </w:rPr>
            <w:delText>).</w:delText>
          </w:r>
        </w:del>
      </w:moveTo>
      <w:ins w:id="655" w:author="czeng" w:date="2020-03-14T23:26:00Z">
        <w:r w:rsidR="00EB2027">
          <w:rPr>
            <w:rFonts w:ascii="Arial" w:eastAsiaTheme="minorEastAsia" w:hAnsi="Arial" w:cs="Arial"/>
            <w:kern w:val="2"/>
            <w:sz w:val="22"/>
            <w:szCs w:val="22"/>
          </w:rPr>
          <w:t>,</w:t>
        </w:r>
      </w:ins>
      <w:moveTo w:id="656" w:author="czeng" w:date="2020-03-14T23:09:00Z">
        <w:r w:rsidRPr="003A2DBD">
          <w:rPr>
            <w:rFonts w:ascii="Arial" w:eastAsiaTheme="minorEastAsia" w:hAnsi="Arial" w:cs="Arial"/>
            <w:kern w:val="2"/>
            <w:sz w:val="22"/>
            <w:szCs w:val="22"/>
          </w:rPr>
          <w:t xml:space="preserve"> </w:t>
        </w:r>
      </w:moveTo>
      <w:ins w:id="657" w:author="czeng" w:date="2020-03-14T23:28:00Z">
        <w:r w:rsidR="00EB2027">
          <w:rPr>
            <w:rFonts w:ascii="Times New Roman" w:eastAsiaTheme="minorHAnsi" w:hAnsi="Times New Roman" w:cs="Times New Roman"/>
            <w:color w:val="000000"/>
            <w:shd w:val="clear" w:color="auto" w:fill="FFFFFF"/>
          </w:rPr>
          <w:t xml:space="preserve">207 out of 209 sites showed their low methylation level as </w:t>
        </w:r>
        <w:r w:rsidR="00EB2027">
          <w:rPr>
            <w:rFonts w:ascii="Times New Roman" w:eastAsiaTheme="minorHAnsi" w:hAnsi="Times New Roman" w:cs="Times New Roman"/>
            <w:color w:val="000000"/>
            <w:shd w:val="clear" w:color="auto" w:fill="FFFFFF"/>
          </w:rPr>
          <w:sym w:font="Symbol" w:char="F03C"/>
        </w:r>
        <w:r w:rsidR="00EB2027">
          <w:rPr>
            <w:rFonts w:ascii="Times New Roman" w:eastAsiaTheme="minorHAnsi" w:hAnsi="Times New Roman" w:cs="Times New Roman"/>
            <w:color w:val="000000"/>
            <w:shd w:val="clear" w:color="auto" w:fill="FFFFFF"/>
          </w:rPr>
          <w:t xml:space="preserve"> 0.3 in average</w:t>
        </w:r>
      </w:ins>
      <w:ins w:id="658" w:author="czeng" w:date="2020-03-14T23:29:00Z">
        <w:r w:rsidR="00EB2027">
          <w:rPr>
            <w:rFonts w:ascii="Times New Roman" w:eastAsiaTheme="minorHAnsi" w:hAnsi="Times New Roman" w:cs="Times New Roman"/>
            <w:color w:val="000000"/>
            <w:shd w:val="clear" w:color="auto" w:fill="FFFFFF"/>
          </w:rPr>
          <w:t xml:space="preserve">, implying the </w:t>
        </w:r>
      </w:ins>
      <w:moveTo w:id="659" w:author="czeng" w:date="2020-03-14T23:09:00Z">
        <w:del w:id="660" w:author="czeng" w:date="2020-03-14T23:26:00Z">
          <w:r w:rsidRPr="003A2DBD" w:rsidDel="00EB2027">
            <w:rPr>
              <w:rFonts w:ascii="Arial" w:eastAsiaTheme="minorEastAsia" w:hAnsi="Arial" w:cs="Arial"/>
              <w:kern w:val="2"/>
              <w:sz w:val="22"/>
              <w:szCs w:val="22"/>
            </w:rPr>
            <w:delText>E</w:delText>
          </w:r>
        </w:del>
        <w:del w:id="661" w:author="czeng" w:date="2020-03-14T23:29:00Z">
          <w:r w:rsidRPr="003A2DBD" w:rsidDel="00EB2027">
            <w:rPr>
              <w:rFonts w:ascii="Arial" w:eastAsiaTheme="minorEastAsia" w:hAnsi="Arial" w:cs="Arial"/>
              <w:kern w:val="2"/>
              <w:sz w:val="22"/>
              <w:szCs w:val="22"/>
            </w:rPr>
            <w:delText xml:space="preserve">xcept that the mean values of cg18126097 and cg23927970 were 0.80 and 0.35 respectively, the mean methylation values of the other 207 sites were all less than 0.3, which was significantly different from those in tumor and adenoma tissues. This further illustrates the </w:delText>
          </w:r>
        </w:del>
        <w:r w:rsidRPr="003A2DBD">
          <w:rPr>
            <w:rFonts w:ascii="Arial" w:eastAsiaTheme="minorEastAsia" w:hAnsi="Arial" w:cs="Arial"/>
            <w:kern w:val="2"/>
            <w:sz w:val="22"/>
            <w:szCs w:val="22"/>
          </w:rPr>
          <w:t xml:space="preserve">potential of these sites </w:t>
        </w:r>
      </w:moveTo>
      <w:ins w:id="662" w:author="czeng" w:date="2020-03-14T23:33:00Z">
        <w:r w:rsidR="004E0FE6">
          <w:rPr>
            <w:rFonts w:ascii="Arial" w:eastAsiaTheme="minorEastAsia" w:hAnsi="Arial" w:cs="Arial"/>
            <w:kern w:val="2"/>
            <w:sz w:val="22"/>
            <w:szCs w:val="22"/>
          </w:rPr>
          <w:t>deserving</w:t>
        </w:r>
      </w:ins>
      <w:ins w:id="663" w:author="czeng" w:date="2020-03-14T23:29:00Z">
        <w:r w:rsidR="00EB2027">
          <w:rPr>
            <w:rFonts w:ascii="Arial" w:eastAsiaTheme="minorEastAsia" w:hAnsi="Arial" w:cs="Arial"/>
            <w:kern w:val="2"/>
            <w:sz w:val="22"/>
            <w:szCs w:val="22"/>
          </w:rPr>
          <w:t xml:space="preserve"> further investigation </w:t>
        </w:r>
      </w:ins>
      <w:ins w:id="664" w:author="czeng" w:date="2020-03-14T23:30:00Z">
        <w:r w:rsidR="00EB2027">
          <w:rPr>
            <w:rFonts w:ascii="Arial" w:eastAsiaTheme="minorEastAsia" w:hAnsi="Arial" w:cs="Arial"/>
            <w:kern w:val="2"/>
            <w:sz w:val="22"/>
            <w:szCs w:val="22"/>
          </w:rPr>
          <w:t>for</w:t>
        </w:r>
      </w:ins>
      <w:ins w:id="665" w:author="czeng" w:date="2020-03-14T23:29:00Z">
        <w:r w:rsidR="00EB2027">
          <w:rPr>
            <w:rFonts w:ascii="Arial" w:eastAsiaTheme="minorEastAsia" w:hAnsi="Arial" w:cs="Arial"/>
            <w:kern w:val="2"/>
            <w:sz w:val="22"/>
            <w:szCs w:val="22"/>
          </w:rPr>
          <w:t xml:space="preserve"> </w:t>
        </w:r>
      </w:ins>
      <w:moveTo w:id="666" w:author="czeng" w:date="2020-03-14T23:09:00Z">
        <w:del w:id="667" w:author="czeng" w:date="2020-03-14T23:30:00Z">
          <w:r w:rsidRPr="003A2DBD" w:rsidDel="00EB2027">
            <w:rPr>
              <w:rFonts w:ascii="Arial" w:eastAsiaTheme="minorEastAsia" w:hAnsi="Arial" w:cs="Arial"/>
              <w:kern w:val="2"/>
              <w:sz w:val="22"/>
              <w:szCs w:val="22"/>
            </w:rPr>
            <w:delText xml:space="preserve">as </w:delText>
          </w:r>
        </w:del>
        <w:r w:rsidRPr="003A2DBD">
          <w:rPr>
            <w:rFonts w:ascii="Arial" w:eastAsiaTheme="minorEastAsia" w:hAnsi="Arial" w:cs="Arial"/>
            <w:kern w:val="2"/>
            <w:sz w:val="22"/>
            <w:szCs w:val="22"/>
          </w:rPr>
          <w:t>early diagnos</w:t>
        </w:r>
      </w:moveTo>
      <w:ins w:id="668" w:author="czeng" w:date="2020-03-14T23:30:00Z">
        <w:r w:rsidR="00EB2027">
          <w:rPr>
            <w:rFonts w:ascii="Arial" w:eastAsiaTheme="minorEastAsia" w:hAnsi="Arial" w:cs="Arial"/>
            <w:kern w:val="2"/>
            <w:sz w:val="22"/>
            <w:szCs w:val="22"/>
          </w:rPr>
          <w:t>is.</w:t>
        </w:r>
      </w:ins>
      <w:moveTo w:id="669" w:author="czeng" w:date="2020-03-14T23:09:00Z">
        <w:del w:id="670" w:author="czeng" w:date="2020-03-14T23:30:00Z">
          <w:r w:rsidRPr="003A2DBD" w:rsidDel="00EB2027">
            <w:rPr>
              <w:rFonts w:ascii="Arial" w:eastAsiaTheme="minorEastAsia" w:hAnsi="Arial" w:cs="Arial"/>
              <w:kern w:val="2"/>
              <w:sz w:val="22"/>
              <w:szCs w:val="22"/>
            </w:rPr>
            <w:delText>tic markers. The density curve also reflects this feature well</w:delText>
          </w:r>
          <w:r w:rsidDel="00EB2027">
            <w:rPr>
              <w:rFonts w:ascii="Arial" w:eastAsiaTheme="minorEastAsia" w:hAnsi="Arial" w:cs="Arial"/>
              <w:kern w:val="2"/>
              <w:sz w:val="22"/>
              <w:szCs w:val="22"/>
            </w:rPr>
            <w:delText xml:space="preserve"> </w:delText>
          </w:r>
          <w:r w:rsidRPr="003A2DBD" w:rsidDel="00EB2027">
            <w:rPr>
              <w:rFonts w:ascii="Arial" w:eastAsiaTheme="minorEastAsia" w:hAnsi="Arial" w:cs="Arial"/>
              <w:kern w:val="2"/>
              <w:sz w:val="22"/>
              <w:szCs w:val="22"/>
            </w:rPr>
            <w:delText xml:space="preserve">(Figure </w:delText>
          </w:r>
          <w:r w:rsidDel="00EB2027">
            <w:rPr>
              <w:rFonts w:ascii="Arial" w:eastAsiaTheme="minorEastAsia" w:hAnsi="Arial" w:cs="Arial"/>
              <w:kern w:val="2"/>
              <w:sz w:val="22"/>
              <w:szCs w:val="22"/>
            </w:rPr>
            <w:delText>S7B</w:delText>
          </w:r>
          <w:r w:rsidRPr="003A2DBD" w:rsidDel="00EB2027">
            <w:rPr>
              <w:rFonts w:ascii="Arial" w:eastAsiaTheme="minorEastAsia" w:hAnsi="Arial" w:cs="Arial"/>
              <w:kern w:val="2"/>
              <w:sz w:val="22"/>
              <w:szCs w:val="22"/>
            </w:rPr>
            <w:delText>).</w:delText>
          </w:r>
        </w:del>
      </w:moveTo>
    </w:p>
    <w:moveToRangeEnd w:id="629"/>
    <w:p w14:paraId="64637605" w14:textId="77777777" w:rsidR="00642F4E" w:rsidRPr="00212179" w:rsidRDefault="00642F4E" w:rsidP="006C4C6E">
      <w:pPr>
        <w:jc w:val="both"/>
        <w:rPr>
          <w:rFonts w:ascii="Arial" w:eastAsiaTheme="minorEastAsia" w:hAnsi="Arial" w:cs="Arial"/>
          <w:kern w:val="2"/>
          <w:sz w:val="22"/>
          <w:szCs w:val="22"/>
        </w:rPr>
        <w:pPrChange w:id="671" w:author="czeng" w:date="2020-03-14T09:59:00Z">
          <w:pPr>
            <w:spacing w:line="480" w:lineRule="auto"/>
            <w:jc w:val="both"/>
          </w:pPr>
        </w:pPrChange>
      </w:pPr>
    </w:p>
    <w:p w14:paraId="3A35DDF0" w14:textId="77777777" w:rsidR="00642F4E" w:rsidRPr="00642F4E" w:rsidRDefault="00642F4E" w:rsidP="006C4C6E">
      <w:pPr>
        <w:pStyle w:val="2"/>
        <w:jc w:val="both"/>
        <w:rPr>
          <w:rFonts w:ascii="Arial" w:hAnsi="Arial" w:cs="Arial"/>
          <w:b/>
          <w:bCs/>
          <w:color w:val="auto"/>
          <w:sz w:val="22"/>
          <w:szCs w:val="22"/>
        </w:rPr>
        <w:pPrChange w:id="672" w:author="czeng" w:date="2020-03-14T09:59:00Z">
          <w:pPr>
            <w:pStyle w:val="2"/>
            <w:spacing w:line="480" w:lineRule="auto"/>
            <w:jc w:val="both"/>
          </w:pPr>
        </w:pPrChange>
      </w:pPr>
      <w:r w:rsidRPr="00642F4E">
        <w:rPr>
          <w:rFonts w:ascii="Arial" w:hAnsi="Arial" w:cs="Arial"/>
          <w:b/>
          <w:bCs/>
          <w:color w:val="auto"/>
          <w:sz w:val="22"/>
          <w:szCs w:val="22"/>
        </w:rPr>
        <w:t>Conclusions</w:t>
      </w:r>
    </w:p>
    <w:p w14:paraId="042AE336" w14:textId="42A3237B" w:rsidR="00B34044" w:rsidRPr="00B34044" w:rsidRDefault="00B34044" w:rsidP="006C4C6E">
      <w:pPr>
        <w:jc w:val="both"/>
        <w:rPr>
          <w:rFonts w:ascii="Arial" w:eastAsiaTheme="minorEastAsia" w:hAnsi="Arial" w:cs="Arial"/>
          <w:kern w:val="2"/>
          <w:sz w:val="22"/>
          <w:szCs w:val="22"/>
        </w:rPr>
        <w:pPrChange w:id="673" w:author="czeng" w:date="2020-03-14T09:59:00Z">
          <w:pPr>
            <w:spacing w:line="480" w:lineRule="auto"/>
            <w:jc w:val="both"/>
          </w:pPr>
        </w:pPrChange>
      </w:pPr>
      <w:r w:rsidRPr="00B34044">
        <w:rPr>
          <w:rFonts w:ascii="Arial" w:eastAsiaTheme="minorEastAsia" w:hAnsi="Arial" w:cs="Arial"/>
          <w:kern w:val="2"/>
          <w:sz w:val="22"/>
          <w:szCs w:val="22"/>
        </w:rPr>
        <w:t xml:space="preserve">Adenoma samples are perfect proxy for colorectal carcinoma early biomarker identification. </w:t>
      </w:r>
      <w:r w:rsidR="00642F4E" w:rsidRPr="00B34044">
        <w:rPr>
          <w:rFonts w:ascii="Arial" w:eastAsiaTheme="minorEastAsia" w:hAnsi="Arial" w:cs="Arial"/>
          <w:kern w:val="2"/>
          <w:sz w:val="22"/>
          <w:szCs w:val="22"/>
        </w:rPr>
        <w:t>O</w:t>
      </w:r>
      <w:r w:rsidR="00642F4E" w:rsidRPr="00B34044">
        <w:rPr>
          <w:rFonts w:ascii="Arial" w:eastAsiaTheme="minorEastAsia" w:hAnsi="Arial" w:cs="Arial" w:hint="eastAsia"/>
          <w:kern w:val="2"/>
          <w:sz w:val="22"/>
          <w:szCs w:val="22"/>
        </w:rPr>
        <w:t>ur</w:t>
      </w:r>
      <w:r w:rsidR="00642F4E" w:rsidRPr="00B34044">
        <w:rPr>
          <w:rFonts w:ascii="Arial" w:eastAsiaTheme="minorEastAsia" w:hAnsi="Arial" w:cs="Arial"/>
          <w:kern w:val="2"/>
          <w:sz w:val="22"/>
          <w:szCs w:val="22"/>
        </w:rPr>
        <w:t xml:space="preserve"> study focus</w:t>
      </w:r>
      <w:r w:rsidRPr="00B34044">
        <w:rPr>
          <w:rFonts w:ascii="Arial" w:eastAsiaTheme="minorEastAsia" w:hAnsi="Arial" w:cs="Arial"/>
          <w:kern w:val="2"/>
          <w:sz w:val="22"/>
          <w:szCs w:val="22"/>
        </w:rPr>
        <w:t>ed</w:t>
      </w:r>
      <w:r w:rsidR="00642F4E" w:rsidRPr="00B34044">
        <w:rPr>
          <w:rFonts w:ascii="Arial" w:eastAsiaTheme="minorEastAsia" w:hAnsi="Arial" w:cs="Arial"/>
          <w:kern w:val="2"/>
          <w:sz w:val="22"/>
          <w:szCs w:val="22"/>
        </w:rPr>
        <w:t xml:space="preserve"> on early benign adenoma, in order to get the earliest clue</w:t>
      </w:r>
      <w:r w:rsidRPr="00B34044">
        <w:rPr>
          <w:rFonts w:ascii="Arial" w:eastAsiaTheme="minorEastAsia" w:hAnsi="Arial" w:cs="Arial"/>
          <w:kern w:val="2"/>
          <w:sz w:val="22"/>
          <w:szCs w:val="22"/>
        </w:rPr>
        <w:t xml:space="preserve"> to detect colorectal disease. DNA methylation is a promising biomarker for cancer diagnosis and surveillance for its tissue specificity and robustness. We established the DNA methylation landscape of LGA and HGA and noted the </w:t>
      </w:r>
      <w:del w:id="674" w:author="Microsoft Office 用户" w:date="2020-03-13T23:45:00Z">
        <w:r w:rsidRPr="00B34044" w:rsidDel="00BB12F7">
          <w:rPr>
            <w:rFonts w:ascii="Arial" w:eastAsiaTheme="minorEastAsia" w:hAnsi="Arial" w:cs="Arial"/>
            <w:kern w:val="2"/>
            <w:sz w:val="22"/>
            <w:szCs w:val="22"/>
          </w:rPr>
          <w:delText>hyperme</w:delText>
        </w:r>
      </w:del>
      <w:ins w:id="675" w:author="Microsoft Office 用户" w:date="2020-03-13T23:45:00Z">
        <w:r w:rsidR="00BB12F7">
          <w:rPr>
            <w:rFonts w:ascii="Arial" w:eastAsiaTheme="minorEastAsia" w:hAnsi="Arial" w:cs="Arial"/>
            <w:kern w:val="2"/>
            <w:sz w:val="22"/>
            <w:szCs w:val="22"/>
          </w:rPr>
          <w:t>hyper-me</w:t>
        </w:r>
      </w:ins>
      <w:r w:rsidRPr="00B34044">
        <w:rPr>
          <w:rFonts w:ascii="Arial" w:eastAsiaTheme="minorEastAsia" w:hAnsi="Arial" w:cs="Arial"/>
          <w:kern w:val="2"/>
          <w:sz w:val="22"/>
          <w:szCs w:val="22"/>
        </w:rPr>
        <w:t>thylated</w:t>
      </w:r>
      <w:r>
        <w:rPr>
          <w:rFonts w:ascii="Arial" w:eastAsiaTheme="minorEastAsia" w:hAnsi="Arial" w:cs="Arial"/>
          <w:kern w:val="2"/>
          <w:sz w:val="22"/>
          <w:szCs w:val="22"/>
        </w:rPr>
        <w:t xml:space="preserve"> peak has a regular decrease compa</w:t>
      </w:r>
      <w:r w:rsidR="001A7364">
        <w:rPr>
          <w:rFonts w:ascii="Arial" w:eastAsiaTheme="minorEastAsia" w:hAnsi="Arial" w:cs="Arial"/>
          <w:kern w:val="2"/>
          <w:sz w:val="22"/>
          <w:szCs w:val="22"/>
        </w:rPr>
        <w:t xml:space="preserve">nied with disease procession. Furthermore, we found the development of adenoma is associated with functions of nervous system, while the initiation of the adenoma is more associated with cell biological functions. Another relatively independent work was based on the precious finding in LGA, in which we found </w:t>
      </w:r>
      <w:r w:rsidR="001A7364" w:rsidRPr="001A7364">
        <w:rPr>
          <w:rFonts w:ascii="Arial" w:hAnsi="Arial" w:cs="Arial"/>
          <w:bCs/>
          <w:i/>
          <w:sz w:val="22"/>
          <w:szCs w:val="22"/>
        </w:rPr>
        <w:t>ADHFE1</w:t>
      </w:r>
      <w:r w:rsidR="001A7364" w:rsidRPr="00551C72">
        <w:rPr>
          <w:rFonts w:ascii="Arial" w:hAnsi="Arial" w:cs="Arial"/>
          <w:bCs/>
          <w:sz w:val="22"/>
          <w:szCs w:val="22"/>
        </w:rPr>
        <w:t xml:space="preserve"> is a potential early diagnosis biomarker of </w:t>
      </w:r>
      <w:r w:rsidR="001A7364" w:rsidRPr="00B84286">
        <w:rPr>
          <w:rFonts w:ascii="Arial" w:hAnsi="Arial" w:cs="Arial"/>
          <w:bCs/>
          <w:sz w:val="22"/>
          <w:szCs w:val="22"/>
        </w:rPr>
        <w:t>colorectal carcinoma</w:t>
      </w:r>
      <w:r w:rsidR="001A7364" w:rsidRPr="00551C72">
        <w:rPr>
          <w:rFonts w:ascii="Arial" w:hAnsi="Arial" w:cs="Arial"/>
          <w:bCs/>
          <w:sz w:val="22"/>
          <w:szCs w:val="22"/>
        </w:rPr>
        <w:t xml:space="preserve"> </w:t>
      </w:r>
      <w:r w:rsidR="001A7364">
        <w:rPr>
          <w:rFonts w:ascii="Arial" w:hAnsi="Arial" w:cs="Arial"/>
          <w:bCs/>
          <w:sz w:val="22"/>
          <w:szCs w:val="22"/>
        </w:rPr>
        <w:t xml:space="preserve">and adenoma. </w:t>
      </w:r>
      <w:r w:rsidR="001A7364">
        <w:rPr>
          <w:rFonts w:ascii="Arial" w:hAnsi="Arial" w:cs="Arial" w:hint="eastAsia"/>
          <w:bCs/>
          <w:sz w:val="22"/>
          <w:szCs w:val="22"/>
        </w:rPr>
        <w:t>833</w:t>
      </w:r>
      <w:r w:rsidR="001A7364">
        <w:rPr>
          <w:rFonts w:ascii="Arial" w:hAnsi="Arial" w:cs="Arial"/>
          <w:bCs/>
          <w:sz w:val="22"/>
          <w:szCs w:val="22"/>
        </w:rPr>
        <w:t xml:space="preserve"> </w:t>
      </w:r>
      <w:r w:rsidR="001A7364">
        <w:rPr>
          <w:rFonts w:ascii="Arial" w:hAnsi="Arial" w:cs="Arial" w:hint="eastAsia"/>
          <w:bCs/>
          <w:sz w:val="22"/>
          <w:szCs w:val="22"/>
        </w:rPr>
        <w:t>sampl</w:t>
      </w:r>
      <w:r w:rsidR="001A7364">
        <w:rPr>
          <w:rFonts w:ascii="Arial" w:hAnsi="Arial" w:cs="Arial"/>
          <w:bCs/>
          <w:sz w:val="22"/>
          <w:szCs w:val="22"/>
        </w:rPr>
        <w:t>es from the public database strongly support</w:t>
      </w:r>
      <w:r w:rsidR="005C753D">
        <w:rPr>
          <w:rFonts w:ascii="Arial" w:hAnsi="Arial" w:cs="Arial"/>
          <w:bCs/>
          <w:sz w:val="22"/>
          <w:szCs w:val="22"/>
        </w:rPr>
        <w:t xml:space="preserve"> the gene is a promising biomarker.</w:t>
      </w:r>
    </w:p>
    <w:p w14:paraId="46C4DB70" w14:textId="1D5288F1" w:rsidR="00642F4E" w:rsidRPr="00642F4E" w:rsidRDefault="00642F4E" w:rsidP="006C4C6E">
      <w:pPr>
        <w:jc w:val="both"/>
        <w:rPr>
          <w:rFonts w:ascii="Arial" w:eastAsiaTheme="minorEastAsia" w:hAnsi="Arial" w:cs="Arial"/>
          <w:kern w:val="2"/>
          <w:sz w:val="22"/>
          <w:szCs w:val="22"/>
        </w:rPr>
        <w:pPrChange w:id="676" w:author="czeng" w:date="2020-03-14T09:59:00Z">
          <w:pPr>
            <w:spacing w:line="480" w:lineRule="auto"/>
            <w:jc w:val="both"/>
          </w:pPr>
        </w:pPrChange>
      </w:pPr>
    </w:p>
    <w:p w14:paraId="56E56D6D" w14:textId="77777777" w:rsidR="006C2088" w:rsidRPr="00AA74C7" w:rsidRDefault="006C2088" w:rsidP="006C4C6E">
      <w:pPr>
        <w:pStyle w:val="2"/>
        <w:jc w:val="both"/>
        <w:rPr>
          <w:rFonts w:ascii="Arial" w:hAnsi="Arial" w:cs="Arial"/>
          <w:b/>
          <w:bCs/>
          <w:color w:val="auto"/>
          <w:sz w:val="22"/>
          <w:szCs w:val="22"/>
        </w:rPr>
        <w:pPrChange w:id="677" w:author="czeng" w:date="2020-03-14T09:59:00Z">
          <w:pPr>
            <w:pStyle w:val="2"/>
            <w:spacing w:line="480" w:lineRule="auto"/>
            <w:jc w:val="both"/>
          </w:pPr>
        </w:pPrChange>
      </w:pPr>
      <w:r w:rsidRPr="00AA74C7">
        <w:rPr>
          <w:rFonts w:ascii="Arial" w:hAnsi="Arial" w:cs="Arial"/>
          <w:b/>
          <w:bCs/>
          <w:color w:val="auto"/>
          <w:sz w:val="22"/>
          <w:szCs w:val="22"/>
        </w:rPr>
        <w:t>Methods</w:t>
      </w:r>
    </w:p>
    <w:p w14:paraId="3AA3D360" w14:textId="77777777" w:rsidR="006C2088" w:rsidRPr="00AA74C7" w:rsidRDefault="006C2088" w:rsidP="006C4C6E">
      <w:pPr>
        <w:jc w:val="both"/>
        <w:rPr>
          <w:rFonts w:ascii="Arial" w:hAnsi="Arial" w:cs="Arial"/>
          <w:b/>
          <w:sz w:val="22"/>
          <w:szCs w:val="22"/>
        </w:rPr>
        <w:pPrChange w:id="678" w:author="czeng" w:date="2020-03-14T09:59:00Z">
          <w:pPr>
            <w:spacing w:line="480" w:lineRule="auto"/>
            <w:jc w:val="both"/>
          </w:pPr>
        </w:pPrChange>
      </w:pPr>
      <w:r w:rsidRPr="00AA74C7">
        <w:rPr>
          <w:rFonts w:ascii="Arial" w:hAnsi="Arial" w:cs="Arial"/>
          <w:b/>
          <w:sz w:val="22"/>
          <w:szCs w:val="22"/>
        </w:rPr>
        <w:t>Sample collection and pathological confirmation</w:t>
      </w:r>
    </w:p>
    <w:p w14:paraId="39F0EF7A" w14:textId="510744B4" w:rsidR="006C2088" w:rsidRPr="00AA74C7" w:rsidRDefault="006C2088" w:rsidP="006C4C6E">
      <w:pPr>
        <w:pStyle w:val="HTML"/>
        <w:shd w:val="clear" w:color="auto" w:fill="FFFFFF"/>
        <w:jc w:val="both"/>
        <w:rPr>
          <w:rFonts w:ascii="Arial" w:eastAsiaTheme="minorEastAsia" w:hAnsi="Arial" w:cs="Arial"/>
          <w:kern w:val="2"/>
          <w:sz w:val="22"/>
          <w:szCs w:val="22"/>
        </w:rPr>
        <w:pPrChange w:id="679" w:author="czeng" w:date="2020-03-14T09:59:00Z">
          <w:pPr>
            <w:pStyle w:val="HTML"/>
            <w:shd w:val="clear" w:color="auto" w:fill="FFFFFF"/>
            <w:spacing w:line="480" w:lineRule="auto"/>
            <w:jc w:val="both"/>
          </w:pPr>
        </w:pPrChange>
      </w:pPr>
      <w:r>
        <w:rPr>
          <w:rFonts w:ascii="Arial" w:eastAsiaTheme="minorEastAsia" w:hAnsi="Arial" w:cs="Arial"/>
          <w:kern w:val="2"/>
          <w:sz w:val="22"/>
          <w:szCs w:val="22"/>
        </w:rPr>
        <w:t>I</w:t>
      </w:r>
      <w:r w:rsidRPr="00AA74C7">
        <w:rPr>
          <w:rFonts w:ascii="Arial" w:eastAsiaTheme="minorEastAsia" w:hAnsi="Arial" w:cs="Arial"/>
          <w:kern w:val="2"/>
          <w:sz w:val="22"/>
          <w:szCs w:val="22"/>
        </w:rPr>
        <w:t>n the Department of Gastroenterology of Peking University Third hospital from March 2015 to June 2016</w:t>
      </w:r>
      <w:r>
        <w:rPr>
          <w:rFonts w:ascii="Arial" w:eastAsiaTheme="minorEastAsia" w:hAnsi="Arial" w:cs="Arial"/>
          <w:kern w:val="2"/>
          <w:sz w:val="22"/>
          <w:szCs w:val="22"/>
        </w:rPr>
        <w:t>, w</w:t>
      </w:r>
      <w:r w:rsidRPr="00AA74C7">
        <w:rPr>
          <w:rFonts w:ascii="Arial" w:eastAsiaTheme="minorEastAsia" w:hAnsi="Arial" w:cs="Arial"/>
          <w:kern w:val="2"/>
          <w:sz w:val="22"/>
          <w:szCs w:val="22"/>
        </w:rPr>
        <w:t>e collected</w:t>
      </w:r>
      <w:r w:rsidRPr="00096C2E">
        <w:rPr>
          <w:rFonts w:ascii="Arial" w:hAnsi="Arial" w:cs="Arial"/>
          <w:sz w:val="22"/>
        </w:rPr>
        <w:t xml:space="preserve"> 18 LGA and 22 HGA specimens from patients who underwent endoscopic treatment for CA removal, and obtained adjacent normal tissue specimens from 20 patients with adenoma during the treatment. </w:t>
      </w:r>
      <w:r w:rsidRPr="00AA74C7">
        <w:rPr>
          <w:rFonts w:ascii="Arial" w:eastAsiaTheme="minorEastAsia" w:hAnsi="Arial" w:cs="Arial"/>
          <w:kern w:val="2"/>
          <w:sz w:val="22"/>
          <w:szCs w:val="22"/>
        </w:rPr>
        <w:t>Tissue specimens were embedded in paraffin, sectioned, stained with hematoxylin and eosin, and confirmed by pathologist by light micros</w:t>
      </w:r>
      <w:r w:rsidRPr="00171704">
        <w:rPr>
          <w:rFonts w:ascii="Arial" w:hAnsi="Arial" w:cs="Arial"/>
          <w:sz w:val="22"/>
        </w:rPr>
        <w:t>copy.</w:t>
      </w:r>
      <w:ins w:id="680" w:author="Microsoft Office 用户" w:date="2020-03-13T17:54:00Z">
        <w:r w:rsidR="00C86C14" w:rsidRPr="00171704">
          <w:rPr>
            <w:rFonts w:ascii="Arial" w:hAnsi="Arial" w:cs="Arial"/>
            <w:sz w:val="22"/>
          </w:rPr>
          <w:t xml:space="preserve"> </w:t>
        </w:r>
        <w:bookmarkStart w:id="681" w:name="OLE_LINK167"/>
        <w:bookmarkStart w:id="682" w:name="OLE_LINK168"/>
        <w:r w:rsidR="00C86C14">
          <w:rPr>
            <w:rFonts w:ascii="Arial" w:hAnsi="Arial" w:cs="Arial" w:hint="eastAsia"/>
            <w:sz w:val="22"/>
          </w:rPr>
          <w:t>A</w:t>
        </w:r>
        <w:r w:rsidR="00C86C14" w:rsidRPr="00ED6304">
          <w:rPr>
            <w:rFonts w:ascii="Times New Roman" w:eastAsiaTheme="minorHAnsi" w:hAnsi="Times New Roman" w:cs="Times New Roman"/>
            <w:color w:val="000000"/>
          </w:rPr>
          <w:t xml:space="preserve">ll the patients </w:t>
        </w:r>
        <w:r w:rsidR="00C86C14">
          <w:rPr>
            <w:rFonts w:ascii="Times New Roman" w:eastAsiaTheme="minorHAnsi" w:hAnsi="Times New Roman" w:cs="Times New Roman"/>
            <w:color w:val="000000"/>
          </w:rPr>
          <w:t>were</w:t>
        </w:r>
        <w:r w:rsidR="00C86C14" w:rsidRPr="00ED6304">
          <w:rPr>
            <w:rFonts w:ascii="Times New Roman" w:eastAsiaTheme="minorHAnsi" w:hAnsi="Times New Roman" w:cs="Times New Roman"/>
            <w:color w:val="000000"/>
          </w:rPr>
          <w:t xml:space="preserve"> drug treatment naive (no any treatment </w:t>
        </w:r>
        <w:r w:rsidR="00C86C14">
          <w:rPr>
            <w:rFonts w:ascii="Times New Roman" w:eastAsiaTheme="minorHAnsi" w:hAnsi="Times New Roman" w:cs="Times New Roman"/>
            <w:color w:val="000000"/>
          </w:rPr>
          <w:t>before</w:t>
        </w:r>
        <w:r w:rsidR="00C86C14" w:rsidRPr="00ED6304">
          <w:rPr>
            <w:rFonts w:ascii="Times New Roman" w:eastAsiaTheme="minorHAnsi" w:hAnsi="Times New Roman" w:cs="Times New Roman"/>
            <w:color w:val="000000"/>
          </w:rPr>
          <w:t xml:space="preserve"> the</w:t>
        </w:r>
        <w:r w:rsidR="00C86C14">
          <w:rPr>
            <w:rFonts w:ascii="Times New Roman" w:eastAsiaTheme="minorHAnsi" w:hAnsi="Times New Roman" w:cs="Times New Roman"/>
            <w:color w:val="000000"/>
          </w:rPr>
          <w:t>ir</w:t>
        </w:r>
        <w:r w:rsidR="00C86C14" w:rsidRPr="00ED6304">
          <w:rPr>
            <w:rFonts w:ascii="Times New Roman" w:eastAsiaTheme="minorHAnsi" w:hAnsi="Times New Roman" w:cs="Times New Roman"/>
            <w:color w:val="000000"/>
          </w:rPr>
          <w:t xml:space="preserve"> surger</w:t>
        </w:r>
        <w:r w:rsidR="00C86C14">
          <w:rPr>
            <w:rFonts w:ascii="Times New Roman" w:eastAsiaTheme="minorHAnsi" w:hAnsi="Times New Roman" w:cs="Times New Roman"/>
            <w:color w:val="000000"/>
          </w:rPr>
          <w:t>ies</w:t>
        </w:r>
        <w:r w:rsidR="00C86C14" w:rsidRPr="00ED6304">
          <w:rPr>
            <w:rFonts w:ascii="Times New Roman" w:eastAsiaTheme="minorHAnsi" w:hAnsi="Times New Roman" w:cs="Times New Roman"/>
            <w:color w:val="000000"/>
          </w:rPr>
          <w:t>)</w:t>
        </w:r>
        <w:r w:rsidR="00C86C14">
          <w:rPr>
            <w:rFonts w:ascii="Times New Roman" w:eastAsiaTheme="minorHAnsi" w:hAnsi="Times New Roman" w:cs="Times New Roman"/>
            <w:color w:val="000000"/>
          </w:rPr>
          <w:t>, except for one with chemo- and radio-therapies 8 months prior to his surgery.</w:t>
        </w:r>
        <w:r w:rsidR="00C86C14" w:rsidRPr="00171704">
          <w:rPr>
            <w:rFonts w:ascii="Arial" w:hAnsi="Arial" w:cs="Arial"/>
            <w:sz w:val="22"/>
          </w:rPr>
          <w:t xml:space="preserve"> </w:t>
        </w:r>
        <w:r w:rsidR="00C86C14">
          <w:rPr>
            <w:rFonts w:ascii="Arial" w:hAnsi="Arial" w:cs="Arial"/>
            <w:sz w:val="22"/>
          </w:rPr>
          <w:t>Clinical information of patients, and s</w:t>
        </w:r>
        <w:r w:rsidR="00C86C14" w:rsidRPr="00171704">
          <w:rPr>
            <w:rFonts w:ascii="Arial" w:hAnsi="Arial" w:cs="Arial"/>
            <w:sz w:val="22"/>
          </w:rPr>
          <w:t>ample i</w:t>
        </w:r>
        <w:r w:rsidR="00C86C14" w:rsidRPr="00AA74C7">
          <w:rPr>
            <w:rFonts w:ascii="Arial" w:eastAsiaTheme="minorEastAsia" w:hAnsi="Arial" w:cs="Arial"/>
            <w:kern w:val="2"/>
            <w:sz w:val="22"/>
            <w:szCs w:val="22"/>
          </w:rPr>
          <w:t xml:space="preserve">nformation and loading quantity are provided on </w:t>
        </w:r>
        <w:r w:rsidR="00C86C14" w:rsidRPr="00AA74C7">
          <w:rPr>
            <w:rFonts w:ascii="Arial" w:eastAsiaTheme="minorEastAsia" w:hAnsi="Arial" w:cs="Arial"/>
            <w:b/>
            <w:kern w:val="2"/>
            <w:sz w:val="22"/>
            <w:szCs w:val="22"/>
          </w:rPr>
          <w:t>Table S</w:t>
        </w:r>
        <w:r w:rsidR="00C86C14">
          <w:rPr>
            <w:rFonts w:ascii="Arial" w:eastAsiaTheme="minorEastAsia" w:hAnsi="Arial" w:cs="Arial"/>
            <w:b/>
            <w:kern w:val="2"/>
            <w:sz w:val="22"/>
            <w:szCs w:val="22"/>
          </w:rPr>
          <w:t>5 and S6</w:t>
        </w:r>
        <w:del w:id="683" w:author="Microsoft Office 用户" w:date="2020-03-10T17:40:00Z">
          <w:r w:rsidR="00C86C14" w:rsidDel="001F4347">
            <w:rPr>
              <w:rFonts w:ascii="Arial" w:eastAsiaTheme="minorEastAsia" w:hAnsi="Arial" w:cs="Arial"/>
              <w:b/>
              <w:kern w:val="2"/>
              <w:sz w:val="22"/>
              <w:szCs w:val="22"/>
            </w:rPr>
            <w:delText>1</w:delText>
          </w:r>
        </w:del>
        <w:r w:rsidR="00C86C14">
          <w:rPr>
            <w:rFonts w:ascii="Arial" w:eastAsiaTheme="minorEastAsia" w:hAnsi="Arial" w:cs="Arial"/>
            <w:b/>
            <w:kern w:val="2"/>
            <w:sz w:val="22"/>
            <w:szCs w:val="22"/>
          </w:rPr>
          <w:t>.</w:t>
        </w:r>
      </w:ins>
      <w:bookmarkEnd w:id="681"/>
      <w:bookmarkEnd w:id="682"/>
    </w:p>
    <w:p w14:paraId="6B2000D9" w14:textId="77777777" w:rsidR="006C2088" w:rsidRPr="00C86C14" w:rsidRDefault="006C2088" w:rsidP="006C4C6E">
      <w:pPr>
        <w:pStyle w:val="HTML"/>
        <w:shd w:val="clear" w:color="auto" w:fill="FFFFFF"/>
        <w:jc w:val="both"/>
        <w:rPr>
          <w:rFonts w:ascii="Arial" w:eastAsiaTheme="minorEastAsia" w:hAnsi="Arial" w:cs="Arial"/>
          <w:kern w:val="2"/>
          <w:sz w:val="22"/>
          <w:szCs w:val="22"/>
        </w:rPr>
        <w:pPrChange w:id="684" w:author="czeng" w:date="2020-03-14T09:59:00Z">
          <w:pPr>
            <w:pStyle w:val="HTML"/>
            <w:shd w:val="clear" w:color="auto" w:fill="FFFFFF"/>
            <w:spacing w:line="480" w:lineRule="auto"/>
            <w:jc w:val="both"/>
          </w:pPr>
        </w:pPrChange>
      </w:pPr>
    </w:p>
    <w:p w14:paraId="45CD6364" w14:textId="77777777" w:rsidR="006C2088" w:rsidRPr="00AA74C7" w:rsidRDefault="006C2088" w:rsidP="006C4C6E">
      <w:pPr>
        <w:jc w:val="both"/>
        <w:rPr>
          <w:rFonts w:ascii="Arial" w:hAnsi="Arial" w:cs="Arial"/>
          <w:b/>
          <w:sz w:val="22"/>
          <w:szCs w:val="22"/>
        </w:rPr>
        <w:pPrChange w:id="685" w:author="czeng" w:date="2020-03-14T09:59:00Z">
          <w:pPr>
            <w:spacing w:line="480" w:lineRule="auto"/>
            <w:jc w:val="both"/>
          </w:pPr>
        </w:pPrChange>
      </w:pPr>
      <w:r w:rsidRPr="00AA74C7">
        <w:rPr>
          <w:rFonts w:ascii="Arial" w:hAnsi="Arial" w:cs="Arial"/>
          <w:b/>
          <w:sz w:val="22"/>
          <w:szCs w:val="22"/>
        </w:rPr>
        <w:t>DNA isolation and bisulfite conversion</w:t>
      </w:r>
    </w:p>
    <w:p w14:paraId="736AD628" w14:textId="77777777" w:rsidR="006C2088" w:rsidRPr="00AA74C7" w:rsidRDefault="006C2088" w:rsidP="006C4C6E">
      <w:pPr>
        <w:jc w:val="both"/>
        <w:rPr>
          <w:rFonts w:ascii="Arial" w:eastAsiaTheme="minorEastAsia" w:hAnsi="Arial" w:cs="Arial"/>
          <w:kern w:val="2"/>
          <w:sz w:val="22"/>
          <w:szCs w:val="22"/>
        </w:rPr>
        <w:pPrChange w:id="686" w:author="czeng" w:date="2020-03-14T09:59:00Z">
          <w:pPr>
            <w:spacing w:line="480" w:lineRule="auto"/>
            <w:jc w:val="both"/>
          </w:pPr>
        </w:pPrChange>
      </w:pPr>
      <w:r w:rsidRPr="00AA74C7">
        <w:rPr>
          <w:rFonts w:ascii="Arial" w:eastAsiaTheme="minorEastAsia" w:hAnsi="Arial" w:cs="Arial"/>
          <w:kern w:val="2"/>
          <w:sz w:val="22"/>
          <w:szCs w:val="22"/>
        </w:rPr>
        <w:t>DNA was isolated using QIAmp DNA Mini Kit</w:t>
      </w:r>
      <w:r>
        <w:rPr>
          <w:rFonts w:ascii="Arial" w:eastAsiaTheme="minorEastAsia" w:hAnsi="Arial" w:cs="Arial"/>
          <w:kern w:val="2"/>
          <w:sz w:val="22"/>
          <w:szCs w:val="22"/>
        </w:rPr>
        <w:t xml:space="preserve"> (Qiagen, Hilden, Germany)</w:t>
      </w:r>
      <w:r w:rsidRPr="00AA74C7">
        <w:rPr>
          <w:rFonts w:ascii="Arial" w:eastAsiaTheme="minorEastAsia" w:hAnsi="Arial" w:cs="Arial"/>
          <w:kern w:val="2"/>
          <w:sz w:val="22"/>
          <w:szCs w:val="22"/>
        </w:rPr>
        <w:t xml:space="preserve"> according to manufacturer’s protocol. Bisulfite conversion was performed using the EZ DNA Methylation-Gold Kit according to the instruction manual</w:t>
      </w:r>
      <w:r>
        <w:rPr>
          <w:rFonts w:ascii="Arial" w:eastAsiaTheme="minorEastAsia" w:hAnsi="Arial" w:cs="Arial"/>
          <w:kern w:val="2"/>
          <w:sz w:val="22"/>
          <w:szCs w:val="22"/>
        </w:rPr>
        <w:t xml:space="preserve"> (Zymo Research, Irvine, CA, USA)</w:t>
      </w:r>
      <w:r w:rsidRPr="00AA74C7">
        <w:rPr>
          <w:rFonts w:ascii="Arial" w:eastAsiaTheme="minorEastAsia" w:hAnsi="Arial" w:cs="Arial"/>
          <w:kern w:val="2"/>
          <w:sz w:val="22"/>
          <w:szCs w:val="22"/>
        </w:rPr>
        <w:t xml:space="preserve">. </w:t>
      </w:r>
    </w:p>
    <w:p w14:paraId="64A6ACC6" w14:textId="77777777" w:rsidR="006C2088" w:rsidRPr="00AA74C7" w:rsidRDefault="006C2088" w:rsidP="006C4C6E">
      <w:pPr>
        <w:jc w:val="both"/>
        <w:rPr>
          <w:rFonts w:ascii="Arial" w:eastAsiaTheme="minorEastAsia" w:hAnsi="Arial" w:cs="Arial"/>
          <w:kern w:val="2"/>
          <w:sz w:val="22"/>
          <w:szCs w:val="22"/>
        </w:rPr>
        <w:pPrChange w:id="687" w:author="czeng" w:date="2020-03-14T09:59:00Z">
          <w:pPr>
            <w:spacing w:line="480" w:lineRule="auto"/>
            <w:jc w:val="both"/>
          </w:pPr>
        </w:pPrChange>
      </w:pPr>
    </w:p>
    <w:p w14:paraId="693F05AA" w14:textId="77777777" w:rsidR="006C2088" w:rsidRPr="00AA74C7" w:rsidRDefault="006C2088" w:rsidP="006C4C6E">
      <w:pPr>
        <w:jc w:val="both"/>
        <w:rPr>
          <w:rFonts w:ascii="Arial" w:hAnsi="Arial" w:cs="Arial"/>
          <w:b/>
          <w:sz w:val="22"/>
          <w:szCs w:val="22"/>
        </w:rPr>
        <w:pPrChange w:id="688" w:author="czeng" w:date="2020-03-14T09:59:00Z">
          <w:pPr>
            <w:spacing w:line="480" w:lineRule="auto"/>
            <w:jc w:val="both"/>
          </w:pPr>
        </w:pPrChange>
      </w:pPr>
      <w:bookmarkStart w:id="689" w:name="OLE_LINK17"/>
      <w:bookmarkStart w:id="690" w:name="OLE_LINK27"/>
      <w:r w:rsidRPr="00AA74C7">
        <w:rPr>
          <w:rFonts w:ascii="Arial" w:hAnsi="Arial" w:cs="Arial"/>
          <w:b/>
          <w:sz w:val="22"/>
          <w:szCs w:val="22"/>
        </w:rPr>
        <w:t>Methylation data processing</w:t>
      </w:r>
    </w:p>
    <w:bookmarkEnd w:id="689"/>
    <w:bookmarkEnd w:id="690"/>
    <w:p w14:paraId="31C92D84" w14:textId="6791B6BF" w:rsidR="006C2088" w:rsidRPr="00AA74C7" w:rsidRDefault="006C2088" w:rsidP="006C4C6E">
      <w:pPr>
        <w:pStyle w:val="HTML"/>
        <w:shd w:val="clear" w:color="auto" w:fill="FFFFFF"/>
        <w:jc w:val="both"/>
        <w:rPr>
          <w:rFonts w:ascii="Arial" w:eastAsiaTheme="minorEastAsia" w:hAnsi="Arial" w:cs="Arial"/>
          <w:kern w:val="2"/>
          <w:sz w:val="22"/>
          <w:szCs w:val="22"/>
        </w:rPr>
        <w:pPrChange w:id="691" w:author="czeng" w:date="2020-03-14T09:59:00Z">
          <w:pPr>
            <w:pStyle w:val="HTML"/>
            <w:shd w:val="clear" w:color="auto" w:fill="FFFFFF"/>
            <w:spacing w:line="480" w:lineRule="auto"/>
            <w:jc w:val="both"/>
          </w:pPr>
        </w:pPrChange>
      </w:pPr>
      <w:r w:rsidRPr="00AA74C7">
        <w:rPr>
          <w:rFonts w:ascii="Arial" w:eastAsiaTheme="minorEastAsia" w:hAnsi="Arial" w:cs="Arial"/>
          <w:kern w:val="2"/>
          <w:sz w:val="22"/>
          <w:szCs w:val="22"/>
        </w:rPr>
        <w:t>Epigenome-wide DNA methylation assessment for this study was performed using the Illumina Infinium Human Methylation 450 BeadChip (Illumina, San Diego, CA, USA), which simultaneously profiles the methylation status for &gt;485,000 CpG sites at single-nucleotide resolution</w:t>
      </w:r>
      <w:r>
        <w:rPr>
          <w:rFonts w:ascii="Arial" w:eastAsiaTheme="minorEastAsia" w:hAnsi="Arial" w:cs="Arial"/>
          <w:kern w:val="2"/>
          <w:sz w:val="22"/>
          <w:szCs w:val="22"/>
        </w:rPr>
        <w:t xml:space="preserve"> and</w:t>
      </w:r>
      <w:r w:rsidRPr="00AA74C7">
        <w:rPr>
          <w:rFonts w:ascii="Arial" w:eastAsiaTheme="minorEastAsia" w:hAnsi="Arial" w:cs="Arial"/>
          <w:kern w:val="2"/>
          <w:sz w:val="22"/>
          <w:szCs w:val="22"/>
        </w:rPr>
        <w:t xml:space="preserve"> cover</w:t>
      </w:r>
      <w:r>
        <w:rPr>
          <w:rFonts w:ascii="Arial" w:eastAsiaTheme="minorEastAsia" w:hAnsi="Arial" w:cs="Arial"/>
          <w:kern w:val="2"/>
          <w:sz w:val="22"/>
          <w:szCs w:val="22"/>
        </w:rPr>
        <w:t>s</w:t>
      </w:r>
      <w:r w:rsidRPr="00AA74C7">
        <w:rPr>
          <w:rFonts w:ascii="Arial" w:eastAsiaTheme="minorEastAsia" w:hAnsi="Arial" w:cs="Arial"/>
          <w:kern w:val="2"/>
          <w:sz w:val="22"/>
          <w:szCs w:val="22"/>
        </w:rPr>
        <w:t xml:space="preserve"> 96% of CpG islands with additional coverage of island shores (&lt;2 Kb from CpG Islands), island shelves (2–4 Kb from CpG islands), and regions flanking them. </w:t>
      </w:r>
      <w:moveFromRangeStart w:id="692" w:author="Microsoft Office 用户" w:date="2020-03-13T23:38:00Z" w:name="move35035132"/>
      <w:moveFrom w:id="693" w:author="Microsoft Office 用户" w:date="2020-03-13T23:38:00Z">
        <w:r w:rsidRPr="00AA74C7" w:rsidDel="00096C2F">
          <w:rPr>
            <w:rFonts w:ascii="Arial" w:eastAsiaTheme="minorEastAsia" w:hAnsi="Arial" w:cs="Arial"/>
            <w:kern w:val="2"/>
            <w:sz w:val="22"/>
            <w:szCs w:val="22"/>
          </w:rPr>
          <w:t xml:space="preserve">The methylation status for each CpG site was calculated as the ratio of fluorescent signals (β = Max(M,0)/[Max(M,0) + Max(U,0) + 100]), ranging from 0 to 1 using the average probe intensity for the methylated (M) and unmethylated (U) alleles. β= 1 indicates complete methylation; β = 0 represents no methylation. </w:t>
        </w:r>
      </w:moveFrom>
      <w:bookmarkStart w:id="694" w:name="OLE_LINK31"/>
      <w:bookmarkStart w:id="695" w:name="OLE_LINK42"/>
      <w:bookmarkStart w:id="696" w:name="OLE_LINK43"/>
      <w:moveFromRangeEnd w:id="692"/>
      <w:r w:rsidRPr="00AA74C7">
        <w:rPr>
          <w:rFonts w:ascii="Arial" w:eastAsiaTheme="minorEastAsia" w:hAnsi="Arial" w:cs="Arial"/>
          <w:kern w:val="2"/>
          <w:sz w:val="22"/>
          <w:szCs w:val="22"/>
        </w:rPr>
        <w:t>The raw data from the array was processed using The</w:t>
      </w:r>
      <w:bookmarkStart w:id="697" w:name="OLE_LINK169"/>
      <w:bookmarkStart w:id="698" w:name="OLE_LINK170"/>
      <w:r w:rsidRPr="00AA74C7">
        <w:rPr>
          <w:rFonts w:ascii="Arial" w:eastAsiaTheme="minorEastAsia" w:hAnsi="Arial" w:cs="Arial"/>
          <w:kern w:val="2"/>
          <w:sz w:val="22"/>
          <w:szCs w:val="22"/>
        </w:rPr>
        <w:t xml:space="preserve"> </w:t>
      </w:r>
      <w:bookmarkStart w:id="699" w:name="OLE_LINK6"/>
      <w:bookmarkStart w:id="700" w:name="OLE_LINK7"/>
      <w:r w:rsidRPr="00AA74C7">
        <w:rPr>
          <w:rFonts w:ascii="Arial" w:eastAsiaTheme="minorEastAsia" w:hAnsi="Arial" w:cs="Arial"/>
          <w:kern w:val="2"/>
          <w:sz w:val="22"/>
          <w:szCs w:val="22"/>
        </w:rPr>
        <w:t>GenomeStudio Methylation</w:t>
      </w:r>
      <w:bookmarkEnd w:id="697"/>
      <w:bookmarkEnd w:id="698"/>
      <w:bookmarkEnd w:id="699"/>
      <w:bookmarkEnd w:id="700"/>
      <w:r w:rsidRPr="00AA74C7">
        <w:rPr>
          <w:rFonts w:ascii="Arial" w:eastAsiaTheme="minorEastAsia" w:hAnsi="Arial" w:cs="Arial"/>
          <w:kern w:val="2"/>
          <w:sz w:val="22"/>
          <w:szCs w:val="22"/>
        </w:rPr>
        <w:t xml:space="preserve"> </w:t>
      </w:r>
      <w:r>
        <w:rPr>
          <w:rFonts w:ascii="Arial" w:eastAsiaTheme="minorEastAsia" w:hAnsi="Arial" w:cs="Arial"/>
          <w:kern w:val="2"/>
          <w:sz w:val="22"/>
          <w:szCs w:val="22"/>
        </w:rPr>
        <w:t xml:space="preserve">(version 1.8, Illumina) </w:t>
      </w:r>
      <w:r w:rsidRPr="00AA74C7">
        <w:rPr>
          <w:rFonts w:ascii="Arial" w:eastAsiaTheme="minorEastAsia" w:hAnsi="Arial" w:cs="Arial"/>
          <w:kern w:val="2"/>
          <w:sz w:val="22"/>
          <w:szCs w:val="22"/>
        </w:rPr>
        <w:t>module</w:t>
      </w:r>
      <w:r>
        <w:rPr>
          <w:rFonts w:ascii="Arial" w:eastAsiaTheme="minorEastAsia" w:hAnsi="Arial" w:cs="Arial"/>
          <w:kern w:val="2"/>
          <w:sz w:val="22"/>
          <w:szCs w:val="22"/>
        </w:rPr>
        <w:t xml:space="preserve"> which</w:t>
      </w:r>
      <w:r w:rsidRPr="00AA74C7">
        <w:rPr>
          <w:rFonts w:ascii="Arial" w:eastAsiaTheme="minorEastAsia" w:hAnsi="Arial" w:cs="Arial"/>
          <w:kern w:val="2"/>
          <w:sz w:val="22"/>
          <w:szCs w:val="22"/>
        </w:rPr>
        <w:t xml:space="preserve"> calculat</w:t>
      </w:r>
      <w:r>
        <w:rPr>
          <w:rFonts w:ascii="Arial" w:eastAsiaTheme="minorEastAsia" w:hAnsi="Arial" w:cs="Arial"/>
          <w:kern w:val="2"/>
          <w:sz w:val="22"/>
          <w:szCs w:val="22"/>
        </w:rPr>
        <w:t>ed</w:t>
      </w:r>
      <w:r w:rsidRPr="00AA74C7">
        <w:rPr>
          <w:rFonts w:ascii="Arial" w:eastAsiaTheme="minorEastAsia" w:hAnsi="Arial" w:cs="Arial"/>
          <w:kern w:val="2"/>
          <w:sz w:val="22"/>
          <w:szCs w:val="22"/>
        </w:rPr>
        <w:t xml:space="preserve"> methylation levels</w:t>
      </w:r>
      <w:ins w:id="701" w:author="Microsoft Office 用户" w:date="2020-03-13T23:28:00Z">
        <w:r w:rsidR="006D2478">
          <w:rPr>
            <w:rFonts w:ascii="Arial" w:eastAsiaTheme="minorEastAsia" w:hAnsi="Arial" w:cs="Arial"/>
            <w:kern w:val="2"/>
            <w:sz w:val="22"/>
            <w:szCs w:val="22"/>
          </w:rPr>
          <w:t xml:space="preserve">. </w:t>
        </w:r>
      </w:ins>
      <w:ins w:id="702" w:author="Microsoft Office 用户" w:date="2020-03-13T23:30:00Z">
        <w:r w:rsidR="006D2478">
          <w:rPr>
            <w:rFonts w:ascii="Arial" w:eastAsiaTheme="minorEastAsia" w:hAnsi="Arial" w:cs="Arial"/>
            <w:kern w:val="2"/>
            <w:sz w:val="22"/>
            <w:szCs w:val="22"/>
          </w:rPr>
          <w:t xml:space="preserve">The </w:t>
        </w:r>
      </w:ins>
      <w:ins w:id="703" w:author="Microsoft Office 用户" w:date="2020-03-13T23:28:00Z">
        <w:r w:rsidR="006D2478" w:rsidRPr="00AA74C7">
          <w:rPr>
            <w:rFonts w:ascii="Arial" w:eastAsiaTheme="minorEastAsia" w:hAnsi="Arial" w:cs="Arial"/>
            <w:kern w:val="2"/>
            <w:sz w:val="22"/>
            <w:szCs w:val="22"/>
          </w:rPr>
          <w:t>GenomeStudio</w:t>
        </w:r>
        <w:r w:rsidR="006D2478">
          <w:rPr>
            <w:rFonts w:ascii="Arial" w:eastAsiaTheme="minorEastAsia" w:hAnsi="Arial" w:cs="Arial"/>
            <w:kern w:val="2"/>
            <w:sz w:val="22"/>
            <w:szCs w:val="22"/>
          </w:rPr>
          <w:t xml:space="preserve"> is the </w:t>
        </w:r>
      </w:ins>
      <w:ins w:id="704" w:author="Microsoft Office 用户" w:date="2020-03-13T23:29:00Z">
        <w:r w:rsidR="006D2478" w:rsidRPr="00253B82">
          <w:rPr>
            <w:rFonts w:ascii="Arial" w:eastAsiaTheme="minorEastAsia" w:hAnsi="Arial" w:cs="Arial" w:hint="eastAsia"/>
            <w:kern w:val="2"/>
            <w:sz w:val="22"/>
            <w:szCs w:val="22"/>
            <w:highlight w:val="cyan"/>
            <w:rPrChange w:id="705" w:author="czeng" w:date="2020-03-14T22:26:00Z">
              <w:rPr>
                <w:rFonts w:ascii="Arial" w:eastAsiaTheme="minorEastAsia" w:hAnsi="Arial" w:cs="Arial" w:hint="eastAsia"/>
                <w:kern w:val="2"/>
                <w:sz w:val="22"/>
                <w:szCs w:val="22"/>
              </w:rPr>
            </w:rPrChange>
          </w:rPr>
          <w:t>official</w:t>
        </w:r>
        <w:r w:rsidR="006D2478" w:rsidRPr="00253B82">
          <w:rPr>
            <w:rFonts w:ascii="Arial" w:eastAsiaTheme="minorEastAsia" w:hAnsi="Arial" w:cs="Arial"/>
            <w:kern w:val="2"/>
            <w:sz w:val="22"/>
            <w:szCs w:val="22"/>
            <w:highlight w:val="cyan"/>
            <w:rPrChange w:id="706" w:author="czeng" w:date="2020-03-14T22:26:00Z">
              <w:rPr>
                <w:rFonts w:ascii="Arial" w:eastAsiaTheme="minorEastAsia" w:hAnsi="Arial" w:cs="Arial"/>
                <w:kern w:val="2"/>
                <w:sz w:val="22"/>
                <w:szCs w:val="22"/>
              </w:rPr>
            </w:rPrChange>
          </w:rPr>
          <w:t xml:space="preserve"> </w:t>
        </w:r>
      </w:ins>
      <w:ins w:id="707" w:author="Microsoft Office 用户" w:date="2020-03-13T23:30:00Z">
        <w:r w:rsidR="006D2478" w:rsidRPr="00253B82">
          <w:rPr>
            <w:rFonts w:ascii="Arial" w:eastAsiaTheme="minorEastAsia" w:hAnsi="Arial" w:cs="Arial" w:hint="eastAsia"/>
            <w:kern w:val="2"/>
            <w:sz w:val="22"/>
            <w:szCs w:val="22"/>
            <w:highlight w:val="cyan"/>
            <w:rPrChange w:id="708" w:author="czeng" w:date="2020-03-14T22:26:00Z">
              <w:rPr>
                <w:rFonts w:ascii="Arial" w:eastAsiaTheme="minorEastAsia" w:hAnsi="Arial" w:cs="Arial" w:hint="eastAsia"/>
                <w:kern w:val="2"/>
                <w:sz w:val="22"/>
                <w:szCs w:val="22"/>
              </w:rPr>
            </w:rPrChange>
          </w:rPr>
          <w:t>so</w:t>
        </w:r>
        <w:r w:rsidR="006D2478" w:rsidRPr="00253B82">
          <w:rPr>
            <w:rFonts w:ascii="Arial" w:eastAsiaTheme="minorEastAsia" w:hAnsi="Arial" w:cs="Arial"/>
            <w:kern w:val="2"/>
            <w:sz w:val="22"/>
            <w:szCs w:val="22"/>
            <w:highlight w:val="cyan"/>
            <w:rPrChange w:id="709" w:author="czeng" w:date="2020-03-14T22:26:00Z">
              <w:rPr>
                <w:rFonts w:ascii="Arial" w:eastAsiaTheme="minorEastAsia" w:hAnsi="Arial" w:cs="Arial"/>
                <w:kern w:val="2"/>
                <w:sz w:val="22"/>
                <w:szCs w:val="22"/>
              </w:rPr>
            </w:rPrChange>
          </w:rPr>
          <w:t>ftwar</w:t>
        </w:r>
        <w:r w:rsidR="006D2478">
          <w:rPr>
            <w:rFonts w:ascii="Arial" w:eastAsiaTheme="minorEastAsia" w:hAnsi="Arial" w:cs="Arial"/>
            <w:kern w:val="2"/>
            <w:sz w:val="22"/>
            <w:szCs w:val="22"/>
          </w:rPr>
          <w:t>e for array data processing of</w:t>
        </w:r>
      </w:ins>
      <w:ins w:id="710" w:author="Microsoft Office 用户" w:date="2020-03-13T23:29:00Z">
        <w:r w:rsidR="006D2478">
          <w:rPr>
            <w:rFonts w:ascii="Arial" w:eastAsiaTheme="minorEastAsia" w:hAnsi="Arial" w:cs="Arial"/>
            <w:kern w:val="2"/>
            <w:sz w:val="22"/>
            <w:szCs w:val="22"/>
          </w:rPr>
          <w:t xml:space="preserve"> </w:t>
        </w:r>
      </w:ins>
      <w:ins w:id="711" w:author="Microsoft Office 用户" w:date="2020-03-13T23:28:00Z">
        <w:r w:rsidR="006D2478">
          <w:rPr>
            <w:rFonts w:ascii="Arial" w:eastAsiaTheme="minorEastAsia" w:hAnsi="Arial" w:cs="Arial"/>
            <w:kern w:val="2"/>
            <w:sz w:val="22"/>
            <w:szCs w:val="22"/>
          </w:rPr>
          <w:t>Illumina</w:t>
        </w:r>
      </w:ins>
      <w:ins w:id="712" w:author="Microsoft Office 用户" w:date="2020-03-13T23:30:00Z">
        <w:r w:rsidR="006D2478">
          <w:rPr>
            <w:rFonts w:ascii="Arial" w:eastAsiaTheme="minorEastAsia" w:hAnsi="Arial" w:cs="Arial"/>
            <w:kern w:val="2"/>
            <w:sz w:val="22"/>
            <w:szCs w:val="22"/>
          </w:rPr>
          <w:t>,</w:t>
        </w:r>
      </w:ins>
      <w:ins w:id="713" w:author="Microsoft Office 用户" w:date="2020-03-13T23:31:00Z">
        <w:r w:rsidR="006D2478">
          <w:rPr>
            <w:rFonts w:ascii="Arial" w:eastAsiaTheme="minorEastAsia" w:hAnsi="Arial" w:cs="Arial"/>
            <w:kern w:val="2"/>
            <w:sz w:val="22"/>
            <w:szCs w:val="22"/>
          </w:rPr>
          <w:t xml:space="preserve"> </w:t>
        </w:r>
      </w:ins>
      <w:ins w:id="714" w:author="Microsoft Office 用户" w:date="2020-03-13T23:30:00Z">
        <w:r w:rsidR="006D2478">
          <w:rPr>
            <w:rFonts w:ascii="Arial" w:eastAsiaTheme="minorEastAsia" w:hAnsi="Arial" w:cs="Arial"/>
            <w:kern w:val="2"/>
            <w:sz w:val="22"/>
            <w:szCs w:val="22"/>
          </w:rPr>
          <w:t>which</w:t>
        </w:r>
      </w:ins>
      <w:ins w:id="715" w:author="Microsoft Office 用户" w:date="2020-03-13T23:31:00Z">
        <w:r w:rsidR="006D2478">
          <w:rPr>
            <w:rFonts w:ascii="Arial" w:eastAsiaTheme="minorEastAsia" w:hAnsi="Arial" w:cs="Arial"/>
            <w:kern w:val="2"/>
            <w:sz w:val="22"/>
            <w:szCs w:val="22"/>
          </w:rPr>
          <w:t xml:space="preserve"> integrates data normalization</w:t>
        </w:r>
      </w:ins>
      <w:ins w:id="716" w:author="Microsoft Office 用户" w:date="2020-03-13T23:37:00Z">
        <w:r w:rsidR="006D2478">
          <w:rPr>
            <w:rFonts w:ascii="Arial" w:eastAsiaTheme="minorEastAsia" w:hAnsi="Arial" w:cs="Arial"/>
            <w:kern w:val="2"/>
            <w:sz w:val="22"/>
            <w:szCs w:val="22"/>
          </w:rPr>
          <w:t xml:space="preserve">, </w:t>
        </w:r>
      </w:ins>
      <w:ins w:id="717" w:author="Microsoft Office 用户" w:date="2020-03-13T23:32:00Z">
        <w:r w:rsidR="006D2478" w:rsidRPr="00AA74C7">
          <w:rPr>
            <w:rFonts w:ascii="Arial" w:eastAsiaTheme="minorEastAsia" w:hAnsi="Arial" w:cs="Arial"/>
            <w:kern w:val="2"/>
            <w:sz w:val="22"/>
            <w:szCs w:val="22"/>
          </w:rPr>
          <w:t>background adjust</w:t>
        </w:r>
        <w:r w:rsidR="006D2478">
          <w:rPr>
            <w:rFonts w:ascii="Arial" w:eastAsiaTheme="minorEastAsia" w:hAnsi="Arial" w:cs="Arial"/>
            <w:kern w:val="2"/>
            <w:sz w:val="22"/>
            <w:szCs w:val="22"/>
          </w:rPr>
          <w:t>ment</w:t>
        </w:r>
      </w:ins>
      <w:ins w:id="718" w:author="Microsoft Office 用户" w:date="2020-03-13T23:33:00Z">
        <w:r w:rsidR="006D2478">
          <w:rPr>
            <w:rFonts w:ascii="Arial" w:eastAsiaTheme="minorEastAsia" w:hAnsi="Arial" w:cs="Arial"/>
            <w:kern w:val="2"/>
            <w:sz w:val="22"/>
            <w:szCs w:val="22"/>
          </w:rPr>
          <w:t>.</w:t>
        </w:r>
      </w:ins>
      <w:ins w:id="719" w:author="Microsoft Office 用户" w:date="2020-03-13T23:37:00Z">
        <w:r w:rsidR="006D2478">
          <w:rPr>
            <w:rFonts w:ascii="Arial" w:eastAsiaTheme="minorEastAsia" w:hAnsi="Arial" w:cs="Arial"/>
            <w:kern w:val="2"/>
            <w:sz w:val="22"/>
            <w:szCs w:val="22"/>
          </w:rPr>
          <w:t xml:space="preserve"> And </w:t>
        </w:r>
        <w:r w:rsidR="00096C2F">
          <w:rPr>
            <w:rFonts w:ascii="Arial" w:eastAsiaTheme="minorEastAsia" w:hAnsi="Arial" w:cs="Arial"/>
            <w:kern w:val="2"/>
            <w:sz w:val="22"/>
            <w:szCs w:val="22"/>
          </w:rPr>
          <w:t>mehthylation calculation.</w:t>
        </w:r>
      </w:ins>
      <w:del w:id="720" w:author="Microsoft Office 用户" w:date="2020-03-13T23:28:00Z">
        <w:r w:rsidDel="006D2478">
          <w:rPr>
            <w:rFonts w:ascii="Arial" w:eastAsiaTheme="minorEastAsia" w:hAnsi="Arial" w:cs="Arial"/>
            <w:kern w:val="2"/>
            <w:sz w:val="22"/>
            <w:szCs w:val="22"/>
          </w:rPr>
          <w:delText>;</w:delText>
        </w:r>
        <w:r w:rsidRPr="00AA74C7" w:rsidDel="006D2478">
          <w:rPr>
            <w:rFonts w:ascii="Arial" w:eastAsiaTheme="minorEastAsia" w:hAnsi="Arial" w:cs="Arial"/>
            <w:kern w:val="2"/>
            <w:sz w:val="22"/>
            <w:szCs w:val="22"/>
          </w:rPr>
          <w:delText xml:space="preserve"> </w:delText>
        </w:r>
      </w:del>
      <w:ins w:id="721" w:author="Microsoft Office 用户" w:date="2020-03-13T23:38:00Z">
        <w:r w:rsidR="00096C2F">
          <w:rPr>
            <w:rFonts w:ascii="Arial" w:eastAsiaTheme="minorEastAsia" w:hAnsi="Arial" w:cs="Arial" w:hint="eastAsia"/>
            <w:kern w:val="2"/>
            <w:sz w:val="22"/>
            <w:szCs w:val="22"/>
          </w:rPr>
          <w:t xml:space="preserve"> </w:t>
        </w:r>
      </w:ins>
      <w:ins w:id="722" w:author="Microsoft Office 用户" w:date="2020-03-13T23:33:00Z">
        <w:r w:rsidR="006D2478">
          <w:rPr>
            <w:rFonts w:ascii="Arial" w:eastAsiaTheme="minorEastAsia" w:hAnsi="Arial" w:cs="Arial"/>
            <w:kern w:val="2"/>
            <w:sz w:val="22"/>
            <w:szCs w:val="22"/>
          </w:rPr>
          <w:t>N</w:t>
        </w:r>
      </w:ins>
      <w:del w:id="723" w:author="Microsoft Office 用户" w:date="2020-03-13T23:33:00Z">
        <w:r w:rsidRPr="00AA74C7" w:rsidDel="006D2478">
          <w:rPr>
            <w:rFonts w:ascii="Arial" w:eastAsiaTheme="minorEastAsia" w:hAnsi="Arial" w:cs="Arial"/>
            <w:kern w:val="2"/>
            <w:sz w:val="22"/>
            <w:szCs w:val="22"/>
          </w:rPr>
          <w:delText>n</w:delText>
        </w:r>
      </w:del>
      <w:r w:rsidRPr="00AA74C7">
        <w:rPr>
          <w:rFonts w:ascii="Arial" w:eastAsiaTheme="minorEastAsia" w:hAnsi="Arial" w:cs="Arial"/>
          <w:kern w:val="2"/>
          <w:sz w:val="22"/>
          <w:szCs w:val="22"/>
        </w:rPr>
        <w:t xml:space="preserve">ormalization </w:t>
      </w:r>
      <w:r>
        <w:rPr>
          <w:rFonts w:ascii="Arial" w:eastAsiaTheme="minorEastAsia" w:hAnsi="Arial" w:cs="Arial"/>
          <w:kern w:val="2"/>
          <w:sz w:val="22"/>
          <w:szCs w:val="22"/>
        </w:rPr>
        <w:t>was performed by</w:t>
      </w:r>
      <w:ins w:id="724" w:author="Microsoft Office 用户" w:date="2020-03-13T23:35:00Z">
        <w:r w:rsidR="006D2478">
          <w:rPr>
            <w:rFonts w:ascii="Arial" w:eastAsiaTheme="minorEastAsia" w:hAnsi="Arial" w:cs="Arial"/>
            <w:kern w:val="2"/>
            <w:sz w:val="22"/>
            <w:szCs w:val="22"/>
          </w:rPr>
          <w:t xml:space="preserve"> </w:t>
        </w:r>
      </w:ins>
      <w:ins w:id="725" w:author="Microsoft Office 用户" w:date="2020-03-13T23:34:00Z">
        <w:r w:rsidR="006D2478">
          <w:rPr>
            <w:rFonts w:ascii="Arial" w:eastAsiaTheme="minorEastAsia" w:hAnsi="Arial" w:cs="Arial"/>
            <w:kern w:val="2"/>
            <w:sz w:val="22"/>
            <w:szCs w:val="22"/>
          </w:rPr>
          <w:t>comparing</w:t>
        </w:r>
      </w:ins>
      <w:r>
        <w:rPr>
          <w:rFonts w:ascii="Arial" w:eastAsiaTheme="minorEastAsia" w:hAnsi="Arial" w:cs="Arial"/>
          <w:kern w:val="2"/>
          <w:sz w:val="22"/>
          <w:szCs w:val="22"/>
        </w:rPr>
        <w:t xml:space="preserve"> </w:t>
      </w:r>
      <w:ins w:id="726" w:author="Microsoft Office 用户" w:date="2020-03-13T23:35:00Z">
        <w:r w:rsidR="006D2478">
          <w:rPr>
            <w:rFonts w:ascii="Arial" w:eastAsiaTheme="minorEastAsia" w:hAnsi="Arial" w:cs="Arial"/>
            <w:kern w:val="2"/>
            <w:sz w:val="22"/>
            <w:szCs w:val="22"/>
          </w:rPr>
          <w:t xml:space="preserve">with </w:t>
        </w:r>
      </w:ins>
      <w:ins w:id="727" w:author="Microsoft Office 用户" w:date="2020-03-13T23:34:00Z">
        <w:r w:rsidR="006D2478">
          <w:rPr>
            <w:rFonts w:ascii="Arial" w:eastAsiaTheme="minorEastAsia" w:hAnsi="Arial" w:cs="Arial"/>
            <w:kern w:val="2"/>
            <w:sz w:val="22"/>
            <w:szCs w:val="22"/>
          </w:rPr>
          <w:t>control probes</w:t>
        </w:r>
      </w:ins>
      <w:ins w:id="728" w:author="Microsoft Office 用户" w:date="2020-03-13T23:35:00Z">
        <w:r w:rsidR="006D2478">
          <w:rPr>
            <w:rFonts w:ascii="Arial" w:eastAsiaTheme="minorEastAsia" w:hAnsi="Arial" w:cs="Arial"/>
            <w:kern w:val="2"/>
            <w:sz w:val="22"/>
            <w:szCs w:val="22"/>
          </w:rPr>
          <w:t xml:space="preserve"> when </w:t>
        </w:r>
      </w:ins>
      <w:r>
        <w:rPr>
          <w:rFonts w:ascii="Arial" w:eastAsiaTheme="minorEastAsia" w:hAnsi="Arial" w:cs="Arial"/>
          <w:kern w:val="2"/>
          <w:sz w:val="22"/>
          <w:szCs w:val="22"/>
        </w:rPr>
        <w:t xml:space="preserve">set </w:t>
      </w:r>
      <w:del w:id="729" w:author="Microsoft Office 用户" w:date="2020-03-13T23:35:00Z">
        <w:r w:rsidDel="006D2478">
          <w:rPr>
            <w:rFonts w:ascii="Arial" w:eastAsiaTheme="minorEastAsia" w:hAnsi="Arial" w:cs="Arial"/>
            <w:kern w:val="2"/>
            <w:sz w:val="22"/>
            <w:szCs w:val="22"/>
          </w:rPr>
          <w:delText xml:space="preserve">parameters </w:delText>
        </w:r>
      </w:del>
      <w:ins w:id="730" w:author="Microsoft Office 用户" w:date="2020-03-13T23:35:00Z">
        <w:r w:rsidR="006D2478">
          <w:rPr>
            <w:rFonts w:ascii="Arial" w:eastAsiaTheme="minorEastAsia" w:hAnsi="Arial" w:cs="Arial" w:hint="eastAsia"/>
            <w:kern w:val="2"/>
            <w:sz w:val="22"/>
            <w:szCs w:val="22"/>
          </w:rPr>
          <w:t>the</w:t>
        </w:r>
        <w:r w:rsidR="006D2478">
          <w:rPr>
            <w:rFonts w:ascii="Arial" w:eastAsiaTheme="minorEastAsia" w:hAnsi="Arial" w:cs="Arial"/>
            <w:kern w:val="2"/>
            <w:sz w:val="22"/>
            <w:szCs w:val="22"/>
          </w:rPr>
          <w:t xml:space="preserve"> option </w:t>
        </w:r>
      </w:ins>
      <w:r>
        <w:rPr>
          <w:rFonts w:ascii="Arial" w:eastAsiaTheme="minorEastAsia" w:hAnsi="Arial" w:cs="Arial"/>
          <w:kern w:val="2"/>
          <w:sz w:val="22"/>
          <w:szCs w:val="22"/>
        </w:rPr>
        <w:t xml:space="preserve">as controls, </w:t>
      </w:r>
      <w:r w:rsidRPr="00AA74C7">
        <w:rPr>
          <w:rFonts w:ascii="Arial" w:eastAsiaTheme="minorEastAsia" w:hAnsi="Arial" w:cs="Arial"/>
          <w:kern w:val="2"/>
          <w:sz w:val="22"/>
          <w:szCs w:val="22"/>
        </w:rPr>
        <w:t>and background adjust</w:t>
      </w:r>
      <w:r>
        <w:rPr>
          <w:rFonts w:ascii="Arial" w:eastAsiaTheme="minorEastAsia" w:hAnsi="Arial" w:cs="Arial"/>
          <w:kern w:val="2"/>
          <w:sz w:val="22"/>
          <w:szCs w:val="22"/>
        </w:rPr>
        <w:t>ment</w:t>
      </w:r>
      <w:r w:rsidRPr="00AA74C7">
        <w:rPr>
          <w:rFonts w:ascii="Arial" w:eastAsiaTheme="minorEastAsia" w:hAnsi="Arial" w:cs="Arial"/>
          <w:kern w:val="2"/>
          <w:sz w:val="22"/>
          <w:szCs w:val="22"/>
        </w:rPr>
        <w:t xml:space="preserve"> w</w:t>
      </w:r>
      <w:r>
        <w:rPr>
          <w:rFonts w:ascii="Arial" w:eastAsiaTheme="minorEastAsia" w:hAnsi="Arial" w:cs="Arial"/>
          <w:kern w:val="2"/>
          <w:sz w:val="22"/>
          <w:szCs w:val="22"/>
        </w:rPr>
        <w:t>as</w:t>
      </w:r>
      <w:r w:rsidRPr="00AA74C7">
        <w:rPr>
          <w:rFonts w:ascii="Arial" w:eastAsiaTheme="minorEastAsia" w:hAnsi="Arial" w:cs="Arial"/>
          <w:kern w:val="2"/>
          <w:sz w:val="22"/>
          <w:szCs w:val="22"/>
        </w:rPr>
        <w:t xml:space="preserve"> performed </w:t>
      </w:r>
      <w:r>
        <w:rPr>
          <w:rFonts w:ascii="Arial" w:eastAsiaTheme="minorEastAsia" w:hAnsi="Arial" w:cs="Arial"/>
          <w:kern w:val="2"/>
          <w:sz w:val="22"/>
          <w:szCs w:val="22"/>
        </w:rPr>
        <w:t xml:space="preserve">automatically </w:t>
      </w:r>
      <w:r w:rsidRPr="00AA74C7">
        <w:rPr>
          <w:rFonts w:ascii="Arial" w:eastAsiaTheme="minorEastAsia" w:hAnsi="Arial" w:cs="Arial"/>
          <w:kern w:val="2"/>
          <w:sz w:val="22"/>
          <w:szCs w:val="22"/>
        </w:rPr>
        <w:t>by the software</w:t>
      </w:r>
      <w:r>
        <w:rPr>
          <w:rFonts w:ascii="Arial" w:eastAsiaTheme="minorEastAsia" w:hAnsi="Arial" w:cs="Arial"/>
          <w:kern w:val="2"/>
          <w:sz w:val="22"/>
          <w:szCs w:val="22"/>
        </w:rPr>
        <w:t xml:space="preserve"> selecting Subtract Background</w:t>
      </w:r>
      <w:r w:rsidRPr="00AA74C7">
        <w:rPr>
          <w:rFonts w:ascii="Arial" w:eastAsiaTheme="minorEastAsia" w:hAnsi="Arial" w:cs="Arial"/>
          <w:kern w:val="2"/>
          <w:sz w:val="22"/>
          <w:szCs w:val="22"/>
        </w:rPr>
        <w:t>.</w:t>
      </w:r>
      <w:bookmarkEnd w:id="694"/>
      <w:bookmarkEnd w:id="695"/>
      <w:bookmarkEnd w:id="696"/>
      <w:r w:rsidRPr="00AA74C7">
        <w:rPr>
          <w:rFonts w:ascii="Arial" w:eastAsiaTheme="minorEastAsia" w:hAnsi="Arial" w:cs="Arial"/>
          <w:kern w:val="2"/>
          <w:sz w:val="22"/>
          <w:szCs w:val="22"/>
        </w:rPr>
        <w:t xml:space="preserve"> </w:t>
      </w:r>
      <w:moveToRangeStart w:id="731" w:author="Microsoft Office 用户" w:date="2020-03-13T23:38:00Z" w:name="move35035132"/>
      <w:moveTo w:id="732" w:author="Microsoft Office 用户" w:date="2020-03-13T23:38:00Z">
        <w:r w:rsidR="00096C2F" w:rsidRPr="00AA74C7">
          <w:rPr>
            <w:rFonts w:ascii="Arial" w:eastAsiaTheme="minorEastAsia" w:hAnsi="Arial" w:cs="Arial"/>
            <w:kern w:val="2"/>
            <w:sz w:val="22"/>
            <w:szCs w:val="22"/>
          </w:rPr>
          <w:t xml:space="preserve">The methylation status for each CpG site was calculated as the ratio of fluorescent signals (β = Max(M,0)/[Max(M,0) + Max(U,0) + 100]), ranging from 0 to 1 using the average probe intensity for the methylated (M) and unmethylated (U) alleles. β= 1 indicates complete methylation; β = 0 represents no methylation. </w:t>
        </w:r>
      </w:moveTo>
      <w:moveToRangeEnd w:id="731"/>
      <w:r w:rsidRPr="00AA74C7">
        <w:rPr>
          <w:rFonts w:ascii="Arial" w:eastAsiaTheme="minorEastAsia" w:hAnsi="Arial" w:cs="Arial"/>
          <w:kern w:val="2"/>
          <w:sz w:val="22"/>
          <w:szCs w:val="22"/>
        </w:rPr>
        <w:t xml:space="preserve">Probes located on sex chromosomes or failed detection P value testing </w:t>
      </w:r>
      <w:r>
        <w:rPr>
          <w:rFonts w:ascii="Arial" w:eastAsiaTheme="minorEastAsia" w:hAnsi="Arial" w:cs="Arial"/>
          <w:kern w:val="2"/>
          <w:sz w:val="22"/>
          <w:szCs w:val="22"/>
        </w:rPr>
        <w:t xml:space="preserve">of </w:t>
      </w:r>
      <w:r w:rsidRPr="00AA74C7">
        <w:rPr>
          <w:rFonts w:ascii="Arial" w:eastAsiaTheme="minorEastAsia" w:hAnsi="Arial" w:cs="Arial"/>
          <w:kern w:val="2"/>
          <w:sz w:val="22"/>
          <w:szCs w:val="22"/>
        </w:rPr>
        <w:t xml:space="preserve">at least </w:t>
      </w:r>
      <w:r>
        <w:rPr>
          <w:rFonts w:ascii="Arial" w:eastAsiaTheme="minorEastAsia" w:hAnsi="Arial" w:cs="Arial"/>
          <w:kern w:val="2"/>
          <w:sz w:val="22"/>
          <w:szCs w:val="22"/>
        </w:rPr>
        <w:t xml:space="preserve">one sample or </w:t>
      </w:r>
      <w:r w:rsidRPr="00AA74C7">
        <w:rPr>
          <w:rFonts w:ascii="Arial" w:eastAsiaTheme="minorEastAsia" w:hAnsi="Arial" w:cs="Arial"/>
          <w:kern w:val="2"/>
          <w:sz w:val="22"/>
          <w:szCs w:val="22"/>
        </w:rPr>
        <w:t>SNP</w:t>
      </w:r>
      <w:r>
        <w:rPr>
          <w:rFonts w:ascii="Arial" w:eastAsiaTheme="minorEastAsia" w:hAnsi="Arial" w:cs="Arial"/>
          <w:kern w:val="2"/>
          <w:sz w:val="22"/>
          <w:szCs w:val="22"/>
        </w:rPr>
        <w:t xml:space="preserve"> (single nucleotide polymorphism)</w:t>
      </w:r>
      <w:r w:rsidRPr="00AA74C7">
        <w:rPr>
          <w:rFonts w:ascii="Arial" w:eastAsiaTheme="minorEastAsia" w:hAnsi="Arial" w:cs="Arial"/>
          <w:kern w:val="2"/>
          <w:sz w:val="22"/>
          <w:szCs w:val="22"/>
        </w:rPr>
        <w:t>, were removed from analysis using R package IMA (vision 3.1.2)</w:t>
      </w:r>
      <w:r w:rsidRPr="00AA74C7">
        <w:rPr>
          <w:rFonts w:ascii="Arial" w:eastAsiaTheme="minorEastAsia" w:hAnsi="Arial" w:cs="Arial"/>
          <w:kern w:val="2"/>
          <w:sz w:val="22"/>
          <w:szCs w:val="22"/>
        </w:rPr>
        <w:fldChar w:fldCharType="begin"/>
      </w:r>
      <w:r w:rsidR="0024122C">
        <w:rPr>
          <w:rFonts w:ascii="Arial" w:eastAsiaTheme="minorEastAsia" w:hAnsi="Arial" w:cs="Arial"/>
          <w:kern w:val="2"/>
          <w:sz w:val="22"/>
          <w:szCs w:val="22"/>
        </w:rPr>
        <w:instrText xml:space="preserve"> ADDIN EN.CITE &lt;EndNote&gt;&lt;Cite&gt;&lt;Author&gt;Wang&lt;/Author&gt;&lt;Year&gt;2012&lt;/Year&gt;&lt;RecNum&gt;37&lt;/RecNum&gt;&lt;DisplayText&gt;[41]&lt;/DisplayText&gt;&lt;record&gt;&lt;rec-number&gt;37&lt;/rec-number&gt;&lt;foreign-keys&gt;&lt;key app="EN" db-id="zffsxeepa00fpreedaupevsaw9eeftzdw009" timestamp="1562226024"&gt;37&lt;/key&gt;&lt;/foreign-keys&gt;&lt;ref-type name="Journal Article"&gt;17&lt;/ref-type&gt;&lt;contributors&gt;&lt;authors&gt;&lt;author&gt;Wang, D.&lt;/author&gt;&lt;author&gt;Yan, L.&lt;/author&gt;&lt;author&gt;Hu, Q.&lt;/author&gt;&lt;author&gt;Sucheston, L. E.&lt;/author&gt;&lt;author&gt;Higgins, M. J.&lt;/author&gt;&lt;author&gt;Ambrosone, C. B.&lt;/author&gt;&lt;author&gt;Johnson, C. S.&lt;/author&gt;&lt;author&gt;Smiraglia, D. J.&lt;/author&gt;&lt;author&gt;Liu, S.&lt;/author&gt;&lt;/authors&gt;&lt;/contributors&gt;&lt;auth-address&gt;Department of Biostatistics, Roswell Park Cancer Institute, Buffalo, NY 14263, USA.&lt;/auth-address&gt;&lt;titles&gt;&lt;title&gt;IMA: an R package for high-throughput analysis of Illumina&amp;apos;s 450K Infinium methylation data&lt;/title&gt;&lt;secondary-title&gt;Bioinformatics&lt;/secondary-title&gt;&lt;/titles&gt;&lt;periodical&gt;&lt;full-title&gt;Bioinformatics&lt;/full-title&gt;&lt;/periodical&gt;&lt;pages&gt;729-30&lt;/pages&gt;&lt;volume&gt;28&lt;/volume&gt;&lt;number&gt;5&lt;/number&gt;&lt;edition&gt;2012/01/19&lt;/edition&gt;&lt;keywords&gt;&lt;keyword&gt;*CpG Islands&lt;/keyword&gt;&lt;keyword&gt;*DNA Methylation&lt;/keyword&gt;&lt;keyword&gt;Genome, Human&lt;/keyword&gt;&lt;keyword&gt;Humans&lt;/keyword&gt;&lt;keyword&gt;*Oligonucleotide Array Sequence Analysis&lt;/keyword&gt;&lt;keyword&gt;*Software&lt;/keyword&gt;&lt;/keywords&gt;&lt;dates&gt;&lt;year&gt;2012&lt;/year&gt;&lt;pub-dates&gt;&lt;date&gt;Mar 1&lt;/date&gt;&lt;/pub-dates&gt;&lt;/dates&gt;&lt;isbn&gt;1367-4811 (Electronic)&amp;#xD;1367-4803 (Linking)&lt;/isbn&gt;&lt;accession-num&gt;22253290&lt;/accession-num&gt;&lt;urls&gt;&lt;related-urls&gt;&lt;url&gt;https://www.ncbi.nlm.nih.gov/pubmed/22253290&lt;/url&gt;&lt;/related-urls&gt;&lt;/urls&gt;&lt;custom2&gt;PMC3289916&lt;/custom2&gt;&lt;electronic-resource-num&gt;10.1093/bioinformatics/bts013&lt;/electronic-resource-num&gt;&lt;/record&gt;&lt;/Cite&gt;&lt;/EndNote&gt;</w:instrText>
      </w:r>
      <w:r w:rsidRPr="00AA74C7">
        <w:rPr>
          <w:rFonts w:ascii="Arial" w:eastAsiaTheme="minorEastAsia" w:hAnsi="Arial" w:cs="Arial"/>
          <w:kern w:val="2"/>
          <w:sz w:val="22"/>
          <w:szCs w:val="22"/>
        </w:rPr>
        <w:fldChar w:fldCharType="separate"/>
      </w:r>
      <w:r w:rsidR="0024122C">
        <w:rPr>
          <w:rFonts w:ascii="Arial" w:eastAsiaTheme="minorEastAsia" w:hAnsi="Arial" w:cs="Arial"/>
          <w:noProof/>
          <w:kern w:val="2"/>
          <w:sz w:val="22"/>
          <w:szCs w:val="22"/>
        </w:rPr>
        <w:t>[41]</w:t>
      </w:r>
      <w:r w:rsidRPr="00AA74C7">
        <w:rPr>
          <w:rFonts w:ascii="Arial" w:eastAsiaTheme="minorEastAsia" w:hAnsi="Arial" w:cs="Arial"/>
          <w:kern w:val="2"/>
          <w:sz w:val="22"/>
          <w:szCs w:val="22"/>
        </w:rPr>
        <w:fldChar w:fldCharType="end"/>
      </w:r>
      <w:r w:rsidRPr="00AA74C7">
        <w:rPr>
          <w:rFonts w:ascii="Arial" w:eastAsiaTheme="minorEastAsia" w:hAnsi="Arial" w:cs="Arial"/>
          <w:kern w:val="2"/>
          <w:sz w:val="22"/>
          <w:szCs w:val="22"/>
        </w:rPr>
        <w:t xml:space="preserve">. DMRs were defined as rank sum test following </w:t>
      </w:r>
      <w:r>
        <w:rPr>
          <w:rFonts w:ascii="Arial" w:hAnsi="Arial" w:cs="Arial"/>
          <w:sz w:val="22"/>
          <w:szCs w:val="22"/>
        </w:rPr>
        <w:t>f</w:t>
      </w:r>
      <w:r w:rsidRPr="00E06C89">
        <w:rPr>
          <w:rFonts w:ascii="Arial" w:hAnsi="Arial" w:cs="Arial"/>
          <w:sz w:val="22"/>
          <w:szCs w:val="22"/>
        </w:rPr>
        <w:t>alse discovery rate</w:t>
      </w:r>
      <w:r w:rsidRPr="00AA74C7">
        <w:rPr>
          <w:rFonts w:ascii="Arial" w:eastAsiaTheme="minorEastAsia" w:hAnsi="Arial" w:cs="Arial"/>
          <w:kern w:val="2"/>
          <w:sz w:val="22"/>
          <w:szCs w:val="22"/>
        </w:rPr>
        <w:t xml:space="preserve"> </w:t>
      </w:r>
      <w:r>
        <w:rPr>
          <w:rFonts w:ascii="Arial" w:eastAsiaTheme="minorEastAsia" w:hAnsi="Arial" w:cs="Arial"/>
          <w:kern w:val="2"/>
          <w:sz w:val="22"/>
          <w:szCs w:val="22"/>
        </w:rPr>
        <w:t>(</w:t>
      </w:r>
      <w:r w:rsidRPr="00AA74C7">
        <w:rPr>
          <w:rFonts w:ascii="Arial" w:eastAsiaTheme="minorEastAsia" w:hAnsi="Arial" w:cs="Arial"/>
          <w:kern w:val="2"/>
          <w:sz w:val="22"/>
          <w:szCs w:val="22"/>
        </w:rPr>
        <w:t>FDR</w:t>
      </w:r>
      <w:r>
        <w:rPr>
          <w:rFonts w:ascii="Arial" w:eastAsiaTheme="minorEastAsia" w:hAnsi="Arial" w:cs="Arial"/>
          <w:kern w:val="2"/>
          <w:sz w:val="22"/>
          <w:szCs w:val="22"/>
        </w:rPr>
        <w:t>)</w:t>
      </w:r>
      <w:r w:rsidRPr="00AA74C7">
        <w:rPr>
          <w:rFonts w:ascii="Arial" w:eastAsiaTheme="minorEastAsia" w:hAnsi="Arial" w:cs="Arial"/>
          <w:kern w:val="2"/>
          <w:sz w:val="22"/>
          <w:szCs w:val="22"/>
        </w:rPr>
        <w:t xml:space="preserve"> adjust</w:t>
      </w:r>
      <w:r>
        <w:rPr>
          <w:rFonts w:ascii="Arial" w:eastAsiaTheme="minorEastAsia" w:hAnsi="Arial" w:cs="Arial"/>
          <w:kern w:val="2"/>
          <w:sz w:val="22"/>
          <w:szCs w:val="22"/>
        </w:rPr>
        <w:t>ed</w:t>
      </w:r>
      <w:r w:rsidRPr="00AA74C7">
        <w:rPr>
          <w:rFonts w:ascii="Arial" w:eastAsiaTheme="minorEastAsia" w:hAnsi="Arial" w:cs="Arial"/>
          <w:kern w:val="2"/>
          <w:sz w:val="22"/>
          <w:szCs w:val="22"/>
        </w:rPr>
        <w:t xml:space="preserve"> P value&lt;0.05 and |</w:t>
      </w:r>
      <m:oMath>
        <m:r>
          <m:rPr>
            <m:sty m:val="p"/>
          </m:rPr>
          <w:rPr>
            <w:rFonts w:ascii="Cambria Math" w:eastAsiaTheme="minorEastAsia" w:hAnsi="Cambria Math" w:cs="Arial"/>
            <w:kern w:val="2"/>
            <w:sz w:val="22"/>
            <w:szCs w:val="22"/>
          </w:rPr>
          <m:t>∆</m:t>
        </m:r>
      </m:oMath>
      <w:r w:rsidRPr="00AA74C7">
        <w:rPr>
          <w:rFonts w:ascii="Arial" w:eastAsiaTheme="minorEastAsia" w:hAnsi="Arial" w:cs="Arial"/>
          <w:kern w:val="2"/>
          <w:sz w:val="22"/>
          <w:szCs w:val="22"/>
        </w:rPr>
        <w:t>β|&gt;0.15, and DMSs were defined as rank sum test following FDR adjust</w:t>
      </w:r>
      <w:r>
        <w:rPr>
          <w:rFonts w:ascii="Arial" w:eastAsiaTheme="minorEastAsia" w:hAnsi="Arial" w:cs="Arial"/>
          <w:kern w:val="2"/>
          <w:sz w:val="22"/>
          <w:szCs w:val="22"/>
        </w:rPr>
        <w:t>ed</w:t>
      </w:r>
      <w:r w:rsidRPr="00AA74C7">
        <w:rPr>
          <w:rFonts w:ascii="Arial" w:eastAsiaTheme="minorEastAsia" w:hAnsi="Arial" w:cs="Arial"/>
          <w:kern w:val="2"/>
          <w:sz w:val="22"/>
          <w:szCs w:val="22"/>
        </w:rPr>
        <w:t xml:space="preserve"> P value&lt;0.05 and |</w:t>
      </w:r>
      <m:oMath>
        <m:r>
          <m:rPr>
            <m:sty m:val="p"/>
          </m:rPr>
          <w:rPr>
            <w:rFonts w:ascii="Cambria Math" w:eastAsiaTheme="minorEastAsia" w:hAnsi="Cambria Math" w:cs="Arial"/>
            <w:kern w:val="2"/>
            <w:sz w:val="22"/>
            <w:szCs w:val="22"/>
          </w:rPr>
          <m:t>∆</m:t>
        </m:r>
      </m:oMath>
      <w:r w:rsidRPr="00AA74C7">
        <w:rPr>
          <w:rFonts w:ascii="Arial" w:eastAsiaTheme="minorEastAsia" w:hAnsi="Arial" w:cs="Arial"/>
          <w:kern w:val="2"/>
          <w:sz w:val="22"/>
          <w:szCs w:val="22"/>
        </w:rPr>
        <w:t xml:space="preserve">β|&gt;0.20. Promoter regions were defined as </w:t>
      </w:r>
      <w:r>
        <w:rPr>
          <w:rFonts w:ascii="Arial" w:hAnsi="Arial" w:cs="Arial"/>
          <w:sz w:val="22"/>
          <w:szCs w:val="22"/>
        </w:rPr>
        <w:t>5′</w:t>
      </w:r>
      <w:r w:rsidRPr="00AA74C7">
        <w:rPr>
          <w:rFonts w:ascii="Arial" w:hAnsi="Arial" w:cs="Arial"/>
          <w:sz w:val="22"/>
          <w:szCs w:val="22"/>
        </w:rPr>
        <w:t>UTR, TSS200, TSS1500 and first exons.</w:t>
      </w:r>
    </w:p>
    <w:p w14:paraId="0DE3E3DE" w14:textId="77777777" w:rsidR="006C2088" w:rsidRPr="00AA74C7" w:rsidRDefault="006C2088" w:rsidP="006C4C6E">
      <w:pPr>
        <w:pStyle w:val="HTML"/>
        <w:shd w:val="clear" w:color="auto" w:fill="FFFFFF"/>
        <w:jc w:val="both"/>
        <w:rPr>
          <w:rFonts w:ascii="Arial" w:eastAsiaTheme="minorEastAsia" w:hAnsi="Arial" w:cs="Arial"/>
          <w:kern w:val="2"/>
          <w:sz w:val="22"/>
          <w:szCs w:val="22"/>
        </w:rPr>
        <w:pPrChange w:id="733" w:author="czeng" w:date="2020-03-14T09:59:00Z">
          <w:pPr>
            <w:pStyle w:val="HTML"/>
            <w:shd w:val="clear" w:color="auto" w:fill="FFFFFF"/>
            <w:spacing w:line="480" w:lineRule="auto"/>
            <w:jc w:val="both"/>
          </w:pPr>
        </w:pPrChange>
      </w:pPr>
    </w:p>
    <w:p w14:paraId="7AA976FD" w14:textId="77777777" w:rsidR="006C2088" w:rsidRPr="00AA74C7" w:rsidRDefault="006C2088" w:rsidP="006C4C6E">
      <w:pPr>
        <w:jc w:val="both"/>
        <w:rPr>
          <w:rFonts w:ascii="Arial" w:hAnsi="Arial" w:cs="Arial"/>
          <w:b/>
          <w:sz w:val="22"/>
          <w:szCs w:val="22"/>
        </w:rPr>
        <w:pPrChange w:id="734" w:author="czeng" w:date="2020-03-14T09:59:00Z">
          <w:pPr>
            <w:spacing w:line="480" w:lineRule="auto"/>
            <w:jc w:val="both"/>
          </w:pPr>
        </w:pPrChange>
      </w:pPr>
      <w:r w:rsidRPr="00AA74C7">
        <w:rPr>
          <w:rFonts w:ascii="Arial" w:hAnsi="Arial" w:cs="Arial"/>
          <w:b/>
          <w:sz w:val="22"/>
          <w:szCs w:val="22"/>
        </w:rPr>
        <w:t>Public data collection and processing</w:t>
      </w:r>
    </w:p>
    <w:p w14:paraId="5246C2B8" w14:textId="62DE9F2B" w:rsidR="006C2088" w:rsidRPr="00AA74C7" w:rsidRDefault="006C2088" w:rsidP="006C4C6E">
      <w:pPr>
        <w:jc w:val="both"/>
        <w:rPr>
          <w:rFonts w:ascii="Arial" w:eastAsiaTheme="minorEastAsia" w:hAnsi="Arial" w:cs="Arial"/>
          <w:kern w:val="2"/>
          <w:sz w:val="22"/>
          <w:szCs w:val="22"/>
        </w:rPr>
        <w:pPrChange w:id="735" w:author="czeng" w:date="2020-03-14T09:59:00Z">
          <w:pPr>
            <w:spacing w:line="480" w:lineRule="auto"/>
            <w:jc w:val="both"/>
          </w:pPr>
        </w:pPrChange>
      </w:pPr>
      <w:r>
        <w:rPr>
          <w:rFonts w:ascii="Arial" w:eastAsiaTheme="minorEastAsia" w:hAnsi="Arial" w:cs="Arial"/>
          <w:kern w:val="2"/>
          <w:sz w:val="22"/>
          <w:szCs w:val="22"/>
        </w:rPr>
        <w:t>T</w:t>
      </w:r>
      <w:r w:rsidRPr="00AA74C7">
        <w:rPr>
          <w:rFonts w:ascii="Arial" w:eastAsiaTheme="minorEastAsia" w:hAnsi="Arial" w:cs="Arial"/>
          <w:kern w:val="2"/>
          <w:sz w:val="22"/>
          <w:szCs w:val="22"/>
        </w:rPr>
        <w:t xml:space="preserve">o ensure consistency of data processing, we only </w:t>
      </w:r>
      <w:r>
        <w:rPr>
          <w:rFonts w:ascii="Arial" w:eastAsiaTheme="minorEastAsia" w:hAnsi="Arial" w:cs="Arial"/>
          <w:kern w:val="2"/>
          <w:sz w:val="22"/>
          <w:szCs w:val="22"/>
        </w:rPr>
        <w:t>compared our samples with publically accessible</w:t>
      </w:r>
      <w:r w:rsidRPr="00AA74C7">
        <w:rPr>
          <w:rFonts w:ascii="Arial" w:eastAsiaTheme="minorEastAsia" w:hAnsi="Arial" w:cs="Arial"/>
          <w:kern w:val="2"/>
          <w:sz w:val="22"/>
          <w:szCs w:val="22"/>
        </w:rPr>
        <w:t xml:space="preserve"> sample</w:t>
      </w:r>
      <w:r>
        <w:rPr>
          <w:rFonts w:ascii="Arial" w:eastAsiaTheme="minorEastAsia" w:hAnsi="Arial" w:cs="Arial"/>
          <w:kern w:val="2"/>
          <w:sz w:val="22"/>
          <w:szCs w:val="22"/>
        </w:rPr>
        <w:t>s</w:t>
      </w:r>
      <w:r w:rsidRPr="00AA74C7">
        <w:rPr>
          <w:rFonts w:ascii="Arial" w:eastAsiaTheme="minorEastAsia" w:hAnsi="Arial" w:cs="Arial"/>
          <w:kern w:val="2"/>
          <w:sz w:val="22"/>
          <w:szCs w:val="22"/>
        </w:rPr>
        <w:t xml:space="preserve"> with raw </w:t>
      </w:r>
      <w:r w:rsidRPr="00D83EA7">
        <w:rPr>
          <w:rFonts w:ascii="Arial" w:eastAsiaTheme="minorEastAsia" w:hAnsi="Arial" w:cs="Arial"/>
          <w:i/>
          <w:kern w:val="2"/>
          <w:sz w:val="22"/>
          <w:szCs w:val="22"/>
        </w:rPr>
        <w:t>idat</w:t>
      </w:r>
      <w:r w:rsidRPr="00AA74C7">
        <w:rPr>
          <w:rFonts w:ascii="Arial" w:eastAsiaTheme="minorEastAsia" w:hAnsi="Arial" w:cs="Arial"/>
          <w:kern w:val="2"/>
          <w:sz w:val="22"/>
          <w:szCs w:val="22"/>
        </w:rPr>
        <w:t xml:space="preserve"> files</w:t>
      </w:r>
      <w:r>
        <w:rPr>
          <w:rFonts w:ascii="Arial" w:eastAsiaTheme="minorEastAsia" w:hAnsi="Arial" w:cs="Arial"/>
          <w:kern w:val="2"/>
          <w:sz w:val="22"/>
          <w:szCs w:val="22"/>
        </w:rPr>
        <w:t>.</w:t>
      </w:r>
      <w:r w:rsidRPr="00AA74C7">
        <w:rPr>
          <w:rFonts w:ascii="Arial" w:eastAsiaTheme="minorEastAsia" w:hAnsi="Arial" w:cs="Arial"/>
          <w:kern w:val="2"/>
          <w:sz w:val="22"/>
          <w:szCs w:val="22"/>
        </w:rPr>
        <w:t xml:space="preserve"> GSE68060, GSE68838, GSE77954, GSE77965, GSE81211, GSE101764, GSE107352 and GSE75546 were collected from GEO</w:t>
      </w:r>
      <w:r>
        <w:rPr>
          <w:rFonts w:ascii="Arial" w:eastAsiaTheme="minorEastAsia" w:hAnsi="Arial" w:cs="Arial"/>
          <w:kern w:val="2"/>
          <w:sz w:val="22"/>
          <w:szCs w:val="22"/>
        </w:rPr>
        <w:t xml:space="preserve"> while</w:t>
      </w:r>
      <w:r w:rsidRPr="00AA74C7">
        <w:rPr>
          <w:rFonts w:ascii="Arial" w:eastAsiaTheme="minorEastAsia" w:hAnsi="Arial" w:cs="Arial"/>
          <w:kern w:val="2"/>
          <w:sz w:val="22"/>
          <w:szCs w:val="22"/>
        </w:rPr>
        <w:t xml:space="preserve"> E-MTAB-6450 was collected from ArrayExpress </w:t>
      </w:r>
      <w:r w:rsidRPr="00AA74C7">
        <w:rPr>
          <w:rFonts w:ascii="Arial" w:eastAsiaTheme="minorEastAsia" w:hAnsi="Arial" w:cs="Arial"/>
          <w:kern w:val="2"/>
          <w:sz w:val="22"/>
          <w:szCs w:val="22"/>
        </w:rPr>
        <w:fldChar w:fldCharType="begin">
          <w:fldData xml:space="preserve">PEVuZE5vdGU+PENpdGU+PEF1dGhvcj5RdTwvQXV0aG9yPjxZZWFyPjIwMTY8L1llYXI+PFJlY051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</w:fldData>
        </w:fldChar>
      </w:r>
      <w:r w:rsidR="0024122C">
        <w:rPr>
          <w:rFonts w:ascii="Arial" w:eastAsiaTheme="minorEastAsia" w:hAnsi="Arial" w:cs="Arial"/>
          <w:kern w:val="2"/>
          <w:sz w:val="22"/>
          <w:szCs w:val="22"/>
        </w:rPr>
        <w:instrText xml:space="preserve"> ADDIN EN.CITE </w:instrText>
      </w:r>
      <w:r w:rsidR="0024122C">
        <w:rPr>
          <w:rFonts w:ascii="Arial" w:eastAsiaTheme="minorEastAsia" w:hAnsi="Arial" w:cs="Arial"/>
          <w:kern w:val="2"/>
          <w:sz w:val="22"/>
          <w:szCs w:val="22"/>
        </w:rPr>
        <w:fldChar w:fldCharType="begin">
          <w:fldData xml:space="preserve">PEVuZE5vdGU+PENpdGU+PEF1dGhvcj5RdTwvQXV0aG9yPjxZZWFyPjIwMTY8L1llYXI+PFJlY051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</w:fldData>
        </w:fldChar>
      </w:r>
      <w:r w:rsidR="0024122C">
        <w:rPr>
          <w:rFonts w:ascii="Arial" w:eastAsiaTheme="minorEastAsia" w:hAnsi="Arial" w:cs="Arial"/>
          <w:kern w:val="2"/>
          <w:sz w:val="22"/>
          <w:szCs w:val="22"/>
        </w:rPr>
        <w:instrText xml:space="preserve"> ADDIN EN.CITE.DATA </w:instrText>
      </w:r>
      <w:r w:rsidR="0024122C">
        <w:rPr>
          <w:rFonts w:ascii="Arial" w:eastAsiaTheme="minorEastAsia" w:hAnsi="Arial" w:cs="Arial"/>
          <w:kern w:val="2"/>
          <w:sz w:val="22"/>
          <w:szCs w:val="22"/>
        </w:rPr>
      </w:r>
      <w:r w:rsidR="0024122C">
        <w:rPr>
          <w:rFonts w:ascii="Arial" w:eastAsiaTheme="minorEastAsia" w:hAnsi="Arial" w:cs="Arial"/>
          <w:kern w:val="2"/>
          <w:sz w:val="22"/>
          <w:szCs w:val="22"/>
        </w:rPr>
        <w:fldChar w:fldCharType="end"/>
      </w:r>
      <w:r w:rsidRPr="00AA74C7">
        <w:rPr>
          <w:rFonts w:ascii="Arial" w:eastAsiaTheme="minorEastAsia" w:hAnsi="Arial" w:cs="Arial"/>
          <w:kern w:val="2"/>
          <w:sz w:val="22"/>
          <w:szCs w:val="22"/>
        </w:rPr>
      </w:r>
      <w:r w:rsidRPr="00AA74C7">
        <w:rPr>
          <w:rFonts w:ascii="Arial" w:eastAsiaTheme="minorEastAsia" w:hAnsi="Arial" w:cs="Arial"/>
          <w:kern w:val="2"/>
          <w:sz w:val="22"/>
          <w:szCs w:val="22"/>
        </w:rPr>
        <w:fldChar w:fldCharType="separate"/>
      </w:r>
      <w:r w:rsidR="0024122C">
        <w:rPr>
          <w:rFonts w:ascii="Arial" w:eastAsiaTheme="minorEastAsia" w:hAnsi="Arial" w:cs="Arial"/>
          <w:noProof/>
          <w:kern w:val="2"/>
          <w:sz w:val="22"/>
          <w:szCs w:val="22"/>
        </w:rPr>
        <w:t>[42-47]</w:t>
      </w:r>
      <w:r w:rsidRPr="00AA74C7">
        <w:rPr>
          <w:rFonts w:ascii="Arial" w:eastAsiaTheme="minorEastAsia" w:hAnsi="Arial" w:cs="Arial"/>
          <w:kern w:val="2"/>
          <w:sz w:val="22"/>
          <w:szCs w:val="22"/>
        </w:rPr>
        <w:fldChar w:fldCharType="end"/>
      </w:r>
      <w:r w:rsidRPr="00AA74C7">
        <w:rPr>
          <w:rFonts w:ascii="Arial" w:eastAsiaTheme="minorEastAsia" w:hAnsi="Arial" w:cs="Arial"/>
          <w:kern w:val="2"/>
          <w:sz w:val="22"/>
          <w:szCs w:val="22"/>
        </w:rPr>
        <w:t xml:space="preserve"> </w:t>
      </w:r>
      <w:r>
        <w:rPr>
          <w:rFonts w:ascii="Arial" w:eastAsiaTheme="minorEastAsia" w:hAnsi="Arial" w:cs="Arial"/>
          <w:kern w:val="2"/>
          <w:sz w:val="22"/>
          <w:szCs w:val="22"/>
        </w:rPr>
        <w:t>(</w:t>
      </w:r>
      <w:r w:rsidRPr="00D83EA7">
        <w:rPr>
          <w:rFonts w:ascii="Arial" w:eastAsiaTheme="minorEastAsia" w:hAnsi="Arial" w:cs="Arial"/>
          <w:b/>
          <w:kern w:val="2"/>
          <w:sz w:val="22"/>
          <w:szCs w:val="22"/>
        </w:rPr>
        <w:t>Table S</w:t>
      </w:r>
      <w:ins w:id="736" w:author="Microsoft Office 用户" w:date="2020-03-10T17:40:00Z">
        <w:r w:rsidR="001F4347">
          <w:rPr>
            <w:rFonts w:ascii="Arial" w:eastAsiaTheme="minorEastAsia" w:hAnsi="Arial" w:cs="Arial"/>
            <w:b/>
            <w:kern w:val="2"/>
            <w:sz w:val="22"/>
            <w:szCs w:val="22"/>
          </w:rPr>
          <w:t>6</w:t>
        </w:r>
      </w:ins>
      <w:del w:id="737" w:author="Microsoft Office 用户" w:date="2020-03-10T17:40:00Z">
        <w:r w:rsidRPr="00D83EA7" w:rsidDel="001F4347">
          <w:rPr>
            <w:rFonts w:ascii="Arial" w:eastAsiaTheme="minorEastAsia" w:hAnsi="Arial" w:cs="Arial"/>
            <w:b/>
            <w:kern w:val="2"/>
            <w:sz w:val="22"/>
            <w:szCs w:val="22"/>
          </w:rPr>
          <w:delText>2</w:delText>
        </w:r>
      </w:del>
      <w:r>
        <w:rPr>
          <w:rFonts w:ascii="Arial" w:eastAsiaTheme="minorEastAsia" w:hAnsi="Arial" w:cs="Arial"/>
          <w:kern w:val="2"/>
          <w:sz w:val="22"/>
          <w:szCs w:val="22"/>
        </w:rPr>
        <w:t>)</w:t>
      </w:r>
      <w:r w:rsidRPr="00AA74C7">
        <w:rPr>
          <w:rFonts w:ascii="Arial" w:eastAsiaTheme="minorEastAsia" w:hAnsi="Arial" w:cs="Arial"/>
          <w:kern w:val="2"/>
          <w:sz w:val="22"/>
          <w:szCs w:val="22"/>
        </w:rPr>
        <w:t xml:space="preserve">. Some cell line samples and metastatic cancer samples were removed </w:t>
      </w:r>
      <w:r>
        <w:rPr>
          <w:rFonts w:ascii="Arial" w:eastAsiaTheme="minorEastAsia" w:hAnsi="Arial" w:cs="Arial"/>
          <w:kern w:val="2"/>
          <w:sz w:val="22"/>
          <w:szCs w:val="22"/>
        </w:rPr>
        <w:t>upon</w:t>
      </w:r>
      <w:r w:rsidRPr="00AA74C7">
        <w:rPr>
          <w:rFonts w:ascii="Arial" w:eastAsiaTheme="minorEastAsia" w:hAnsi="Arial" w:cs="Arial"/>
          <w:kern w:val="2"/>
          <w:sz w:val="22"/>
          <w:szCs w:val="22"/>
        </w:rPr>
        <w:t xml:space="preserve"> further study. </w:t>
      </w:r>
      <w:r>
        <w:rPr>
          <w:rFonts w:ascii="Arial" w:eastAsiaTheme="minorEastAsia" w:hAnsi="Arial" w:cs="Arial"/>
          <w:kern w:val="2"/>
          <w:sz w:val="22"/>
          <w:szCs w:val="22"/>
        </w:rPr>
        <w:t xml:space="preserve">In total, </w:t>
      </w:r>
      <w:r w:rsidRPr="00AA74C7">
        <w:rPr>
          <w:rFonts w:ascii="Arial" w:eastAsiaTheme="minorEastAsia" w:hAnsi="Arial" w:cs="Arial"/>
          <w:kern w:val="2"/>
          <w:sz w:val="22"/>
          <w:szCs w:val="22"/>
        </w:rPr>
        <w:t>we collected 278 normal samples, 51 adenoma samples</w:t>
      </w:r>
      <w:r>
        <w:rPr>
          <w:rFonts w:ascii="Arial" w:eastAsiaTheme="minorEastAsia" w:hAnsi="Arial" w:cs="Arial"/>
          <w:kern w:val="2"/>
          <w:sz w:val="22"/>
          <w:szCs w:val="22"/>
        </w:rPr>
        <w:t>,</w:t>
      </w:r>
      <w:r w:rsidRPr="00AA74C7">
        <w:rPr>
          <w:rFonts w:ascii="Arial" w:eastAsiaTheme="minorEastAsia" w:hAnsi="Arial" w:cs="Arial"/>
          <w:kern w:val="2"/>
          <w:sz w:val="22"/>
          <w:szCs w:val="22"/>
        </w:rPr>
        <w:t xml:space="preserve"> and 504 cancer samples. All datasets </w:t>
      </w:r>
      <w:r>
        <w:rPr>
          <w:rFonts w:ascii="Arial" w:eastAsiaTheme="minorEastAsia" w:hAnsi="Arial" w:cs="Arial"/>
          <w:kern w:val="2"/>
          <w:sz w:val="22"/>
          <w:szCs w:val="22"/>
        </w:rPr>
        <w:t>using</w:t>
      </w:r>
      <w:r w:rsidRPr="00AA74C7">
        <w:rPr>
          <w:rFonts w:ascii="Arial" w:eastAsiaTheme="minorEastAsia" w:hAnsi="Arial" w:cs="Arial"/>
          <w:kern w:val="2"/>
          <w:sz w:val="22"/>
          <w:szCs w:val="22"/>
        </w:rPr>
        <w:t xml:space="preserve"> raw </w:t>
      </w:r>
      <w:r w:rsidRPr="00AA74C7">
        <w:rPr>
          <w:rFonts w:ascii="Arial" w:eastAsiaTheme="minorEastAsia" w:hAnsi="Arial" w:cs="Arial"/>
          <w:i/>
          <w:kern w:val="2"/>
          <w:sz w:val="22"/>
          <w:szCs w:val="22"/>
        </w:rPr>
        <w:t>idat</w:t>
      </w:r>
      <w:r w:rsidRPr="00AA74C7">
        <w:rPr>
          <w:rFonts w:ascii="Arial" w:eastAsiaTheme="minorEastAsia" w:hAnsi="Arial" w:cs="Arial"/>
          <w:kern w:val="2"/>
          <w:sz w:val="22"/>
          <w:szCs w:val="22"/>
        </w:rPr>
        <w:t xml:space="preserve"> files were preprocessed using R package minfi (vision 1.28.4) </w:t>
      </w:r>
      <w:r w:rsidRPr="00AA74C7">
        <w:rPr>
          <w:rFonts w:ascii="Arial" w:eastAsiaTheme="minorEastAsia" w:hAnsi="Arial" w:cs="Arial"/>
          <w:kern w:val="2"/>
          <w:sz w:val="22"/>
          <w:szCs w:val="22"/>
        </w:rPr>
        <w:fldChar w:fldCharType="begin">
          <w:fldData xml:space="preserve">PEVuZE5vdGU+PENpdGU+PEF1dGhvcj5BcnllZTwvQXV0aG9yPjxZZWFyPjIwMTQ8L1llYXI+PFJl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==
</w:fldData>
        </w:fldChar>
      </w:r>
      <w:r w:rsidR="0024122C">
        <w:rPr>
          <w:rFonts w:ascii="Arial" w:eastAsiaTheme="minorEastAsia" w:hAnsi="Arial" w:cs="Arial"/>
          <w:kern w:val="2"/>
          <w:sz w:val="22"/>
          <w:szCs w:val="22"/>
        </w:rPr>
        <w:instrText xml:space="preserve"> ADDIN EN.CITE </w:instrText>
      </w:r>
      <w:r w:rsidR="0024122C">
        <w:rPr>
          <w:rFonts w:ascii="Arial" w:eastAsiaTheme="minorEastAsia" w:hAnsi="Arial" w:cs="Arial"/>
          <w:kern w:val="2"/>
          <w:sz w:val="22"/>
          <w:szCs w:val="22"/>
        </w:rPr>
        <w:fldChar w:fldCharType="begin">
          <w:fldData xml:space="preserve">PEVuZE5vdGU+PENpdGU+PEF1dGhvcj5BcnllZTwvQXV0aG9yPjxZZWFyPjIwMTQ8L1llYXI+PFJl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==
</w:fldData>
        </w:fldChar>
      </w:r>
      <w:r w:rsidR="0024122C">
        <w:rPr>
          <w:rFonts w:ascii="Arial" w:eastAsiaTheme="minorEastAsia" w:hAnsi="Arial" w:cs="Arial"/>
          <w:kern w:val="2"/>
          <w:sz w:val="22"/>
          <w:szCs w:val="22"/>
        </w:rPr>
        <w:instrText xml:space="preserve"> ADDIN EN.CITE.DATA </w:instrText>
      </w:r>
      <w:r w:rsidR="0024122C">
        <w:rPr>
          <w:rFonts w:ascii="Arial" w:eastAsiaTheme="minorEastAsia" w:hAnsi="Arial" w:cs="Arial"/>
          <w:kern w:val="2"/>
          <w:sz w:val="22"/>
          <w:szCs w:val="22"/>
        </w:rPr>
      </w:r>
      <w:r w:rsidR="0024122C">
        <w:rPr>
          <w:rFonts w:ascii="Arial" w:eastAsiaTheme="minorEastAsia" w:hAnsi="Arial" w:cs="Arial"/>
          <w:kern w:val="2"/>
          <w:sz w:val="22"/>
          <w:szCs w:val="22"/>
        </w:rPr>
        <w:fldChar w:fldCharType="end"/>
      </w:r>
      <w:r w:rsidRPr="00AA74C7">
        <w:rPr>
          <w:rFonts w:ascii="Arial" w:eastAsiaTheme="minorEastAsia" w:hAnsi="Arial" w:cs="Arial"/>
          <w:kern w:val="2"/>
          <w:sz w:val="22"/>
          <w:szCs w:val="22"/>
        </w:rPr>
      </w:r>
      <w:r w:rsidRPr="00AA74C7">
        <w:rPr>
          <w:rFonts w:ascii="Arial" w:eastAsiaTheme="minorEastAsia" w:hAnsi="Arial" w:cs="Arial"/>
          <w:kern w:val="2"/>
          <w:sz w:val="22"/>
          <w:szCs w:val="22"/>
        </w:rPr>
        <w:fldChar w:fldCharType="separate"/>
      </w:r>
      <w:r w:rsidR="0024122C">
        <w:rPr>
          <w:rFonts w:ascii="Arial" w:eastAsiaTheme="minorEastAsia" w:hAnsi="Arial" w:cs="Arial"/>
          <w:noProof/>
          <w:kern w:val="2"/>
          <w:sz w:val="22"/>
          <w:szCs w:val="22"/>
        </w:rPr>
        <w:t>[48]</w:t>
      </w:r>
      <w:r w:rsidRPr="00AA74C7">
        <w:rPr>
          <w:rFonts w:ascii="Arial" w:eastAsiaTheme="minorEastAsia" w:hAnsi="Arial" w:cs="Arial"/>
          <w:kern w:val="2"/>
          <w:sz w:val="22"/>
          <w:szCs w:val="22"/>
        </w:rPr>
        <w:fldChar w:fldCharType="end"/>
      </w:r>
      <w:r w:rsidRPr="00AA74C7">
        <w:rPr>
          <w:rFonts w:ascii="Arial" w:eastAsiaTheme="minorEastAsia" w:hAnsi="Arial" w:cs="Arial"/>
          <w:kern w:val="2"/>
          <w:sz w:val="22"/>
          <w:szCs w:val="22"/>
        </w:rPr>
        <w:t xml:space="preserve">. The sites which failed detection </w:t>
      </w:r>
      <w:r>
        <w:rPr>
          <w:rFonts w:ascii="Arial" w:eastAsiaTheme="minorEastAsia" w:hAnsi="Arial" w:cs="Arial"/>
          <w:kern w:val="2"/>
          <w:sz w:val="22"/>
          <w:szCs w:val="22"/>
        </w:rPr>
        <w:t xml:space="preserve">at </w:t>
      </w:r>
      <w:r w:rsidRPr="00AA74C7">
        <w:rPr>
          <w:rFonts w:ascii="Arial" w:eastAsiaTheme="minorEastAsia" w:hAnsi="Arial" w:cs="Arial"/>
          <w:kern w:val="2"/>
          <w:sz w:val="22"/>
          <w:szCs w:val="22"/>
        </w:rPr>
        <w:t xml:space="preserve">P = 0.01 were rewrote by nearest neighbor average to ensure </w:t>
      </w:r>
      <w:r>
        <w:rPr>
          <w:rFonts w:ascii="Arial" w:eastAsiaTheme="minorEastAsia" w:hAnsi="Arial" w:cs="Arial"/>
          <w:kern w:val="2"/>
          <w:sz w:val="22"/>
          <w:szCs w:val="22"/>
        </w:rPr>
        <w:t xml:space="preserve">an adequate </w:t>
      </w:r>
      <w:r w:rsidRPr="00AA74C7">
        <w:rPr>
          <w:rFonts w:ascii="Arial" w:eastAsiaTheme="minorEastAsia" w:hAnsi="Arial" w:cs="Arial"/>
          <w:kern w:val="2"/>
          <w:sz w:val="22"/>
          <w:szCs w:val="22"/>
        </w:rPr>
        <w:t>number of sites</w:t>
      </w:r>
      <w:r>
        <w:rPr>
          <w:rFonts w:ascii="Arial" w:eastAsiaTheme="minorEastAsia" w:hAnsi="Arial" w:cs="Arial"/>
          <w:kern w:val="2"/>
          <w:sz w:val="22"/>
          <w:szCs w:val="22"/>
        </w:rPr>
        <w:t xml:space="preserve"> for analysis</w:t>
      </w:r>
      <w:r w:rsidRPr="00AA74C7">
        <w:rPr>
          <w:rFonts w:ascii="Arial" w:eastAsiaTheme="minorEastAsia" w:hAnsi="Arial" w:cs="Arial"/>
          <w:kern w:val="2"/>
          <w:sz w:val="22"/>
          <w:szCs w:val="22"/>
        </w:rPr>
        <w:t>.</w:t>
      </w:r>
      <w:ins w:id="738" w:author="Microsoft Office 用户" w:date="2020-03-10T16:02:00Z">
        <w:r w:rsidR="00800D63">
          <w:rPr>
            <w:rFonts w:ascii="Arial" w:eastAsiaTheme="minorEastAsia" w:hAnsi="Arial" w:cs="Arial"/>
            <w:kern w:val="2"/>
            <w:sz w:val="22"/>
            <w:szCs w:val="22"/>
          </w:rPr>
          <w:t xml:space="preserve"> 656 whi</w:t>
        </w:r>
        <w:r w:rsidR="00096C2F">
          <w:rPr>
            <w:rFonts w:ascii="Arial" w:eastAsiaTheme="minorEastAsia" w:hAnsi="Arial" w:cs="Arial"/>
            <w:kern w:val="2"/>
            <w:sz w:val="22"/>
            <w:szCs w:val="22"/>
          </w:rPr>
          <w:t>te blood data was collect from</w:t>
        </w:r>
        <w:r w:rsidR="00800D63">
          <w:rPr>
            <w:rFonts w:ascii="Arial" w:eastAsiaTheme="minorEastAsia" w:hAnsi="Arial" w:cs="Arial"/>
            <w:kern w:val="2"/>
            <w:sz w:val="22"/>
            <w:szCs w:val="22"/>
          </w:rPr>
          <w:t xml:space="preserve"> GEO</w:t>
        </w:r>
      </w:ins>
      <w:ins w:id="739" w:author="Microsoft Office 用户" w:date="2020-03-13T23:39:00Z">
        <w:r w:rsidR="00096C2F">
          <w:rPr>
            <w:rFonts w:ascii="Arial" w:eastAsiaTheme="minorEastAsia" w:hAnsi="Arial" w:cs="Arial"/>
            <w:kern w:val="2"/>
            <w:sz w:val="22"/>
            <w:szCs w:val="22"/>
          </w:rPr>
          <w:t xml:space="preserve"> (</w:t>
        </w:r>
      </w:ins>
      <w:ins w:id="740" w:author="Microsoft Office 用户" w:date="2020-03-13T23:40:00Z">
        <w:r w:rsidR="00096C2F" w:rsidRPr="00096C2F">
          <w:rPr>
            <w:rFonts w:ascii="Arial" w:eastAsiaTheme="minorEastAsia" w:hAnsi="Arial" w:cs="Arial"/>
            <w:kern w:val="2"/>
            <w:sz w:val="22"/>
            <w:szCs w:val="22"/>
          </w:rPr>
          <w:t xml:space="preserve">accession number </w:t>
        </w:r>
        <w:bookmarkStart w:id="741" w:name="OLE_LINK160"/>
        <w:bookmarkStart w:id="742" w:name="OLE_LINK161"/>
        <w:r w:rsidR="00096C2F" w:rsidRPr="00096C2F">
          <w:rPr>
            <w:rFonts w:ascii="Arial" w:eastAsiaTheme="minorEastAsia" w:hAnsi="Arial" w:cs="Arial"/>
            <w:kern w:val="2"/>
            <w:sz w:val="22"/>
            <w:szCs w:val="22"/>
          </w:rPr>
          <w:t>GSE40279</w:t>
        </w:r>
      </w:ins>
      <w:bookmarkEnd w:id="741"/>
      <w:bookmarkEnd w:id="742"/>
      <w:ins w:id="743" w:author="Microsoft Office 用户" w:date="2020-03-13T23:39:00Z">
        <w:r w:rsidR="00096C2F">
          <w:rPr>
            <w:rFonts w:ascii="Arial" w:eastAsiaTheme="minorEastAsia" w:hAnsi="Arial" w:cs="Arial"/>
            <w:kern w:val="2"/>
            <w:sz w:val="22"/>
            <w:szCs w:val="22"/>
          </w:rPr>
          <w:t>)</w:t>
        </w:r>
      </w:ins>
      <w:ins w:id="744" w:author="Microsoft Office 用户" w:date="2020-03-10T16:02:00Z">
        <w:r w:rsidR="00800D63">
          <w:rPr>
            <w:rFonts w:ascii="Arial" w:eastAsiaTheme="minorEastAsia" w:hAnsi="Arial" w:cs="Arial"/>
            <w:kern w:val="2"/>
            <w:sz w:val="22"/>
            <w:szCs w:val="22"/>
          </w:rPr>
          <w:t>.</w:t>
        </w:r>
      </w:ins>
      <w:r w:rsidRPr="00AA74C7">
        <w:rPr>
          <w:rFonts w:ascii="Arial" w:eastAsiaTheme="minorEastAsia" w:hAnsi="Arial" w:cs="Arial"/>
          <w:kern w:val="2"/>
          <w:sz w:val="22"/>
          <w:szCs w:val="22"/>
        </w:rPr>
        <w:t xml:space="preserve"> </w:t>
      </w:r>
    </w:p>
    <w:p w14:paraId="7FA8DB97" w14:textId="77777777" w:rsidR="006C2088" w:rsidRPr="00AA74C7" w:rsidRDefault="006C2088" w:rsidP="006C4C6E">
      <w:pPr>
        <w:pStyle w:val="HTML"/>
        <w:shd w:val="clear" w:color="auto" w:fill="FFFFFF"/>
        <w:jc w:val="both"/>
        <w:rPr>
          <w:rFonts w:ascii="Arial" w:eastAsiaTheme="minorEastAsia" w:hAnsi="Arial" w:cs="Arial"/>
          <w:kern w:val="2"/>
          <w:sz w:val="22"/>
          <w:szCs w:val="22"/>
        </w:rPr>
        <w:pPrChange w:id="745" w:author="czeng" w:date="2020-03-14T09:59:00Z">
          <w:pPr>
            <w:pStyle w:val="HTML"/>
            <w:shd w:val="clear" w:color="auto" w:fill="FFFFFF"/>
            <w:spacing w:line="480" w:lineRule="auto"/>
            <w:jc w:val="both"/>
          </w:pPr>
        </w:pPrChange>
      </w:pPr>
    </w:p>
    <w:p w14:paraId="0BFD2C64" w14:textId="77777777" w:rsidR="006C2088" w:rsidRPr="00AA74C7" w:rsidRDefault="006C2088" w:rsidP="006C4C6E">
      <w:pPr>
        <w:jc w:val="both"/>
        <w:rPr>
          <w:rFonts w:ascii="Arial" w:hAnsi="Arial" w:cs="Arial"/>
          <w:b/>
          <w:sz w:val="22"/>
          <w:szCs w:val="22"/>
        </w:rPr>
        <w:pPrChange w:id="746" w:author="czeng" w:date="2020-03-14T09:59:00Z">
          <w:pPr>
            <w:spacing w:line="480" w:lineRule="auto"/>
            <w:jc w:val="both"/>
          </w:pPr>
        </w:pPrChange>
      </w:pPr>
      <w:bookmarkStart w:id="747" w:name="OLE_LINK73"/>
      <w:bookmarkStart w:id="748" w:name="OLE_LINK74"/>
      <w:r w:rsidRPr="00AA74C7">
        <w:rPr>
          <w:rFonts w:ascii="Arial" w:hAnsi="Arial" w:cs="Arial"/>
          <w:b/>
          <w:sz w:val="22"/>
          <w:szCs w:val="22"/>
        </w:rPr>
        <w:t>Compar</w:t>
      </w:r>
      <w:r>
        <w:rPr>
          <w:rFonts w:ascii="Arial" w:hAnsi="Arial" w:cs="Arial"/>
          <w:b/>
          <w:sz w:val="22"/>
          <w:szCs w:val="22"/>
        </w:rPr>
        <w:t>ison</w:t>
      </w:r>
      <w:bookmarkEnd w:id="747"/>
      <w:bookmarkEnd w:id="748"/>
      <w:r w:rsidRPr="00AA74C7">
        <w:rPr>
          <w:rFonts w:ascii="Arial" w:hAnsi="Arial" w:cs="Arial"/>
          <w:b/>
          <w:sz w:val="22"/>
          <w:szCs w:val="22"/>
        </w:rPr>
        <w:t xml:space="preserve"> of the ability of discrimination</w:t>
      </w:r>
      <w:r>
        <w:rPr>
          <w:rFonts w:ascii="Arial" w:hAnsi="Arial" w:cs="Arial"/>
          <w:b/>
          <w:sz w:val="22"/>
          <w:szCs w:val="22"/>
        </w:rPr>
        <w:t xml:space="preserve"> between normal, LGA, HGA, and CRC tissue</w:t>
      </w:r>
    </w:p>
    <w:p w14:paraId="0A9CA79D" w14:textId="50DCB2DA" w:rsidR="006C2088" w:rsidRPr="00AA74C7" w:rsidRDefault="006C2088" w:rsidP="006C4C6E">
      <w:pPr>
        <w:jc w:val="both"/>
        <w:rPr>
          <w:rFonts w:ascii="Arial" w:eastAsiaTheme="minorEastAsia" w:hAnsi="Arial" w:cs="Arial"/>
          <w:kern w:val="2"/>
          <w:sz w:val="22"/>
          <w:szCs w:val="22"/>
        </w:rPr>
        <w:pPrChange w:id="749" w:author="czeng" w:date="2020-03-14T09:59:00Z">
          <w:pPr>
            <w:spacing w:line="480" w:lineRule="auto"/>
            <w:jc w:val="both"/>
          </w:pPr>
        </w:pPrChange>
      </w:pPr>
      <w:r w:rsidRPr="00AA74C7">
        <w:rPr>
          <w:rFonts w:ascii="Arial" w:eastAsiaTheme="minorEastAsia" w:hAnsi="Arial" w:cs="Arial"/>
          <w:kern w:val="2"/>
          <w:sz w:val="22"/>
          <w:szCs w:val="22"/>
        </w:rPr>
        <w:t xml:space="preserve">For random forest prediction, we </w:t>
      </w:r>
      <w:bookmarkStart w:id="750" w:name="OLE_LINK165"/>
      <w:bookmarkStart w:id="751" w:name="OLE_LINK166"/>
      <w:r w:rsidRPr="00AA74C7">
        <w:rPr>
          <w:rFonts w:ascii="Arial" w:eastAsiaTheme="minorEastAsia" w:hAnsi="Arial" w:cs="Arial"/>
          <w:kern w:val="2"/>
          <w:sz w:val="22"/>
          <w:szCs w:val="22"/>
        </w:rPr>
        <w:t>use</w:t>
      </w:r>
      <w:bookmarkEnd w:id="750"/>
      <w:bookmarkEnd w:id="751"/>
      <w:r>
        <w:rPr>
          <w:rFonts w:ascii="Arial" w:eastAsiaTheme="minorEastAsia" w:hAnsi="Arial" w:cs="Arial"/>
          <w:kern w:val="2"/>
          <w:sz w:val="22"/>
          <w:szCs w:val="22"/>
        </w:rPr>
        <w:t>d</w:t>
      </w:r>
      <w:r w:rsidRPr="00AA74C7">
        <w:rPr>
          <w:rFonts w:ascii="Arial" w:eastAsiaTheme="minorEastAsia" w:hAnsi="Arial" w:cs="Arial"/>
          <w:kern w:val="2"/>
          <w:sz w:val="22"/>
          <w:szCs w:val="22"/>
        </w:rPr>
        <w:t xml:space="preserve"> R package randomForest (vision 4.6.14) </w:t>
      </w:r>
      <w:bookmarkStart w:id="752" w:name="OLE_LINK77"/>
      <w:bookmarkStart w:id="753" w:name="OLE_LINK78"/>
      <w:r>
        <w:rPr>
          <w:rFonts w:ascii="Arial" w:eastAsiaTheme="minorEastAsia" w:hAnsi="Arial" w:cs="Arial"/>
          <w:kern w:val="2"/>
          <w:sz w:val="22"/>
          <w:szCs w:val="22"/>
        </w:rPr>
        <w:t>with the n</w:t>
      </w:r>
      <w:r w:rsidRPr="00AA74C7">
        <w:rPr>
          <w:rFonts w:ascii="Arial" w:eastAsiaTheme="minorEastAsia" w:hAnsi="Arial" w:cs="Arial"/>
          <w:kern w:val="2"/>
          <w:sz w:val="22"/>
          <w:szCs w:val="22"/>
        </w:rPr>
        <w:t xml:space="preserve">umber of trees </w:t>
      </w:r>
      <w:r>
        <w:rPr>
          <w:rFonts w:ascii="Arial" w:eastAsiaTheme="minorEastAsia" w:hAnsi="Arial" w:cs="Arial"/>
          <w:kern w:val="2"/>
          <w:sz w:val="22"/>
          <w:szCs w:val="22"/>
        </w:rPr>
        <w:t>set at</w:t>
      </w:r>
      <w:r w:rsidRPr="00AA74C7">
        <w:rPr>
          <w:rFonts w:ascii="Arial" w:eastAsiaTheme="minorEastAsia" w:hAnsi="Arial" w:cs="Arial"/>
          <w:kern w:val="2"/>
          <w:sz w:val="22"/>
          <w:szCs w:val="22"/>
        </w:rPr>
        <w:t xml:space="preserve"> 5</w:t>
      </w:r>
      <w:r>
        <w:rPr>
          <w:rFonts w:ascii="Arial" w:eastAsiaTheme="minorEastAsia" w:hAnsi="Arial" w:cs="Arial"/>
          <w:kern w:val="2"/>
          <w:sz w:val="22"/>
          <w:szCs w:val="22"/>
        </w:rPr>
        <w:t>,</w:t>
      </w:r>
      <w:r w:rsidRPr="00AA74C7">
        <w:rPr>
          <w:rFonts w:ascii="Arial" w:eastAsiaTheme="minorEastAsia" w:hAnsi="Arial" w:cs="Arial"/>
          <w:kern w:val="2"/>
          <w:sz w:val="22"/>
          <w:szCs w:val="22"/>
        </w:rPr>
        <w:t>000</w:t>
      </w:r>
      <w:r>
        <w:rPr>
          <w:rFonts w:ascii="Arial" w:eastAsiaTheme="minorEastAsia" w:hAnsi="Arial" w:cs="Arial"/>
          <w:kern w:val="2"/>
          <w:sz w:val="22"/>
          <w:szCs w:val="22"/>
        </w:rPr>
        <w:t xml:space="preserve"> </w:t>
      </w:r>
      <w:r w:rsidRPr="00AA74C7">
        <w:rPr>
          <w:rFonts w:ascii="Arial" w:eastAsiaTheme="minorEastAsia" w:hAnsi="Arial" w:cs="Arial"/>
          <w:kern w:val="2"/>
          <w:sz w:val="22"/>
          <w:szCs w:val="22"/>
        </w:rPr>
        <w:fldChar w:fldCharType="begin"/>
      </w:r>
      <w:r w:rsidR="0024122C">
        <w:rPr>
          <w:rFonts w:ascii="Arial" w:eastAsiaTheme="minorEastAsia" w:hAnsi="Arial" w:cs="Arial"/>
          <w:kern w:val="2"/>
          <w:sz w:val="22"/>
          <w:szCs w:val="22"/>
        </w:rPr>
        <w:instrText xml:space="preserve"> ADDIN EN.CITE &lt;EndNote&gt;&lt;Cite&gt;&lt;Author&gt;Wiener&lt;/Author&gt;&lt;Year&gt;2002&lt;/Year&gt;&lt;RecNum&gt;43&lt;/RecNum&gt;&lt;DisplayText&gt;[49]&lt;/DisplayText&gt;&lt;record&gt;&lt;rec-number&gt;43&lt;/rec-number&gt;&lt;foreign-keys&gt;&lt;key app="EN" db-id="zffsxeepa00fpreedaupevsaw9eeftzdw009" timestamp="1562552000"&gt;43&lt;/key&gt;&lt;/foreign-keys&gt;&lt;ref-type name="Journal Article"&gt;17&lt;/ref-type&gt;&lt;contributors&gt;&lt;authors&gt;&lt;author&gt;Andy Liaw and Matthew Wiener&lt;/author&gt;&lt;/authors&gt;&lt;/contributors&gt;&lt;titles&gt;&lt;title&gt;Classification and Regression by randomForest&lt;/title&gt;&lt;secondary-title&gt;R News&lt;/secondary-title&gt;&lt;/titles&gt;&lt;periodical&gt;&lt;full-title&gt;R News&lt;/full-title&gt;&lt;/periodical&gt;&lt;pages&gt;18-22&lt;/pages&gt;&lt;volume&gt;2&lt;/volume&gt;&lt;dates&gt;&lt;year&gt;2002&lt;/year&gt;&lt;/dates&gt;&lt;urls&gt;&lt;related-urls&gt;&lt;url&gt;https://CRAN.R-project.org/doc/Rnews/&lt;/url&gt;&lt;/related-urls&gt;&lt;/urls&gt;&lt;/record&gt;&lt;/Cite&gt;&lt;/EndNote&gt;</w:instrText>
      </w:r>
      <w:r w:rsidRPr="00AA74C7">
        <w:rPr>
          <w:rFonts w:ascii="Arial" w:eastAsiaTheme="minorEastAsia" w:hAnsi="Arial" w:cs="Arial"/>
          <w:kern w:val="2"/>
          <w:sz w:val="22"/>
          <w:szCs w:val="22"/>
        </w:rPr>
        <w:fldChar w:fldCharType="separate"/>
      </w:r>
      <w:r w:rsidR="0024122C">
        <w:rPr>
          <w:rFonts w:ascii="Arial" w:eastAsiaTheme="minorEastAsia" w:hAnsi="Arial" w:cs="Arial"/>
          <w:noProof/>
          <w:kern w:val="2"/>
          <w:sz w:val="22"/>
          <w:szCs w:val="22"/>
        </w:rPr>
        <w:t>[49]</w:t>
      </w:r>
      <w:r w:rsidRPr="00AA74C7">
        <w:rPr>
          <w:rFonts w:ascii="Arial" w:eastAsiaTheme="minorEastAsia" w:hAnsi="Arial" w:cs="Arial"/>
          <w:kern w:val="2"/>
          <w:sz w:val="22"/>
          <w:szCs w:val="22"/>
        </w:rPr>
        <w:fldChar w:fldCharType="end"/>
      </w:r>
      <w:r w:rsidRPr="00AA74C7">
        <w:rPr>
          <w:rFonts w:ascii="Arial" w:eastAsiaTheme="minorEastAsia" w:hAnsi="Arial" w:cs="Arial"/>
          <w:kern w:val="2"/>
          <w:sz w:val="22"/>
          <w:szCs w:val="22"/>
        </w:rPr>
        <w:t>. For neural network prediction, we use</w:t>
      </w:r>
      <w:r>
        <w:rPr>
          <w:rFonts w:ascii="Arial" w:eastAsiaTheme="minorEastAsia" w:hAnsi="Arial" w:cs="Arial"/>
          <w:kern w:val="2"/>
          <w:sz w:val="22"/>
          <w:szCs w:val="22"/>
        </w:rPr>
        <w:t>d</w:t>
      </w:r>
      <w:r w:rsidRPr="00AA74C7">
        <w:rPr>
          <w:rFonts w:ascii="Arial" w:eastAsiaTheme="minorEastAsia" w:hAnsi="Arial" w:cs="Arial"/>
          <w:kern w:val="2"/>
          <w:sz w:val="22"/>
          <w:szCs w:val="22"/>
        </w:rPr>
        <w:t xml:space="preserve"> R package nnet (vision 7.3.12) with number of units in the hidden layer as 2</w:t>
      </w:r>
      <w:r>
        <w:rPr>
          <w:rFonts w:ascii="Arial" w:eastAsiaTheme="minorEastAsia" w:hAnsi="Arial" w:cs="Arial"/>
          <w:kern w:val="2"/>
          <w:sz w:val="22"/>
          <w:szCs w:val="22"/>
        </w:rPr>
        <w:t>,</w:t>
      </w:r>
      <w:r w:rsidRPr="00AA74C7">
        <w:rPr>
          <w:rFonts w:ascii="Arial" w:eastAsiaTheme="minorEastAsia" w:hAnsi="Arial" w:cs="Arial"/>
          <w:kern w:val="2"/>
          <w:sz w:val="22"/>
          <w:szCs w:val="22"/>
        </w:rPr>
        <w:t xml:space="preserve"> weight decay as 10</w:t>
      </w:r>
      <w:r w:rsidRPr="00AA74C7">
        <w:rPr>
          <w:rFonts w:ascii="Arial" w:eastAsiaTheme="minorEastAsia" w:hAnsi="Arial" w:cs="Arial"/>
          <w:kern w:val="2"/>
          <w:sz w:val="22"/>
          <w:szCs w:val="22"/>
          <w:vertAlign w:val="superscript"/>
        </w:rPr>
        <w:t>-4</w:t>
      </w:r>
      <w:r>
        <w:rPr>
          <w:rFonts w:ascii="Arial" w:eastAsiaTheme="minorEastAsia" w:hAnsi="Arial" w:cs="Arial"/>
          <w:kern w:val="2"/>
          <w:sz w:val="22"/>
          <w:szCs w:val="22"/>
        </w:rPr>
        <w:t>,</w:t>
      </w:r>
      <w:r w:rsidRPr="00AA74C7">
        <w:rPr>
          <w:rFonts w:ascii="Arial" w:eastAsiaTheme="minorEastAsia" w:hAnsi="Arial" w:cs="Arial"/>
          <w:kern w:val="2"/>
          <w:sz w:val="22"/>
          <w:szCs w:val="22"/>
        </w:rPr>
        <w:t xml:space="preserve"> and </w:t>
      </w:r>
      <w:r>
        <w:rPr>
          <w:rFonts w:ascii="Arial" w:eastAsiaTheme="minorEastAsia" w:hAnsi="Arial" w:cs="Arial"/>
          <w:kern w:val="2"/>
          <w:sz w:val="22"/>
          <w:szCs w:val="22"/>
        </w:rPr>
        <w:t xml:space="preserve">with a </w:t>
      </w:r>
      <w:r w:rsidRPr="00AA74C7">
        <w:rPr>
          <w:rFonts w:ascii="Arial" w:eastAsiaTheme="minorEastAsia" w:hAnsi="Arial" w:cs="Arial"/>
          <w:kern w:val="2"/>
          <w:sz w:val="22"/>
          <w:szCs w:val="22"/>
        </w:rPr>
        <w:t xml:space="preserve">maximum number of iterations </w:t>
      </w:r>
      <w:r>
        <w:rPr>
          <w:rFonts w:ascii="Arial" w:eastAsiaTheme="minorEastAsia" w:hAnsi="Arial" w:cs="Arial"/>
          <w:kern w:val="2"/>
          <w:sz w:val="22"/>
          <w:szCs w:val="22"/>
        </w:rPr>
        <w:t>at</w:t>
      </w:r>
      <w:r w:rsidRPr="00AA74C7">
        <w:rPr>
          <w:rFonts w:ascii="Arial" w:eastAsiaTheme="minorEastAsia" w:hAnsi="Arial" w:cs="Arial"/>
          <w:kern w:val="2"/>
          <w:sz w:val="22"/>
          <w:szCs w:val="22"/>
        </w:rPr>
        <w:t xml:space="preserve"> 400</w:t>
      </w:r>
      <w:bookmarkEnd w:id="752"/>
      <w:bookmarkEnd w:id="753"/>
      <w:r>
        <w:rPr>
          <w:rFonts w:ascii="Arial" w:eastAsiaTheme="minorEastAsia" w:hAnsi="Arial" w:cs="Arial"/>
          <w:kern w:val="2"/>
          <w:sz w:val="22"/>
          <w:szCs w:val="22"/>
        </w:rPr>
        <w:t xml:space="preserve"> </w:t>
      </w:r>
      <w:r w:rsidRPr="00AA74C7">
        <w:rPr>
          <w:rFonts w:ascii="Arial" w:eastAsiaTheme="minorEastAsia" w:hAnsi="Arial" w:cs="Arial"/>
          <w:kern w:val="2"/>
          <w:sz w:val="22"/>
          <w:szCs w:val="22"/>
        </w:rPr>
        <w:fldChar w:fldCharType="begin"/>
      </w:r>
      <w:r w:rsidR="0024122C">
        <w:rPr>
          <w:rFonts w:ascii="Arial" w:eastAsiaTheme="minorEastAsia" w:hAnsi="Arial" w:cs="Arial"/>
          <w:kern w:val="2"/>
          <w:sz w:val="22"/>
          <w:szCs w:val="22"/>
        </w:rPr>
        <w:instrText xml:space="preserve"> ADDIN EN.CITE &lt;EndNote&gt;&lt;Cite&gt;&lt;Author&gt;Ripley&lt;/Author&gt;&lt;Year&gt;2002&lt;/Year&gt;&lt;RecNum&gt;44&lt;/RecNum&gt;&lt;DisplayText&gt;[50]&lt;/DisplayText&gt;&lt;record&gt;&lt;rec-number&gt;44&lt;/rec-number&gt;&lt;foreign-keys&gt;&lt;key app="EN" db-id="zffsxeepa00fpreedaupevsaw9eeftzdw009" timestamp="1562552252"&gt;44&lt;/key&gt;&lt;/foreign-keys&gt;&lt;ref-type name="Book"&gt;6&lt;/ref-type&gt;&lt;contributors&gt;&lt;authors&gt;&lt;author&gt;W. N. Venables and B. D. Ripley&lt;/author&gt;&lt;/authors&gt;&lt;/contributors&gt;&lt;titles&gt;&lt;title&gt;Modern Applied Statistics with S&lt;/title&gt;&lt;/titles&gt;&lt;edition&gt;Fourth&lt;/edition&gt;&lt;dates&gt;&lt;year&gt;2002&lt;/year&gt;&lt;/dates&gt;&lt;pub-location&gt;New York&lt;/pub-location&gt;&lt;publisher&gt;Springer&lt;/publisher&gt;&lt;isbn&gt;0-387-95457-0&lt;/isbn&gt;&lt;urls&gt;&lt;related-urls&gt;&lt;url&gt;&lt;style face="normal" font="default" charset="134" size="100%"&gt;http://www.stats.ox.ac.uk/pub/MASS4&lt;/style&gt;&lt;/url&gt;&lt;/related-urls&gt;&lt;/urls&gt;&lt;/record&gt;&lt;/Cite&gt;&lt;/EndNote&gt;</w:instrText>
      </w:r>
      <w:r w:rsidRPr="00AA74C7">
        <w:rPr>
          <w:rFonts w:ascii="Arial" w:eastAsiaTheme="minorEastAsia" w:hAnsi="Arial" w:cs="Arial"/>
          <w:kern w:val="2"/>
          <w:sz w:val="22"/>
          <w:szCs w:val="22"/>
        </w:rPr>
        <w:fldChar w:fldCharType="separate"/>
      </w:r>
      <w:r w:rsidR="0024122C">
        <w:rPr>
          <w:rFonts w:ascii="Arial" w:eastAsiaTheme="minorEastAsia" w:hAnsi="Arial" w:cs="Arial"/>
          <w:noProof/>
          <w:kern w:val="2"/>
          <w:sz w:val="22"/>
          <w:szCs w:val="22"/>
        </w:rPr>
        <w:t>[50]</w:t>
      </w:r>
      <w:r w:rsidRPr="00AA74C7">
        <w:rPr>
          <w:rFonts w:ascii="Arial" w:eastAsiaTheme="minorEastAsia" w:hAnsi="Arial" w:cs="Arial"/>
          <w:kern w:val="2"/>
          <w:sz w:val="22"/>
          <w:szCs w:val="22"/>
        </w:rPr>
        <w:fldChar w:fldCharType="end"/>
      </w:r>
      <w:r w:rsidRPr="00AA74C7">
        <w:rPr>
          <w:rFonts w:ascii="Arial" w:eastAsiaTheme="minorEastAsia" w:hAnsi="Arial" w:cs="Arial"/>
          <w:kern w:val="2"/>
          <w:sz w:val="22"/>
          <w:szCs w:val="22"/>
        </w:rPr>
        <w:t xml:space="preserve">. The R package pROC (vision 1.14.0) was used </w:t>
      </w:r>
      <w:r>
        <w:rPr>
          <w:rFonts w:ascii="Arial" w:eastAsiaTheme="minorEastAsia" w:hAnsi="Arial" w:cs="Arial"/>
          <w:kern w:val="2"/>
          <w:sz w:val="22"/>
          <w:szCs w:val="22"/>
        </w:rPr>
        <w:t>for</w:t>
      </w:r>
      <w:r w:rsidRPr="00AA74C7">
        <w:rPr>
          <w:rFonts w:ascii="Arial" w:eastAsiaTheme="minorEastAsia" w:hAnsi="Arial" w:cs="Arial"/>
          <w:kern w:val="2"/>
          <w:sz w:val="22"/>
          <w:szCs w:val="22"/>
        </w:rPr>
        <w:t xml:space="preserve"> ROC analysis to compare the abilities </w:t>
      </w:r>
      <w:r>
        <w:rPr>
          <w:rFonts w:ascii="Arial" w:eastAsiaTheme="minorEastAsia" w:hAnsi="Arial" w:cs="Arial"/>
          <w:kern w:val="2"/>
          <w:sz w:val="22"/>
          <w:szCs w:val="22"/>
        </w:rPr>
        <w:t xml:space="preserve">of various models to distinguish </w:t>
      </w:r>
      <w:r w:rsidRPr="00AA74C7">
        <w:rPr>
          <w:rFonts w:ascii="Arial" w:eastAsiaTheme="minorEastAsia" w:hAnsi="Arial" w:cs="Arial"/>
          <w:kern w:val="2"/>
          <w:sz w:val="22"/>
          <w:szCs w:val="22"/>
        </w:rPr>
        <w:t>between hyper</w:t>
      </w:r>
      <w:r>
        <w:rPr>
          <w:rFonts w:ascii="Arial" w:eastAsiaTheme="minorEastAsia" w:hAnsi="Arial" w:cs="Arial"/>
          <w:kern w:val="2"/>
          <w:sz w:val="22"/>
          <w:szCs w:val="22"/>
        </w:rPr>
        <w:t>-</w:t>
      </w:r>
      <w:r w:rsidRPr="00AA74C7">
        <w:rPr>
          <w:rFonts w:ascii="Arial" w:eastAsiaTheme="minorEastAsia" w:hAnsi="Arial" w:cs="Arial"/>
          <w:kern w:val="2"/>
          <w:sz w:val="22"/>
          <w:szCs w:val="22"/>
        </w:rPr>
        <w:t xml:space="preserve"> and hypo-</w:t>
      </w:r>
      <w:r>
        <w:rPr>
          <w:rFonts w:ascii="Arial" w:eastAsiaTheme="minorEastAsia" w:hAnsi="Arial" w:cs="Arial"/>
          <w:kern w:val="2"/>
          <w:sz w:val="22"/>
          <w:szCs w:val="22"/>
        </w:rPr>
        <w:t>methy</w:t>
      </w:r>
      <w:r>
        <w:rPr>
          <w:rFonts w:ascii="Arial" w:eastAsiaTheme="minorEastAsia" w:hAnsi="Arial" w:cs="Arial" w:hint="eastAsia"/>
          <w:kern w:val="2"/>
          <w:sz w:val="22"/>
          <w:szCs w:val="22"/>
        </w:rPr>
        <w:t>l</w:t>
      </w:r>
      <w:r>
        <w:rPr>
          <w:rFonts w:ascii="Arial" w:eastAsiaTheme="minorEastAsia" w:hAnsi="Arial" w:cs="Arial"/>
          <w:kern w:val="2"/>
          <w:sz w:val="22"/>
          <w:szCs w:val="22"/>
        </w:rPr>
        <w:t>ated</w:t>
      </w:r>
      <w:r w:rsidRPr="00AA74C7">
        <w:rPr>
          <w:rFonts w:ascii="Arial" w:eastAsiaTheme="minorEastAsia" w:hAnsi="Arial" w:cs="Arial"/>
          <w:kern w:val="2"/>
          <w:sz w:val="22"/>
          <w:szCs w:val="22"/>
        </w:rPr>
        <w:t xml:space="preserve"> sites by </w:t>
      </w:r>
      <w:r>
        <w:rPr>
          <w:rFonts w:ascii="Arial" w:eastAsiaTheme="minorEastAsia" w:hAnsi="Arial" w:cs="Arial"/>
          <w:kern w:val="2"/>
          <w:sz w:val="22"/>
          <w:szCs w:val="22"/>
        </w:rPr>
        <w:t>the area under the curve (</w:t>
      </w:r>
      <w:r w:rsidRPr="00AA74C7">
        <w:rPr>
          <w:rFonts w:ascii="Arial" w:eastAsiaTheme="minorEastAsia" w:hAnsi="Arial" w:cs="Arial"/>
          <w:kern w:val="2"/>
          <w:sz w:val="22"/>
          <w:szCs w:val="22"/>
        </w:rPr>
        <w:t>AUC</w:t>
      </w:r>
      <w:r>
        <w:rPr>
          <w:rFonts w:ascii="Arial" w:eastAsiaTheme="minorEastAsia" w:hAnsi="Arial" w:cs="Arial"/>
          <w:kern w:val="2"/>
          <w:sz w:val="22"/>
          <w:szCs w:val="22"/>
        </w:rPr>
        <w:t>) analy</w:t>
      </w:r>
      <w:r>
        <w:rPr>
          <w:rFonts w:ascii="Arial" w:eastAsiaTheme="minorEastAsia" w:hAnsi="Arial" w:cs="Arial" w:hint="eastAsia"/>
          <w:kern w:val="2"/>
          <w:sz w:val="22"/>
          <w:szCs w:val="22"/>
        </w:rPr>
        <w:t>s</w:t>
      </w:r>
      <w:r>
        <w:rPr>
          <w:rFonts w:ascii="Arial" w:eastAsiaTheme="minorEastAsia" w:hAnsi="Arial" w:cs="Arial"/>
          <w:kern w:val="2"/>
          <w:sz w:val="22"/>
          <w:szCs w:val="22"/>
        </w:rPr>
        <w:t xml:space="preserve">is </w:t>
      </w:r>
      <w:r w:rsidRPr="00AA74C7">
        <w:rPr>
          <w:rFonts w:ascii="Arial" w:eastAsiaTheme="minorEastAsia" w:hAnsi="Arial" w:cs="Arial"/>
          <w:kern w:val="2"/>
          <w:sz w:val="22"/>
          <w:szCs w:val="22"/>
        </w:rPr>
        <w:fldChar w:fldCharType="begin"/>
      </w:r>
      <w:r w:rsidR="0024122C">
        <w:rPr>
          <w:rFonts w:ascii="Arial" w:eastAsiaTheme="minorEastAsia" w:hAnsi="Arial" w:cs="Arial"/>
          <w:kern w:val="2"/>
          <w:sz w:val="22"/>
          <w:szCs w:val="22"/>
        </w:rPr>
        <w:instrText xml:space="preserve"> ADDIN EN.CITE &lt;EndNote&gt;&lt;Cite&gt;&lt;Author&gt;Robin&lt;/Author&gt;&lt;Year&gt;2011&lt;/Year&gt;&lt;RecNum&gt;36&lt;/RecNum&gt;&lt;DisplayText&gt;[51]&lt;/DisplayText&gt;&lt;record&gt;&lt;rec-number&gt;36&lt;/rec-number&gt;&lt;foreign-keys&gt;&lt;key app="EN" db-id="zffsxeepa00fpreedaupevsaw9eeftzdw009" timestamp="1562222991"&gt;36&lt;/key&gt;&lt;/foreign-keys&gt;&lt;ref-type name="Journal Article"&gt;17&lt;/ref-type&gt;&lt;contributors&gt;&lt;authors&gt;&lt;author&gt;Robin, X.&lt;/author&gt;&lt;author&gt;Turck, N.&lt;/author&gt;&lt;author&gt;Hainard, A.&lt;/author&gt;&lt;author&gt;Tiberti, N.&lt;/author&gt;&lt;author&gt;Lisacek, F.&lt;/author&gt;&lt;author&gt;Sanchez, J. C.&lt;/author&gt;&lt;author&gt;Muller, M.&lt;/author&gt;&lt;/authors&gt;&lt;/contributors&gt;&lt;auth-address&gt;Biomedical Proteomics Research Group, Department of Structural Biology and Bioinformatics, Medical University Centre, Geneva, Switzerland. Xavier.Robin@unige.ch&lt;/auth-address&gt;&lt;titles&gt;&lt;title&gt;pROC: an open-source package for R and S+ to analyze and compare ROC curves&lt;/title&gt;&lt;secondary-title&gt;BMC Bioinformatics&lt;/secondary-title&gt;&lt;/titles&gt;&lt;periodical&gt;&lt;full-title&gt;BMC Bioinformatics&lt;/full-title&gt;&lt;/periodical&gt;&lt;pages&gt;77&lt;/pages&gt;&lt;volume&gt;12&lt;/volume&gt;&lt;edition&gt;2011/03/19&lt;/edition&gt;&lt;keywords&gt;&lt;keyword&gt;Biomarkers/analysis&lt;/keyword&gt;&lt;keyword&gt;Computational Biology/*methods&lt;/keyword&gt;&lt;keyword&gt;Confidence Intervals&lt;/keyword&gt;&lt;keyword&gt;*Data Interpretation, Statistical&lt;/keyword&gt;&lt;keyword&gt;Humans&lt;/keyword&gt;&lt;keyword&gt;Programming Languages&lt;/keyword&gt;&lt;keyword&gt;*ROC Curve&lt;/keyword&gt;&lt;keyword&gt;*Software&lt;/keyword&gt;&lt;/keywords&gt;&lt;dates&gt;&lt;year&gt;2011&lt;/year&gt;&lt;pub-dates&gt;&lt;date&gt;Mar 17&lt;/date&gt;&lt;/pub-dates&gt;&lt;/dates&gt;&lt;isbn&gt;1471-2105 (Electronic)&amp;#xD;1471-2105 (Linking)&lt;/isbn&gt;&lt;accession-num&gt;21414208&lt;/accession-num&gt;&lt;urls&gt;&lt;related-urls&gt;&lt;url&gt;https://www.ncbi.nlm.nih.gov/pubmed/21414208&lt;/url&gt;&lt;/related-urls&gt;&lt;/urls&gt;&lt;custom2&gt;PMC3068975&lt;/custom2&gt;&lt;electronic-resource-num&gt;10.1186/1471-2105-12-77&lt;/electronic-resource-num&gt;&lt;/record&gt;&lt;/Cite&gt;&lt;/EndNote&gt;</w:instrText>
      </w:r>
      <w:r w:rsidRPr="00AA74C7">
        <w:rPr>
          <w:rFonts w:ascii="Arial" w:eastAsiaTheme="minorEastAsia" w:hAnsi="Arial" w:cs="Arial"/>
          <w:kern w:val="2"/>
          <w:sz w:val="22"/>
          <w:szCs w:val="22"/>
        </w:rPr>
        <w:fldChar w:fldCharType="separate"/>
      </w:r>
      <w:r w:rsidR="0024122C">
        <w:rPr>
          <w:rFonts w:ascii="Arial" w:eastAsiaTheme="minorEastAsia" w:hAnsi="Arial" w:cs="Arial"/>
          <w:noProof/>
          <w:kern w:val="2"/>
          <w:sz w:val="22"/>
          <w:szCs w:val="22"/>
        </w:rPr>
        <w:t>[51]</w:t>
      </w:r>
      <w:r w:rsidRPr="00AA74C7">
        <w:rPr>
          <w:rFonts w:ascii="Arial" w:eastAsiaTheme="minorEastAsia" w:hAnsi="Arial" w:cs="Arial"/>
          <w:kern w:val="2"/>
          <w:sz w:val="22"/>
          <w:szCs w:val="22"/>
        </w:rPr>
        <w:fldChar w:fldCharType="end"/>
      </w:r>
      <w:r w:rsidRPr="00AA74C7">
        <w:rPr>
          <w:rFonts w:ascii="Arial" w:eastAsiaTheme="minorEastAsia" w:hAnsi="Arial" w:cs="Arial"/>
          <w:kern w:val="2"/>
          <w:sz w:val="22"/>
          <w:szCs w:val="22"/>
        </w:rPr>
        <w:t>.</w:t>
      </w:r>
    </w:p>
    <w:p w14:paraId="36D6D6C0" w14:textId="77777777" w:rsidR="006C2088" w:rsidRPr="00AA74C7" w:rsidRDefault="006C2088" w:rsidP="006C4C6E">
      <w:pPr>
        <w:pStyle w:val="HTML"/>
        <w:shd w:val="clear" w:color="auto" w:fill="FFFFFF"/>
        <w:jc w:val="both"/>
        <w:rPr>
          <w:rFonts w:ascii="Arial" w:eastAsiaTheme="minorEastAsia" w:hAnsi="Arial" w:cs="Arial"/>
          <w:kern w:val="2"/>
          <w:sz w:val="22"/>
          <w:szCs w:val="22"/>
        </w:rPr>
        <w:pPrChange w:id="754" w:author="czeng" w:date="2020-03-14T09:59:00Z">
          <w:pPr>
            <w:pStyle w:val="HTML"/>
            <w:shd w:val="clear" w:color="auto" w:fill="FFFFFF"/>
            <w:spacing w:line="480" w:lineRule="auto"/>
            <w:jc w:val="both"/>
          </w:pPr>
        </w:pPrChange>
      </w:pPr>
    </w:p>
    <w:p w14:paraId="6AF95DBD" w14:textId="77777777" w:rsidR="006C2088" w:rsidRPr="00AA74C7" w:rsidRDefault="006C2088" w:rsidP="006C4C6E">
      <w:pPr>
        <w:pStyle w:val="HTML"/>
        <w:shd w:val="clear" w:color="auto" w:fill="FFFFFF"/>
        <w:jc w:val="both"/>
        <w:rPr>
          <w:rFonts w:ascii="Arial" w:eastAsiaTheme="minorEastAsia" w:hAnsi="Arial" w:cs="Arial"/>
          <w:kern w:val="2"/>
          <w:sz w:val="22"/>
          <w:szCs w:val="22"/>
        </w:rPr>
        <w:pPrChange w:id="755" w:author="czeng" w:date="2020-03-14T09:59:00Z">
          <w:pPr>
            <w:pStyle w:val="HTML"/>
            <w:shd w:val="clear" w:color="auto" w:fill="FFFFFF"/>
            <w:spacing w:line="480" w:lineRule="auto"/>
            <w:jc w:val="both"/>
          </w:pPr>
        </w:pPrChange>
      </w:pPr>
      <w:r w:rsidRPr="00AA74C7">
        <w:rPr>
          <w:rFonts w:ascii="Arial" w:eastAsiaTheme="minorEastAsia" w:hAnsi="Arial" w:cs="Arial"/>
          <w:b/>
          <w:kern w:val="2"/>
          <w:sz w:val="22"/>
          <w:szCs w:val="22"/>
        </w:rPr>
        <w:t>t-SNE analysis, PCA analysis and Gene Enrichment analysis</w:t>
      </w:r>
    </w:p>
    <w:p w14:paraId="7B8DFB44" w14:textId="7792583A" w:rsidR="006C2088" w:rsidRDefault="006C2088" w:rsidP="006C4C6E">
      <w:pPr>
        <w:pStyle w:val="HTML"/>
        <w:shd w:val="clear" w:color="auto" w:fill="FFFFFF"/>
        <w:jc w:val="both"/>
        <w:rPr>
          <w:rFonts w:ascii="Arial" w:eastAsiaTheme="minorEastAsia" w:hAnsi="Arial" w:cs="Arial"/>
          <w:kern w:val="2"/>
          <w:sz w:val="22"/>
          <w:szCs w:val="22"/>
        </w:rPr>
        <w:pPrChange w:id="756" w:author="czeng" w:date="2020-03-14T09:59:00Z">
          <w:pPr>
            <w:pStyle w:val="HTML"/>
            <w:shd w:val="clear" w:color="auto" w:fill="FFFFFF"/>
            <w:spacing w:line="480" w:lineRule="auto"/>
            <w:jc w:val="both"/>
          </w:pPr>
        </w:pPrChange>
      </w:pPr>
      <w:r w:rsidRPr="00AA74C7">
        <w:rPr>
          <w:rFonts w:ascii="Arial" w:eastAsiaTheme="minorEastAsia" w:hAnsi="Arial" w:cs="Arial"/>
          <w:kern w:val="2"/>
          <w:sz w:val="22"/>
          <w:szCs w:val="22"/>
        </w:rPr>
        <w:t>tSNE analysis was performed by R package tsne (vision 0.1-3)</w:t>
      </w:r>
      <w:r>
        <w:rPr>
          <w:rFonts w:ascii="Arial" w:eastAsiaTheme="minorEastAsia" w:hAnsi="Arial" w:cs="Arial"/>
          <w:kern w:val="2"/>
          <w:sz w:val="22"/>
          <w:szCs w:val="22"/>
        </w:rPr>
        <w:t xml:space="preserve"> </w:t>
      </w:r>
      <w:r w:rsidRPr="00AA74C7">
        <w:rPr>
          <w:rFonts w:ascii="Arial" w:eastAsiaTheme="minorEastAsia" w:hAnsi="Arial" w:cs="Arial"/>
          <w:kern w:val="2"/>
          <w:sz w:val="22"/>
          <w:szCs w:val="22"/>
        </w:rPr>
        <w:fldChar w:fldCharType="begin"/>
      </w:r>
      <w:r w:rsidR="0024122C">
        <w:rPr>
          <w:rFonts w:ascii="Arial" w:eastAsiaTheme="minorEastAsia" w:hAnsi="Arial" w:cs="Arial"/>
          <w:kern w:val="2"/>
          <w:sz w:val="22"/>
          <w:szCs w:val="22"/>
        </w:rPr>
        <w:instrText xml:space="preserve"> ADDIN EN.CITE &lt;EndNote&gt;&lt;Cite&gt;&lt;Author&gt;Hinton&lt;/Author&gt;&lt;Year&gt;2008&lt;/Year&gt;&lt;RecNum&gt;47&lt;/RecNum&gt;&lt;DisplayText&gt;[52]&lt;/DisplayText&gt;&lt;record&gt;&lt;rec-number&gt;47&lt;/rec-number&gt;&lt;foreign-keys&gt;&lt;key app="EN" db-id="zffsxeepa00fpreedaupevsaw9eeftzdw009" timestamp="1562554286"&gt;47&lt;/key&gt;&lt;/foreign-keys&gt;&lt;ref-type name="Journal Article"&gt;17&lt;/ref-type&gt;&lt;contributors&gt;&lt;authors&gt;&lt;author&gt;Hinton, G. E.&lt;/author&gt;&lt;/authors&gt;&lt;/contributors&gt;&lt;titles&gt;&lt;title&gt;Visualizing High-Dimensional Data Using t-SNE&lt;/title&gt;&lt;secondary-title&gt;Journal of Machine Learning Research&lt;/secondary-title&gt;&lt;/titles&gt;&lt;periodical&gt;&lt;full-title&gt;Journal of Machine Learning Research&lt;/full-title&gt;&lt;/periodical&gt;&lt;pages&gt;2579-2605&lt;/pages&gt;&lt;volume&gt;9&lt;/volume&gt;&lt;number&gt;2&lt;/number&gt;&lt;dates&gt;&lt;year&gt;2008&lt;/year&gt;&lt;/dates&gt;&lt;urls&gt;&lt;/urls&gt;&lt;/record&gt;&lt;/Cite&gt;&lt;/EndNote&gt;</w:instrText>
      </w:r>
      <w:r w:rsidRPr="00AA74C7">
        <w:rPr>
          <w:rFonts w:ascii="Arial" w:eastAsiaTheme="minorEastAsia" w:hAnsi="Arial" w:cs="Arial"/>
          <w:kern w:val="2"/>
          <w:sz w:val="22"/>
          <w:szCs w:val="22"/>
        </w:rPr>
        <w:fldChar w:fldCharType="separate"/>
      </w:r>
      <w:r w:rsidR="0024122C">
        <w:rPr>
          <w:rFonts w:ascii="Arial" w:eastAsiaTheme="minorEastAsia" w:hAnsi="Arial" w:cs="Arial"/>
          <w:noProof/>
          <w:kern w:val="2"/>
          <w:sz w:val="22"/>
          <w:szCs w:val="22"/>
        </w:rPr>
        <w:t>[52]</w:t>
      </w:r>
      <w:r w:rsidRPr="00AA74C7">
        <w:rPr>
          <w:rFonts w:ascii="Arial" w:eastAsiaTheme="minorEastAsia" w:hAnsi="Arial" w:cs="Arial"/>
          <w:kern w:val="2"/>
          <w:sz w:val="22"/>
          <w:szCs w:val="22"/>
        </w:rPr>
        <w:fldChar w:fldCharType="end"/>
      </w:r>
      <w:r w:rsidRPr="00AA74C7">
        <w:rPr>
          <w:rFonts w:ascii="Arial" w:eastAsiaTheme="minorEastAsia" w:hAnsi="Arial" w:cs="Arial"/>
          <w:kern w:val="2"/>
          <w:sz w:val="22"/>
          <w:szCs w:val="22"/>
        </w:rPr>
        <w:t xml:space="preserve">. PCA was performed by R function princomp and visualized by first two principal components. KEGG and GO enrichment were </w:t>
      </w:r>
      <w:r w:rsidRPr="00BA0BDE">
        <w:rPr>
          <w:rFonts w:ascii="Arial" w:eastAsiaTheme="minorEastAsia" w:hAnsi="Arial" w:cs="Arial"/>
          <w:kern w:val="2"/>
          <w:sz w:val="22"/>
          <w:szCs w:val="22"/>
        </w:rPr>
        <w:t xml:space="preserve">analyzed </w:t>
      </w:r>
      <w:r w:rsidRPr="00AA74C7">
        <w:rPr>
          <w:rFonts w:ascii="Arial" w:eastAsiaTheme="minorEastAsia" w:hAnsi="Arial" w:cs="Arial"/>
          <w:kern w:val="2"/>
          <w:sz w:val="22"/>
          <w:szCs w:val="22"/>
        </w:rPr>
        <w:t>online by DAVID 6.8 (</w:t>
      </w:r>
      <w:r w:rsidR="00253B82">
        <w:fldChar w:fldCharType="begin"/>
      </w:r>
      <w:r w:rsidR="00253B82">
        <w:instrText xml:space="preserve"> HYPERLINK "https://david.ncifcrf.gov" </w:instrText>
      </w:r>
      <w:r w:rsidR="00253B82">
        <w:fldChar w:fldCharType="separate"/>
      </w:r>
      <w:r w:rsidRPr="00AA74C7">
        <w:rPr>
          <w:rStyle w:val="a3"/>
          <w:rFonts w:ascii="Arial" w:eastAsiaTheme="minorEastAsia" w:hAnsi="Arial" w:cs="Arial"/>
          <w:color w:val="auto"/>
          <w:kern w:val="2"/>
          <w:sz w:val="22"/>
          <w:szCs w:val="22"/>
        </w:rPr>
        <w:t>https://david.ncifcrf.gov</w:t>
      </w:r>
      <w:r w:rsidR="00253B82">
        <w:rPr>
          <w:rStyle w:val="a3"/>
          <w:rFonts w:ascii="Arial" w:eastAsiaTheme="minorEastAsia" w:hAnsi="Arial" w:cs="Arial"/>
          <w:color w:val="auto"/>
          <w:kern w:val="2"/>
          <w:sz w:val="22"/>
          <w:szCs w:val="22"/>
        </w:rPr>
        <w:fldChar w:fldCharType="end"/>
      </w:r>
      <w:r w:rsidRPr="00AA74C7">
        <w:rPr>
          <w:rFonts w:ascii="Arial" w:eastAsiaTheme="minorEastAsia" w:hAnsi="Arial" w:cs="Arial"/>
          <w:kern w:val="2"/>
          <w:sz w:val="22"/>
          <w:szCs w:val="22"/>
        </w:rPr>
        <w:t>)</w:t>
      </w:r>
      <w:r>
        <w:rPr>
          <w:rFonts w:ascii="Arial" w:eastAsiaTheme="minorEastAsia" w:hAnsi="Arial" w:cs="Arial"/>
          <w:kern w:val="2"/>
          <w:sz w:val="22"/>
          <w:szCs w:val="22"/>
        </w:rPr>
        <w:t xml:space="preserve"> </w:t>
      </w:r>
      <w:r w:rsidRPr="00AA74C7">
        <w:rPr>
          <w:rFonts w:ascii="Arial" w:eastAsiaTheme="minorEastAsia" w:hAnsi="Arial" w:cs="Arial"/>
          <w:kern w:val="2"/>
          <w:sz w:val="22"/>
          <w:szCs w:val="22"/>
        </w:rPr>
        <w:fldChar w:fldCharType="begin">
          <w:fldData xml:space="preserve">PEVuZE5vdGU+PENpdGU+PEF1dGhvcj5IdWFuZyBkYTwvQXV0aG9yPjxZZWFyPjIwMDk8L1llYXI+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</w:fldData>
        </w:fldChar>
      </w:r>
      <w:r w:rsidR="0024122C">
        <w:rPr>
          <w:rFonts w:ascii="Arial" w:eastAsiaTheme="minorEastAsia" w:hAnsi="Arial" w:cs="Arial"/>
          <w:kern w:val="2"/>
          <w:sz w:val="22"/>
          <w:szCs w:val="22"/>
        </w:rPr>
        <w:instrText xml:space="preserve"> ADDIN EN.CITE </w:instrText>
      </w:r>
      <w:r w:rsidR="0024122C">
        <w:rPr>
          <w:rFonts w:ascii="Arial" w:eastAsiaTheme="minorEastAsia" w:hAnsi="Arial" w:cs="Arial"/>
          <w:kern w:val="2"/>
          <w:sz w:val="22"/>
          <w:szCs w:val="22"/>
        </w:rPr>
        <w:fldChar w:fldCharType="begin">
          <w:fldData xml:space="preserve">PEVuZE5vdGU+PENpdGU+PEF1dGhvcj5IdWFuZyBkYTwvQXV0aG9yPjxZZWFyPjIwMDk8L1llYXI+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</w:fldData>
        </w:fldChar>
      </w:r>
      <w:r w:rsidR="0024122C">
        <w:rPr>
          <w:rFonts w:ascii="Arial" w:eastAsiaTheme="minorEastAsia" w:hAnsi="Arial" w:cs="Arial"/>
          <w:kern w:val="2"/>
          <w:sz w:val="22"/>
          <w:szCs w:val="22"/>
        </w:rPr>
        <w:instrText xml:space="preserve"> ADDIN EN.CITE.DATA </w:instrText>
      </w:r>
      <w:r w:rsidR="0024122C">
        <w:rPr>
          <w:rFonts w:ascii="Arial" w:eastAsiaTheme="minorEastAsia" w:hAnsi="Arial" w:cs="Arial"/>
          <w:kern w:val="2"/>
          <w:sz w:val="22"/>
          <w:szCs w:val="22"/>
        </w:rPr>
      </w:r>
      <w:r w:rsidR="0024122C">
        <w:rPr>
          <w:rFonts w:ascii="Arial" w:eastAsiaTheme="minorEastAsia" w:hAnsi="Arial" w:cs="Arial"/>
          <w:kern w:val="2"/>
          <w:sz w:val="22"/>
          <w:szCs w:val="22"/>
        </w:rPr>
        <w:fldChar w:fldCharType="end"/>
      </w:r>
      <w:r w:rsidRPr="00AA74C7">
        <w:rPr>
          <w:rFonts w:ascii="Arial" w:eastAsiaTheme="minorEastAsia" w:hAnsi="Arial" w:cs="Arial"/>
          <w:kern w:val="2"/>
          <w:sz w:val="22"/>
          <w:szCs w:val="22"/>
        </w:rPr>
      </w:r>
      <w:r w:rsidRPr="00AA74C7">
        <w:rPr>
          <w:rFonts w:ascii="Arial" w:eastAsiaTheme="minorEastAsia" w:hAnsi="Arial" w:cs="Arial"/>
          <w:kern w:val="2"/>
          <w:sz w:val="22"/>
          <w:szCs w:val="22"/>
        </w:rPr>
        <w:fldChar w:fldCharType="separate"/>
      </w:r>
      <w:r w:rsidR="0024122C">
        <w:rPr>
          <w:rFonts w:ascii="Arial" w:eastAsiaTheme="minorEastAsia" w:hAnsi="Arial" w:cs="Arial"/>
          <w:noProof/>
          <w:kern w:val="2"/>
          <w:sz w:val="22"/>
          <w:szCs w:val="22"/>
        </w:rPr>
        <w:t>[53, 54]</w:t>
      </w:r>
      <w:r w:rsidRPr="00AA74C7">
        <w:rPr>
          <w:rFonts w:ascii="Arial" w:eastAsiaTheme="minorEastAsia" w:hAnsi="Arial" w:cs="Arial"/>
          <w:kern w:val="2"/>
          <w:sz w:val="22"/>
          <w:szCs w:val="22"/>
        </w:rPr>
        <w:fldChar w:fldCharType="end"/>
      </w:r>
      <w:r w:rsidRPr="00AA74C7">
        <w:rPr>
          <w:rFonts w:ascii="Arial" w:eastAsiaTheme="minorEastAsia" w:hAnsi="Arial" w:cs="Arial"/>
          <w:kern w:val="2"/>
          <w:sz w:val="22"/>
          <w:szCs w:val="22"/>
        </w:rPr>
        <w:t xml:space="preserve">. Ingenuity Pathway Analysis (IPA) </w:t>
      </w:r>
      <w:r>
        <w:rPr>
          <w:rFonts w:ascii="Arial" w:eastAsiaTheme="minorEastAsia" w:hAnsi="Arial" w:cs="Arial"/>
          <w:kern w:val="2"/>
          <w:sz w:val="22"/>
          <w:szCs w:val="22"/>
        </w:rPr>
        <w:t xml:space="preserve">was </w:t>
      </w:r>
      <w:r w:rsidRPr="00AA74C7">
        <w:rPr>
          <w:rFonts w:ascii="Arial" w:eastAsiaTheme="minorEastAsia" w:hAnsi="Arial" w:cs="Arial"/>
          <w:kern w:val="2"/>
          <w:sz w:val="22"/>
          <w:szCs w:val="22"/>
        </w:rPr>
        <w:t>also used for enrichment analysis for more elaborate result</w:t>
      </w:r>
      <w:r>
        <w:rPr>
          <w:rFonts w:ascii="Arial" w:eastAsiaTheme="minorEastAsia" w:hAnsi="Arial" w:cs="Arial"/>
          <w:kern w:val="2"/>
          <w:sz w:val="22"/>
          <w:szCs w:val="22"/>
        </w:rPr>
        <w:t xml:space="preserve">s with the </w:t>
      </w:r>
      <w:r w:rsidRPr="00BA0BDE">
        <w:rPr>
          <w:rFonts w:ascii="Arial" w:eastAsiaTheme="minorEastAsia" w:hAnsi="Arial" w:cs="Arial"/>
          <w:kern w:val="2"/>
          <w:sz w:val="22"/>
          <w:szCs w:val="22"/>
        </w:rPr>
        <w:t>P value</w:t>
      </w:r>
      <w:r w:rsidRPr="00AA74C7">
        <w:rPr>
          <w:rFonts w:ascii="Arial" w:eastAsiaTheme="minorEastAsia" w:hAnsi="Arial" w:cs="Arial"/>
          <w:kern w:val="2"/>
          <w:sz w:val="22"/>
          <w:szCs w:val="22"/>
        </w:rPr>
        <w:t xml:space="preserve"> cutoff </w:t>
      </w:r>
      <w:r w:rsidRPr="00BA0BDE">
        <w:rPr>
          <w:rFonts w:ascii="Arial" w:eastAsiaTheme="minorEastAsia" w:hAnsi="Arial" w:cs="Arial"/>
          <w:kern w:val="2"/>
          <w:sz w:val="22"/>
          <w:szCs w:val="22"/>
        </w:rPr>
        <w:t>set</w:t>
      </w:r>
      <w:r w:rsidRPr="00BA0BDE" w:rsidDel="00BA0BDE">
        <w:rPr>
          <w:rFonts w:ascii="Arial" w:eastAsiaTheme="minorEastAsia" w:hAnsi="Arial" w:cs="Arial"/>
          <w:kern w:val="2"/>
          <w:sz w:val="22"/>
          <w:szCs w:val="22"/>
        </w:rPr>
        <w:t xml:space="preserve"> </w:t>
      </w:r>
      <w:r>
        <w:rPr>
          <w:rFonts w:ascii="Arial" w:eastAsiaTheme="minorEastAsia" w:hAnsi="Arial" w:cs="Arial"/>
          <w:kern w:val="2"/>
          <w:sz w:val="22"/>
          <w:szCs w:val="22"/>
        </w:rPr>
        <w:t>at</w:t>
      </w:r>
      <w:r w:rsidRPr="00AA74C7">
        <w:rPr>
          <w:rFonts w:ascii="Arial" w:eastAsiaTheme="minorEastAsia" w:hAnsi="Arial" w:cs="Arial"/>
          <w:kern w:val="2"/>
          <w:sz w:val="22"/>
          <w:szCs w:val="22"/>
        </w:rPr>
        <w:t xml:space="preserve"> 0.05</w:t>
      </w:r>
      <w:r>
        <w:rPr>
          <w:rFonts w:ascii="Arial" w:eastAsiaTheme="minorEastAsia" w:hAnsi="Arial" w:cs="Arial"/>
          <w:kern w:val="2"/>
          <w:sz w:val="22"/>
          <w:szCs w:val="22"/>
        </w:rPr>
        <w:t xml:space="preserve"> </w:t>
      </w:r>
      <w:r w:rsidRPr="00AA74C7">
        <w:rPr>
          <w:rFonts w:ascii="Arial" w:eastAsiaTheme="minorEastAsia" w:hAnsi="Arial" w:cs="Arial"/>
          <w:kern w:val="2"/>
          <w:sz w:val="22"/>
          <w:szCs w:val="22"/>
        </w:rPr>
        <w:fldChar w:fldCharType="begin"/>
      </w:r>
      <w:r w:rsidR="0024122C">
        <w:rPr>
          <w:rFonts w:ascii="Arial" w:eastAsiaTheme="minorEastAsia" w:hAnsi="Arial" w:cs="Arial"/>
          <w:kern w:val="2"/>
          <w:sz w:val="22"/>
          <w:szCs w:val="22"/>
        </w:rPr>
        <w:instrText xml:space="preserve"> ADDIN EN.CITE &lt;EndNote&gt;&lt;Cite&gt;&lt;Author&gt;Kramer&lt;/Author&gt;&lt;Year&gt;2014&lt;/Year&gt;&lt;RecNum&gt;35&lt;/RecNum&gt;&lt;DisplayText&gt;[55]&lt;/DisplayText&gt;&lt;record&gt;&lt;rec-number&gt;35&lt;/rec-number&gt;&lt;foreign-keys&gt;&lt;key app="EN" db-id="zffsxeepa00fpreedaupevsaw9eeftzdw009" timestamp="1562222645"&gt;35&lt;/key&gt;&lt;/foreign-keys&gt;&lt;ref-type name="Journal Article"&gt;17&lt;/ref-type&gt;&lt;contributors&gt;&lt;authors&gt;&lt;author&gt;Kramer, A.&lt;/author&gt;&lt;author&gt;Green, J.&lt;/author&gt;&lt;author&gt;Pollard, J., Jr.&lt;/author&gt;&lt;author&gt;Tugendreich, S.&lt;/author&gt;&lt;/authors&gt;&lt;/contributors&gt;&lt;auth-address&gt;Ingenuity Systems, 1700 Seaport Boulevard, Redwood City, CA and Translational and Experimental Medicine-Bioinformatics, Sanofi-Aventis, 270 Albany Street, Cambridge, MA, USA.&lt;/auth-address&gt;&lt;titles&gt;&lt;title&gt;Causal analysis approaches in Ingenuity Pathway Analysis&lt;/title&gt;&lt;secondary-title&gt;Bioinformatics&lt;/secondary-title&gt;&lt;/titles&gt;&lt;periodical&gt;&lt;full-title&gt;Bioinformatics&lt;/full-title&gt;&lt;/periodical&gt;&lt;pages&gt;523-30&lt;/pages&gt;&lt;volume&gt;30&lt;/volume&gt;&lt;number&gt;4&lt;/number&gt;&lt;edition&gt;2013/12/18&lt;/edition&gt;&lt;keywords&gt;&lt;keyword&gt;*Algorithms&lt;/keyword&gt;&lt;keyword&gt;Breast Neoplasms/genetics&lt;/keyword&gt;&lt;keyword&gt;Causality&lt;/keyword&gt;&lt;keyword&gt;*Computational Biology&lt;/keyword&gt;&lt;keyword&gt;Female&lt;/keyword&gt;&lt;keyword&gt;Gene Expression Profiling/methods&lt;/keyword&gt;&lt;keyword&gt;*Gene Regulatory Networks&lt;/keyword&gt;&lt;keyword&gt;Human Umbilical Vein Endothelial Cells/metabolism&lt;/keyword&gt;&lt;keyword&gt;Humans&lt;/keyword&gt;&lt;keyword&gt;Knowledge Bases&lt;/keyword&gt;&lt;keyword&gt;MCF-7 Cells&lt;/keyword&gt;&lt;/keywords&gt;&lt;dates&gt;&lt;year&gt;2014&lt;/year&gt;&lt;pub-dates&gt;&lt;date&gt;Feb 15&lt;/date&gt;&lt;/pub-dates&gt;&lt;/dates&gt;&lt;isbn&gt;1367-4811 (Electronic)&amp;#xD;1367-4803 (Linking)&lt;/isbn&gt;&lt;accession-num&gt;24336805&lt;/accession-num&gt;&lt;urls&gt;&lt;related-urls&gt;&lt;url&gt;https://www.ncbi.nlm.nih.gov/pubmed/24336805&lt;/url&gt;&lt;/related-urls&gt;&lt;/urls&gt;&lt;custom2&gt;PMC3928520&lt;/custom2&gt;&lt;electronic-resource-num&gt;10.1093/bioinformatics/btt703&lt;/electronic-resource-num&gt;&lt;/record&gt;&lt;/Cite&gt;&lt;/EndNote&gt;</w:instrText>
      </w:r>
      <w:r w:rsidRPr="00AA74C7">
        <w:rPr>
          <w:rFonts w:ascii="Arial" w:eastAsiaTheme="minorEastAsia" w:hAnsi="Arial" w:cs="Arial"/>
          <w:kern w:val="2"/>
          <w:sz w:val="22"/>
          <w:szCs w:val="22"/>
        </w:rPr>
        <w:fldChar w:fldCharType="separate"/>
      </w:r>
      <w:r w:rsidR="0024122C">
        <w:rPr>
          <w:rFonts w:ascii="Arial" w:eastAsiaTheme="minorEastAsia" w:hAnsi="Arial" w:cs="Arial"/>
          <w:noProof/>
          <w:kern w:val="2"/>
          <w:sz w:val="22"/>
          <w:szCs w:val="22"/>
        </w:rPr>
        <w:t>[55]</w:t>
      </w:r>
      <w:r w:rsidRPr="00AA74C7">
        <w:rPr>
          <w:rFonts w:ascii="Arial" w:eastAsiaTheme="minorEastAsia" w:hAnsi="Arial" w:cs="Arial"/>
          <w:kern w:val="2"/>
          <w:sz w:val="22"/>
          <w:szCs w:val="22"/>
        </w:rPr>
        <w:fldChar w:fldCharType="end"/>
      </w:r>
      <w:r w:rsidRPr="00AA74C7">
        <w:rPr>
          <w:rFonts w:ascii="Arial" w:eastAsiaTheme="minorEastAsia" w:hAnsi="Arial" w:cs="Arial"/>
          <w:kern w:val="2"/>
          <w:sz w:val="22"/>
          <w:szCs w:val="22"/>
        </w:rPr>
        <w:t>.</w:t>
      </w:r>
    </w:p>
    <w:p w14:paraId="04195977" w14:textId="77777777" w:rsidR="00B75693" w:rsidRPr="00AA74C7" w:rsidRDefault="00B75693" w:rsidP="006C4C6E">
      <w:pPr>
        <w:pStyle w:val="HTML"/>
        <w:shd w:val="clear" w:color="auto" w:fill="FFFFFF"/>
        <w:jc w:val="both"/>
        <w:rPr>
          <w:rFonts w:ascii="Arial" w:eastAsiaTheme="minorEastAsia" w:hAnsi="Arial" w:cs="Arial"/>
          <w:kern w:val="2"/>
          <w:sz w:val="22"/>
          <w:szCs w:val="22"/>
        </w:rPr>
        <w:pPrChange w:id="757" w:author="czeng" w:date="2020-03-14T09:59:00Z">
          <w:pPr>
            <w:pStyle w:val="HTML"/>
            <w:shd w:val="clear" w:color="auto" w:fill="FFFFFF"/>
            <w:spacing w:line="480" w:lineRule="auto"/>
            <w:jc w:val="both"/>
          </w:pPr>
        </w:pPrChange>
      </w:pPr>
    </w:p>
    <w:p w14:paraId="6A224DA6" w14:textId="62F5991E" w:rsidR="00150BB7" w:rsidRPr="00C72EB1" w:rsidRDefault="00150BB7" w:rsidP="006C4C6E">
      <w:pPr>
        <w:pStyle w:val="2"/>
        <w:jc w:val="both"/>
        <w:rPr>
          <w:rFonts w:ascii="Arial" w:hAnsi="Arial" w:cs="Arial"/>
          <w:b/>
          <w:color w:val="auto"/>
          <w:sz w:val="22"/>
          <w:szCs w:val="22"/>
        </w:rPr>
        <w:pPrChange w:id="758" w:author="czeng" w:date="2020-03-14T09:59:00Z">
          <w:pPr>
            <w:pStyle w:val="2"/>
            <w:spacing w:line="480" w:lineRule="auto"/>
            <w:jc w:val="both"/>
          </w:pPr>
        </w:pPrChange>
      </w:pPr>
      <w:r>
        <w:rPr>
          <w:rFonts w:ascii="Arial" w:hAnsi="Arial" w:cs="Arial"/>
          <w:b/>
          <w:color w:val="auto"/>
          <w:sz w:val="22"/>
          <w:szCs w:val="22"/>
        </w:rPr>
        <w:t>List of a</w:t>
      </w:r>
      <w:r w:rsidRPr="00C72EB1">
        <w:rPr>
          <w:rFonts w:ascii="Arial" w:hAnsi="Arial" w:cs="Arial"/>
          <w:b/>
          <w:color w:val="auto"/>
          <w:sz w:val="22"/>
          <w:szCs w:val="22"/>
        </w:rPr>
        <w:t>bbreviations</w:t>
      </w:r>
    </w:p>
    <w:p w14:paraId="4109CE1E" w14:textId="77777777" w:rsidR="00150BB7" w:rsidRPr="00AA74C7" w:rsidRDefault="00150BB7" w:rsidP="006C4C6E">
      <w:pPr>
        <w:jc w:val="both"/>
        <w:rPr>
          <w:rFonts w:ascii="Arial" w:hAnsi="Arial" w:cs="Arial"/>
          <w:sz w:val="22"/>
          <w:szCs w:val="22"/>
        </w:rPr>
        <w:pPrChange w:id="759" w:author="czeng" w:date="2020-03-14T09:59:00Z">
          <w:pPr>
            <w:spacing w:line="480" w:lineRule="auto"/>
            <w:jc w:val="both"/>
          </w:pPr>
        </w:pPrChange>
      </w:pPr>
      <w:r w:rsidRPr="00AA74C7">
        <w:rPr>
          <w:rFonts w:ascii="Arial" w:hAnsi="Arial" w:cs="Arial"/>
          <w:sz w:val="22"/>
          <w:szCs w:val="22"/>
        </w:rPr>
        <w:t>LGA: L</w:t>
      </w:r>
      <w:bookmarkStart w:id="760" w:name="OLE_LINK69"/>
      <w:bookmarkStart w:id="761" w:name="OLE_LINK70"/>
      <w:r w:rsidRPr="00AA74C7">
        <w:rPr>
          <w:rFonts w:ascii="Arial" w:hAnsi="Arial" w:cs="Arial"/>
          <w:sz w:val="22"/>
          <w:szCs w:val="22"/>
        </w:rPr>
        <w:t>ow-grade adenoma</w:t>
      </w:r>
      <w:bookmarkEnd w:id="760"/>
      <w:bookmarkEnd w:id="761"/>
    </w:p>
    <w:p w14:paraId="3035358F" w14:textId="77777777" w:rsidR="00150BB7" w:rsidRPr="00AA74C7" w:rsidRDefault="00150BB7" w:rsidP="006C4C6E">
      <w:pPr>
        <w:jc w:val="both"/>
        <w:rPr>
          <w:rFonts w:ascii="Arial" w:hAnsi="Arial" w:cs="Arial"/>
          <w:sz w:val="22"/>
          <w:szCs w:val="22"/>
        </w:rPr>
        <w:pPrChange w:id="762" w:author="czeng" w:date="2020-03-14T09:59:00Z">
          <w:pPr>
            <w:spacing w:line="480" w:lineRule="auto"/>
            <w:jc w:val="both"/>
          </w:pPr>
        </w:pPrChange>
      </w:pPr>
      <w:r w:rsidRPr="00AA74C7">
        <w:rPr>
          <w:rFonts w:ascii="Arial" w:hAnsi="Arial" w:cs="Arial"/>
          <w:sz w:val="22"/>
          <w:szCs w:val="22"/>
        </w:rPr>
        <w:t>HGA: High-grade adenoma</w:t>
      </w:r>
    </w:p>
    <w:p w14:paraId="04546E91" w14:textId="77777777" w:rsidR="00150BB7" w:rsidRPr="00AA74C7" w:rsidRDefault="00150BB7" w:rsidP="006C4C6E">
      <w:pPr>
        <w:jc w:val="both"/>
        <w:rPr>
          <w:rFonts w:ascii="Arial" w:hAnsi="Arial" w:cs="Arial"/>
          <w:sz w:val="22"/>
          <w:szCs w:val="22"/>
        </w:rPr>
        <w:pPrChange w:id="763" w:author="czeng" w:date="2020-03-14T09:59:00Z">
          <w:pPr>
            <w:spacing w:line="480" w:lineRule="auto"/>
            <w:jc w:val="both"/>
          </w:pPr>
        </w:pPrChange>
      </w:pPr>
      <w:r>
        <w:rPr>
          <w:rFonts w:ascii="Arial" w:hAnsi="Arial" w:cs="Arial"/>
          <w:sz w:val="22"/>
          <w:szCs w:val="22"/>
        </w:rPr>
        <w:t>LGA vs Normal</w:t>
      </w:r>
      <w:r w:rsidRPr="00AA74C7">
        <w:rPr>
          <w:rFonts w:ascii="Arial" w:hAnsi="Arial" w:cs="Arial"/>
          <w:sz w:val="22"/>
          <w:szCs w:val="22"/>
        </w:rPr>
        <w:t xml:space="preserve">: </w:t>
      </w:r>
      <w:bookmarkStart w:id="764" w:name="OLE_LINK71"/>
      <w:bookmarkStart w:id="765" w:name="OLE_LINK72"/>
      <w:r w:rsidRPr="00AA74C7">
        <w:rPr>
          <w:rFonts w:ascii="Arial" w:hAnsi="Arial" w:cs="Arial"/>
          <w:sz w:val="22"/>
          <w:szCs w:val="22"/>
        </w:rPr>
        <w:t xml:space="preserve">Comparison </w:t>
      </w:r>
      <w:bookmarkStart w:id="766" w:name="OLE_LINK96"/>
      <w:bookmarkStart w:id="767" w:name="OLE_LINK97"/>
      <w:bookmarkStart w:id="768" w:name="OLE_LINK79"/>
      <w:bookmarkStart w:id="769" w:name="OLE_LINK80"/>
      <w:r w:rsidRPr="00AA74C7">
        <w:rPr>
          <w:rFonts w:ascii="Arial" w:hAnsi="Arial" w:cs="Arial"/>
          <w:sz w:val="22"/>
          <w:szCs w:val="22"/>
        </w:rPr>
        <w:t>of low-grade adenoma</w:t>
      </w:r>
      <w:bookmarkEnd w:id="766"/>
      <w:bookmarkEnd w:id="767"/>
      <w:r w:rsidRPr="00AA74C7">
        <w:rPr>
          <w:rFonts w:ascii="Arial" w:hAnsi="Arial" w:cs="Arial"/>
          <w:sz w:val="22"/>
          <w:szCs w:val="22"/>
        </w:rPr>
        <w:t xml:space="preserve"> </w:t>
      </w:r>
      <w:bookmarkEnd w:id="768"/>
      <w:bookmarkEnd w:id="769"/>
      <w:r w:rsidRPr="00AA74C7">
        <w:rPr>
          <w:rFonts w:ascii="Arial" w:hAnsi="Arial" w:cs="Arial"/>
          <w:sz w:val="22"/>
          <w:szCs w:val="22"/>
        </w:rPr>
        <w:t>with normal tissue</w:t>
      </w:r>
      <w:bookmarkEnd w:id="764"/>
      <w:bookmarkEnd w:id="765"/>
    </w:p>
    <w:p w14:paraId="36226C52" w14:textId="77777777" w:rsidR="00150BB7" w:rsidRPr="00AA74C7" w:rsidRDefault="00150BB7" w:rsidP="006C4C6E">
      <w:pPr>
        <w:jc w:val="both"/>
        <w:rPr>
          <w:rFonts w:ascii="Arial" w:hAnsi="Arial" w:cs="Arial"/>
          <w:sz w:val="22"/>
          <w:szCs w:val="22"/>
        </w:rPr>
        <w:pPrChange w:id="770" w:author="czeng" w:date="2020-03-14T09:59:00Z">
          <w:pPr>
            <w:spacing w:line="480" w:lineRule="auto"/>
            <w:jc w:val="both"/>
          </w:pPr>
        </w:pPrChange>
      </w:pPr>
      <w:r>
        <w:rPr>
          <w:rFonts w:ascii="Arial" w:hAnsi="Arial" w:cs="Arial"/>
          <w:sz w:val="22"/>
          <w:szCs w:val="22"/>
        </w:rPr>
        <w:t>HGA vs Normal</w:t>
      </w:r>
      <w:r w:rsidRPr="00AA74C7">
        <w:rPr>
          <w:rFonts w:ascii="Arial" w:hAnsi="Arial" w:cs="Arial"/>
          <w:sz w:val="22"/>
          <w:szCs w:val="22"/>
        </w:rPr>
        <w:t xml:space="preserve">: </w:t>
      </w:r>
      <w:bookmarkStart w:id="771" w:name="_Hlk12202005"/>
      <w:r w:rsidRPr="00AA74C7">
        <w:rPr>
          <w:rFonts w:ascii="Arial" w:hAnsi="Arial" w:cs="Arial"/>
          <w:sz w:val="22"/>
          <w:szCs w:val="22"/>
        </w:rPr>
        <w:t>Comparison of high-grade adenoma with normal tissue</w:t>
      </w:r>
      <w:bookmarkEnd w:id="771"/>
    </w:p>
    <w:p w14:paraId="61A24FBE" w14:textId="77777777" w:rsidR="00150BB7" w:rsidRPr="00AA74C7" w:rsidRDefault="00150BB7" w:rsidP="006C4C6E">
      <w:pPr>
        <w:jc w:val="both"/>
        <w:rPr>
          <w:rFonts w:ascii="Arial" w:hAnsi="Arial" w:cs="Arial"/>
          <w:sz w:val="22"/>
          <w:szCs w:val="22"/>
        </w:rPr>
        <w:pPrChange w:id="772" w:author="czeng" w:date="2020-03-14T09:59:00Z">
          <w:pPr>
            <w:spacing w:line="480" w:lineRule="auto"/>
            <w:jc w:val="both"/>
          </w:pPr>
        </w:pPrChange>
      </w:pPr>
      <w:r>
        <w:rPr>
          <w:rFonts w:ascii="Arial" w:hAnsi="Arial" w:cs="Arial"/>
          <w:sz w:val="22"/>
          <w:szCs w:val="22"/>
        </w:rPr>
        <w:t>HGA VS L</w:t>
      </w:r>
      <w:r w:rsidRPr="00AA74C7">
        <w:rPr>
          <w:rFonts w:ascii="Arial" w:hAnsi="Arial" w:cs="Arial"/>
          <w:sz w:val="22"/>
          <w:szCs w:val="22"/>
        </w:rPr>
        <w:t>GA: Comparison of high-grade adenoma with low-grade adenoma</w:t>
      </w:r>
    </w:p>
    <w:p w14:paraId="2ADA1094" w14:textId="77777777" w:rsidR="00150BB7" w:rsidRPr="00AA74C7" w:rsidRDefault="00150BB7" w:rsidP="006C4C6E">
      <w:pPr>
        <w:jc w:val="both"/>
        <w:rPr>
          <w:rFonts w:ascii="Arial" w:hAnsi="Arial" w:cs="Arial"/>
          <w:sz w:val="22"/>
          <w:szCs w:val="22"/>
        </w:rPr>
        <w:pPrChange w:id="773" w:author="czeng" w:date="2020-03-14T09:59:00Z">
          <w:pPr>
            <w:spacing w:line="480" w:lineRule="auto"/>
            <w:jc w:val="both"/>
          </w:pPr>
        </w:pPrChange>
      </w:pPr>
      <w:r w:rsidRPr="00AA74C7">
        <w:rPr>
          <w:rFonts w:ascii="Arial" w:hAnsi="Arial" w:cs="Arial"/>
          <w:sz w:val="22"/>
          <w:szCs w:val="22"/>
        </w:rPr>
        <w:t xml:space="preserve">DMR: </w:t>
      </w:r>
      <w:bookmarkStart w:id="774" w:name="OLE_LINK98"/>
      <w:bookmarkStart w:id="775" w:name="OLE_LINK99"/>
      <w:r w:rsidRPr="00AA74C7">
        <w:rPr>
          <w:rFonts w:ascii="Arial" w:hAnsi="Arial" w:cs="Arial"/>
          <w:sz w:val="22"/>
          <w:szCs w:val="22"/>
        </w:rPr>
        <w:t>Different methylation region</w:t>
      </w:r>
      <w:bookmarkEnd w:id="774"/>
      <w:bookmarkEnd w:id="775"/>
    </w:p>
    <w:p w14:paraId="0ABACE78" w14:textId="77777777" w:rsidR="00150BB7" w:rsidRPr="00AA74C7" w:rsidRDefault="00150BB7" w:rsidP="006C4C6E">
      <w:pPr>
        <w:jc w:val="both"/>
        <w:rPr>
          <w:rFonts w:ascii="Arial" w:hAnsi="Arial" w:cs="Arial"/>
          <w:sz w:val="22"/>
          <w:szCs w:val="22"/>
        </w:rPr>
        <w:pPrChange w:id="776" w:author="czeng" w:date="2020-03-14T09:59:00Z">
          <w:pPr>
            <w:spacing w:line="480" w:lineRule="auto"/>
            <w:jc w:val="both"/>
          </w:pPr>
        </w:pPrChange>
      </w:pPr>
      <w:r w:rsidRPr="00AA74C7">
        <w:rPr>
          <w:rFonts w:ascii="Arial" w:hAnsi="Arial" w:cs="Arial"/>
          <w:sz w:val="22"/>
          <w:szCs w:val="22"/>
        </w:rPr>
        <w:t>DMS: Different methylation site</w:t>
      </w:r>
    </w:p>
    <w:p w14:paraId="3B8F76C2" w14:textId="77777777" w:rsidR="00150BB7" w:rsidRPr="00AA74C7" w:rsidRDefault="00150BB7" w:rsidP="006C4C6E">
      <w:pPr>
        <w:jc w:val="both"/>
        <w:rPr>
          <w:rFonts w:ascii="Arial" w:hAnsi="Arial" w:cs="Arial"/>
          <w:sz w:val="22"/>
          <w:szCs w:val="22"/>
        </w:rPr>
        <w:pPrChange w:id="777" w:author="czeng" w:date="2020-03-14T09:59:00Z">
          <w:pPr>
            <w:spacing w:line="480" w:lineRule="auto"/>
            <w:jc w:val="both"/>
          </w:pPr>
        </w:pPrChange>
      </w:pPr>
      <w:r w:rsidRPr="00AA74C7">
        <w:rPr>
          <w:rFonts w:ascii="Arial" w:hAnsi="Arial" w:cs="Arial"/>
          <w:sz w:val="22"/>
          <w:szCs w:val="22"/>
        </w:rPr>
        <w:t>ROC:</w:t>
      </w:r>
      <w:r w:rsidRPr="00AA74C7">
        <w:rPr>
          <w:rFonts w:ascii="Arial" w:eastAsiaTheme="minorEastAsia" w:hAnsi="Arial" w:cs="Arial"/>
          <w:kern w:val="2"/>
          <w:sz w:val="22"/>
          <w:szCs w:val="22"/>
        </w:rPr>
        <w:t xml:space="preserve"> Receiver operating characteristic</w:t>
      </w:r>
    </w:p>
    <w:p w14:paraId="09CBCDEA" w14:textId="77777777" w:rsidR="00150BB7" w:rsidRPr="00AA74C7" w:rsidRDefault="00150BB7" w:rsidP="006C4C6E">
      <w:pPr>
        <w:jc w:val="both"/>
        <w:rPr>
          <w:rFonts w:ascii="Arial" w:hAnsi="Arial" w:cs="Arial"/>
          <w:sz w:val="22"/>
          <w:szCs w:val="22"/>
        </w:rPr>
        <w:pPrChange w:id="778" w:author="czeng" w:date="2020-03-14T09:59:00Z">
          <w:pPr>
            <w:spacing w:line="480" w:lineRule="auto"/>
            <w:jc w:val="both"/>
          </w:pPr>
        </w:pPrChange>
      </w:pPr>
      <w:r w:rsidRPr="00AA74C7">
        <w:rPr>
          <w:rFonts w:ascii="Arial" w:hAnsi="Arial" w:cs="Arial"/>
          <w:sz w:val="22"/>
          <w:szCs w:val="22"/>
        </w:rPr>
        <w:t>AUC: Area under the curve</w:t>
      </w:r>
    </w:p>
    <w:p w14:paraId="6AA750E3" w14:textId="77777777" w:rsidR="00150BB7" w:rsidRPr="00AA74C7" w:rsidRDefault="00150BB7" w:rsidP="006C4C6E">
      <w:pPr>
        <w:jc w:val="both"/>
        <w:rPr>
          <w:rFonts w:ascii="Arial" w:hAnsi="Arial" w:cs="Arial"/>
          <w:sz w:val="22"/>
          <w:szCs w:val="22"/>
        </w:rPr>
        <w:pPrChange w:id="779" w:author="czeng" w:date="2020-03-14T09:59:00Z">
          <w:pPr>
            <w:spacing w:line="480" w:lineRule="auto"/>
            <w:jc w:val="both"/>
          </w:pPr>
        </w:pPrChange>
      </w:pPr>
      <w:r w:rsidRPr="00AA74C7">
        <w:rPr>
          <w:rFonts w:ascii="Arial" w:hAnsi="Arial" w:cs="Arial"/>
          <w:sz w:val="22"/>
          <w:szCs w:val="22"/>
        </w:rPr>
        <w:t>IPA: Ingenuity Pathway Analysis</w:t>
      </w:r>
    </w:p>
    <w:p w14:paraId="2FD70E3A" w14:textId="77777777" w:rsidR="00150BB7" w:rsidRPr="00AA74C7" w:rsidRDefault="00150BB7" w:rsidP="006C4C6E">
      <w:pPr>
        <w:jc w:val="both"/>
        <w:rPr>
          <w:rFonts w:ascii="Arial" w:hAnsi="Arial" w:cs="Arial"/>
          <w:sz w:val="22"/>
          <w:szCs w:val="22"/>
        </w:rPr>
        <w:pPrChange w:id="780" w:author="czeng" w:date="2020-03-14T09:59:00Z">
          <w:pPr>
            <w:spacing w:line="480" w:lineRule="auto"/>
            <w:jc w:val="both"/>
          </w:pPr>
        </w:pPrChange>
      </w:pPr>
      <w:r w:rsidRPr="00AA74C7">
        <w:rPr>
          <w:rFonts w:ascii="Arial" w:hAnsi="Arial" w:cs="Arial"/>
          <w:sz w:val="22"/>
          <w:szCs w:val="22"/>
        </w:rPr>
        <w:t>KEGG: Kyoto Encyclopedia of Genes and Genomes</w:t>
      </w:r>
    </w:p>
    <w:p w14:paraId="684980EA" w14:textId="77777777" w:rsidR="00150BB7" w:rsidRPr="00AA74C7" w:rsidRDefault="00150BB7" w:rsidP="006C4C6E">
      <w:pPr>
        <w:jc w:val="both"/>
        <w:rPr>
          <w:rFonts w:ascii="Arial" w:hAnsi="Arial" w:cs="Arial"/>
          <w:sz w:val="22"/>
          <w:szCs w:val="22"/>
        </w:rPr>
        <w:pPrChange w:id="781" w:author="czeng" w:date="2020-03-14T09:59:00Z">
          <w:pPr>
            <w:spacing w:line="480" w:lineRule="auto"/>
            <w:jc w:val="both"/>
          </w:pPr>
        </w:pPrChange>
      </w:pPr>
      <w:r w:rsidRPr="00AA74C7">
        <w:rPr>
          <w:rFonts w:ascii="Arial" w:hAnsi="Arial" w:cs="Arial"/>
          <w:sz w:val="22"/>
          <w:szCs w:val="22"/>
        </w:rPr>
        <w:t>GO: Gene Ontology</w:t>
      </w:r>
    </w:p>
    <w:p w14:paraId="66E37389" w14:textId="77777777" w:rsidR="00150BB7" w:rsidRPr="00AA74C7" w:rsidRDefault="00150BB7" w:rsidP="006C4C6E">
      <w:pPr>
        <w:jc w:val="both"/>
        <w:rPr>
          <w:rFonts w:ascii="Arial" w:hAnsi="Arial" w:cs="Arial"/>
          <w:sz w:val="22"/>
          <w:szCs w:val="22"/>
        </w:rPr>
        <w:pPrChange w:id="782" w:author="czeng" w:date="2020-03-14T09:59:00Z">
          <w:pPr>
            <w:spacing w:line="480" w:lineRule="auto"/>
            <w:jc w:val="both"/>
          </w:pPr>
        </w:pPrChange>
      </w:pPr>
      <w:r w:rsidRPr="00AA74C7">
        <w:rPr>
          <w:rFonts w:ascii="Arial" w:hAnsi="Arial" w:cs="Arial"/>
          <w:sz w:val="22"/>
          <w:szCs w:val="22"/>
        </w:rPr>
        <w:t>t-SNE: t-distributed stochastic neighbor embedding</w:t>
      </w:r>
    </w:p>
    <w:p w14:paraId="3ED44981" w14:textId="77777777" w:rsidR="00150BB7" w:rsidRPr="00AA74C7" w:rsidRDefault="00150BB7" w:rsidP="006C4C6E">
      <w:pPr>
        <w:jc w:val="both"/>
        <w:rPr>
          <w:rFonts w:ascii="Arial" w:hAnsi="Arial" w:cs="Arial"/>
          <w:sz w:val="22"/>
          <w:szCs w:val="22"/>
        </w:rPr>
        <w:pPrChange w:id="783" w:author="czeng" w:date="2020-03-14T09:59:00Z">
          <w:pPr>
            <w:spacing w:line="480" w:lineRule="auto"/>
            <w:jc w:val="both"/>
          </w:pPr>
        </w:pPrChange>
      </w:pPr>
      <w:r w:rsidRPr="00AA74C7">
        <w:rPr>
          <w:rFonts w:ascii="Arial" w:hAnsi="Arial" w:cs="Arial"/>
          <w:sz w:val="22"/>
          <w:szCs w:val="22"/>
        </w:rPr>
        <w:t>PCA: Principal components analysis</w:t>
      </w:r>
    </w:p>
    <w:p w14:paraId="7114A191" w14:textId="77777777" w:rsidR="00150BB7" w:rsidRDefault="00150BB7" w:rsidP="006C4C6E">
      <w:pPr>
        <w:jc w:val="both"/>
        <w:rPr>
          <w:rFonts w:ascii="Arial" w:hAnsi="Arial" w:cs="Arial"/>
          <w:sz w:val="22"/>
          <w:szCs w:val="22"/>
        </w:rPr>
        <w:pPrChange w:id="784" w:author="czeng" w:date="2020-03-14T09:59:00Z">
          <w:pPr>
            <w:spacing w:line="480" w:lineRule="auto"/>
            <w:jc w:val="both"/>
          </w:pPr>
        </w:pPrChange>
      </w:pPr>
      <w:r w:rsidRPr="00AA74C7">
        <w:rPr>
          <w:rFonts w:ascii="Arial" w:hAnsi="Arial" w:cs="Arial"/>
          <w:sz w:val="22"/>
          <w:szCs w:val="22"/>
        </w:rPr>
        <w:t>mBV: Mean beta values</w:t>
      </w:r>
    </w:p>
    <w:p w14:paraId="3F87315C" w14:textId="77777777" w:rsidR="00150BB7" w:rsidRDefault="00150BB7" w:rsidP="006C4C6E">
      <w:pPr>
        <w:jc w:val="both"/>
        <w:rPr>
          <w:rFonts w:ascii="Arial" w:hAnsi="Arial" w:cs="Arial"/>
          <w:sz w:val="22"/>
          <w:szCs w:val="22"/>
        </w:rPr>
        <w:pPrChange w:id="785" w:author="czeng" w:date="2020-03-14T09:59:00Z">
          <w:pPr>
            <w:spacing w:line="480" w:lineRule="auto"/>
            <w:jc w:val="both"/>
          </w:pPr>
        </w:pPrChange>
      </w:pPr>
      <w:r>
        <w:rPr>
          <w:rFonts w:ascii="Arial" w:hAnsi="Arial" w:cs="Arial"/>
          <w:sz w:val="22"/>
          <w:szCs w:val="22"/>
        </w:rPr>
        <w:t>FDR:</w:t>
      </w:r>
      <w:r w:rsidRPr="00E06C89">
        <w:rPr>
          <w:rFonts w:ascii="Arial" w:hAnsi="Arial" w:cs="Arial"/>
          <w:sz w:val="22"/>
          <w:szCs w:val="22"/>
        </w:rPr>
        <w:t xml:space="preserve"> </w:t>
      </w:r>
      <w:r>
        <w:rPr>
          <w:rFonts w:ascii="Arial" w:hAnsi="Arial" w:cs="Arial"/>
          <w:sz w:val="22"/>
          <w:szCs w:val="22"/>
        </w:rPr>
        <w:t>F</w:t>
      </w:r>
      <w:r w:rsidRPr="00E06C89">
        <w:rPr>
          <w:rFonts w:ascii="Arial" w:hAnsi="Arial" w:cs="Arial"/>
          <w:sz w:val="22"/>
          <w:szCs w:val="22"/>
        </w:rPr>
        <w:t>alse discovery rate</w:t>
      </w:r>
    </w:p>
    <w:p w14:paraId="407D6FA9" w14:textId="77777777" w:rsidR="00150BB7" w:rsidRDefault="00150BB7" w:rsidP="006C4C6E">
      <w:pPr>
        <w:jc w:val="both"/>
        <w:rPr>
          <w:rFonts w:ascii="Arial" w:hAnsi="Arial" w:cs="Arial"/>
          <w:sz w:val="22"/>
          <w:szCs w:val="22"/>
        </w:rPr>
        <w:pPrChange w:id="786" w:author="czeng" w:date="2020-03-14T09:59:00Z">
          <w:pPr>
            <w:spacing w:line="480" w:lineRule="auto"/>
            <w:jc w:val="both"/>
          </w:pPr>
        </w:pPrChange>
      </w:pPr>
      <w:r>
        <w:rPr>
          <w:rFonts w:ascii="Arial" w:hAnsi="Arial" w:cs="Arial"/>
          <w:sz w:val="22"/>
          <w:szCs w:val="22"/>
        </w:rPr>
        <w:t>SNP: Single nucleotide polymorphism</w:t>
      </w:r>
    </w:p>
    <w:p w14:paraId="27318D0C" w14:textId="77777777" w:rsidR="00150BB7" w:rsidRDefault="00150BB7" w:rsidP="006C4C6E">
      <w:pPr>
        <w:jc w:val="both"/>
        <w:rPr>
          <w:rFonts w:ascii="Arial" w:hAnsi="Arial" w:cs="Arial"/>
          <w:sz w:val="22"/>
          <w:szCs w:val="22"/>
        </w:rPr>
        <w:pPrChange w:id="787" w:author="czeng" w:date="2020-03-14T09:59:00Z">
          <w:pPr>
            <w:spacing w:line="480" w:lineRule="auto"/>
            <w:jc w:val="both"/>
          </w:pPr>
        </w:pPrChange>
      </w:pPr>
      <w:r>
        <w:rPr>
          <w:rFonts w:ascii="Arial" w:hAnsi="Arial" w:cs="Arial"/>
          <w:sz w:val="22"/>
          <w:szCs w:val="22"/>
        </w:rPr>
        <w:t>UTR5: 5′ untranslated region</w:t>
      </w:r>
    </w:p>
    <w:p w14:paraId="0CD96F1D" w14:textId="162C3716" w:rsidR="00A4650B" w:rsidRDefault="00150BB7" w:rsidP="006C4C6E">
      <w:pPr>
        <w:jc w:val="both"/>
        <w:rPr>
          <w:rFonts w:ascii="Arial" w:eastAsiaTheme="minorEastAsia" w:hAnsi="Arial" w:cs="Arial"/>
          <w:kern w:val="2"/>
          <w:sz w:val="22"/>
          <w:szCs w:val="22"/>
        </w:rPr>
        <w:pPrChange w:id="788" w:author="czeng" w:date="2020-03-14T09:59:00Z">
          <w:pPr>
            <w:spacing w:line="480" w:lineRule="auto"/>
            <w:jc w:val="both"/>
          </w:pPr>
        </w:pPrChange>
      </w:pPr>
      <w:r>
        <w:rPr>
          <w:rFonts w:ascii="Arial" w:hAnsi="Arial" w:cs="Arial"/>
          <w:sz w:val="22"/>
          <w:szCs w:val="22"/>
        </w:rPr>
        <w:t>CHR: Chromosome</w:t>
      </w:r>
    </w:p>
    <w:p w14:paraId="78CE1C9A" w14:textId="1CFFF730" w:rsidR="00150BB7" w:rsidRDefault="00150BB7" w:rsidP="006C4C6E">
      <w:pPr>
        <w:jc w:val="both"/>
        <w:rPr>
          <w:rFonts w:ascii="Arial" w:eastAsiaTheme="minorEastAsia" w:hAnsi="Arial" w:cs="Arial"/>
          <w:kern w:val="2"/>
          <w:sz w:val="22"/>
          <w:szCs w:val="22"/>
        </w:rPr>
        <w:pPrChange w:id="789" w:author="czeng" w:date="2020-03-14T09:59:00Z">
          <w:pPr>
            <w:spacing w:line="480" w:lineRule="auto"/>
            <w:jc w:val="both"/>
          </w:pPr>
        </w:pPrChange>
      </w:pPr>
    </w:p>
    <w:p w14:paraId="27332F64" w14:textId="76478D12" w:rsidR="00150BB7" w:rsidRDefault="00150BB7" w:rsidP="006C4C6E">
      <w:pPr>
        <w:pStyle w:val="2"/>
        <w:jc w:val="both"/>
        <w:rPr>
          <w:rFonts w:ascii="Arial" w:hAnsi="Arial" w:cs="Arial"/>
          <w:b/>
          <w:color w:val="auto"/>
          <w:sz w:val="22"/>
          <w:szCs w:val="22"/>
        </w:rPr>
        <w:pPrChange w:id="790" w:author="czeng" w:date="2020-03-14T09:59:00Z">
          <w:pPr>
            <w:pStyle w:val="2"/>
            <w:spacing w:line="480" w:lineRule="auto"/>
            <w:jc w:val="both"/>
          </w:pPr>
        </w:pPrChange>
      </w:pPr>
      <w:r w:rsidRPr="00150BB7">
        <w:rPr>
          <w:rFonts w:ascii="Arial" w:hAnsi="Arial" w:cs="Arial"/>
          <w:b/>
          <w:color w:val="auto"/>
          <w:sz w:val="22"/>
          <w:szCs w:val="22"/>
        </w:rPr>
        <w:t>Declarations</w:t>
      </w:r>
    </w:p>
    <w:p w14:paraId="435FFC76" w14:textId="77777777" w:rsidR="00150BB7" w:rsidRDefault="00150BB7" w:rsidP="006C4C6E">
      <w:pPr>
        <w:rPr>
          <w:rFonts w:ascii="Arial" w:eastAsiaTheme="majorEastAsia" w:hAnsi="Arial" w:cs="Arial"/>
          <w:b/>
          <w:sz w:val="22"/>
          <w:szCs w:val="22"/>
        </w:rPr>
        <w:pPrChange w:id="791" w:author="czeng" w:date="2020-03-14T09:59:00Z">
          <w:pPr>
            <w:spacing w:line="480" w:lineRule="auto"/>
          </w:pPr>
        </w:pPrChange>
      </w:pPr>
      <w:r w:rsidRPr="00150BB7">
        <w:rPr>
          <w:rFonts w:ascii="Arial" w:hAnsi="Arial" w:cs="Arial"/>
          <w:b/>
          <w:sz w:val="22"/>
          <w:szCs w:val="22"/>
        </w:rPr>
        <w:t>Ethics approval and consent to participate</w:t>
      </w:r>
    </w:p>
    <w:p w14:paraId="4CF4AD2B" w14:textId="15E1E054" w:rsidR="00150BB7" w:rsidRDefault="00150BB7" w:rsidP="006C4C6E">
      <w:pPr>
        <w:rPr>
          <w:rFonts w:ascii="Arial" w:hAnsi="Arial" w:cs="Arial"/>
          <w:sz w:val="22"/>
        </w:rPr>
        <w:pPrChange w:id="792" w:author="czeng" w:date="2020-03-14T09:59:00Z">
          <w:pPr>
            <w:spacing w:line="480" w:lineRule="auto"/>
          </w:pPr>
        </w:pPrChange>
      </w:pPr>
      <w:r w:rsidRPr="00AA74C7">
        <w:rPr>
          <w:rFonts w:ascii="Arial" w:hAnsi="Arial" w:cs="Arial"/>
          <w:sz w:val="22"/>
        </w:rPr>
        <w:t xml:space="preserve">The study protocol conformed to the ethical guidelines of the 1975 Declaration of Helsinki and was approved by the Ethics Committee of </w:t>
      </w:r>
      <w:r w:rsidRPr="00AA74C7">
        <w:rPr>
          <w:rFonts w:ascii="Arial" w:eastAsiaTheme="minorEastAsia" w:hAnsi="Arial" w:cs="Arial"/>
          <w:kern w:val="2"/>
          <w:sz w:val="22"/>
          <w:szCs w:val="22"/>
        </w:rPr>
        <w:t xml:space="preserve">Peking University Third hospital </w:t>
      </w:r>
      <w:r>
        <w:rPr>
          <w:rFonts w:ascii="Arial" w:hAnsi="Arial" w:cs="Arial"/>
          <w:sz w:val="22"/>
        </w:rPr>
        <w:t xml:space="preserve">(IRB number: </w:t>
      </w:r>
      <w:r w:rsidRPr="00AA74C7">
        <w:rPr>
          <w:rFonts w:ascii="Arial" w:hAnsi="Arial" w:cs="Arial"/>
          <w:sz w:val="22"/>
        </w:rPr>
        <w:t>206H005)</w:t>
      </w:r>
      <w:r w:rsidRPr="00AA74C7">
        <w:rPr>
          <w:rFonts w:ascii="Arial" w:eastAsiaTheme="minorEastAsia" w:hAnsi="Arial" w:cs="Arial"/>
          <w:kern w:val="2"/>
          <w:sz w:val="22"/>
          <w:szCs w:val="22"/>
        </w:rPr>
        <w:t>.</w:t>
      </w:r>
      <w:r w:rsidRPr="00AA74C7">
        <w:rPr>
          <w:rFonts w:ascii="Arial" w:hAnsi="Arial" w:cs="Arial"/>
          <w:sz w:val="22"/>
        </w:rPr>
        <w:t xml:space="preserve"> Informed written consent </w:t>
      </w:r>
      <w:r>
        <w:rPr>
          <w:rFonts w:ascii="Arial" w:hAnsi="Arial" w:cs="Arial"/>
          <w:sz w:val="22"/>
        </w:rPr>
        <w:t>was</w:t>
      </w:r>
      <w:r w:rsidRPr="00AA74C7">
        <w:rPr>
          <w:rFonts w:ascii="Arial" w:hAnsi="Arial" w:cs="Arial"/>
          <w:sz w:val="22"/>
        </w:rPr>
        <w:t xml:space="preserve"> obtained from all patients and volunteers</w:t>
      </w:r>
      <w:r>
        <w:rPr>
          <w:rFonts w:ascii="Arial" w:hAnsi="Arial" w:cs="Arial"/>
          <w:sz w:val="22"/>
        </w:rPr>
        <w:t xml:space="preserve"> prior to the procedure</w:t>
      </w:r>
      <w:r w:rsidRPr="00AA74C7">
        <w:rPr>
          <w:rFonts w:ascii="Arial" w:hAnsi="Arial" w:cs="Arial"/>
          <w:sz w:val="22"/>
        </w:rPr>
        <w:t>.</w:t>
      </w:r>
    </w:p>
    <w:p w14:paraId="1567AAD2" w14:textId="77777777" w:rsidR="00B75693" w:rsidRDefault="00B75693" w:rsidP="006C4C6E">
      <w:pPr>
        <w:rPr>
          <w:rFonts w:ascii="Arial" w:hAnsi="Arial" w:cs="Arial"/>
          <w:sz w:val="22"/>
        </w:rPr>
        <w:pPrChange w:id="793" w:author="czeng" w:date="2020-03-14T09:59:00Z">
          <w:pPr>
            <w:spacing w:line="480" w:lineRule="auto"/>
          </w:pPr>
        </w:pPrChange>
      </w:pPr>
    </w:p>
    <w:p w14:paraId="63809D06" w14:textId="2F68B9F7" w:rsidR="00150BB7" w:rsidRPr="00150BB7" w:rsidRDefault="00150BB7" w:rsidP="006C4C6E">
      <w:pPr>
        <w:rPr>
          <w:rFonts w:ascii="Arial" w:eastAsiaTheme="majorEastAsia" w:hAnsi="Arial" w:cs="Arial"/>
          <w:b/>
          <w:sz w:val="22"/>
          <w:szCs w:val="22"/>
        </w:rPr>
        <w:pPrChange w:id="794" w:author="czeng" w:date="2020-03-14T09:59:00Z">
          <w:pPr>
            <w:spacing w:line="480" w:lineRule="auto"/>
          </w:pPr>
        </w:pPrChange>
      </w:pPr>
      <w:r w:rsidRPr="00150BB7">
        <w:rPr>
          <w:rFonts w:ascii="Arial" w:eastAsiaTheme="majorEastAsia" w:hAnsi="Arial" w:cs="Arial"/>
          <w:b/>
          <w:sz w:val="22"/>
          <w:szCs w:val="22"/>
        </w:rPr>
        <w:t>Consent for publication</w:t>
      </w:r>
    </w:p>
    <w:p w14:paraId="60208550" w14:textId="342AAE8C" w:rsidR="00150BB7" w:rsidRDefault="00150BB7" w:rsidP="006C4C6E">
      <w:pPr>
        <w:jc w:val="both"/>
        <w:rPr>
          <w:rFonts w:ascii="Arial" w:hAnsi="Arial" w:cs="Arial"/>
          <w:sz w:val="22"/>
        </w:rPr>
        <w:pPrChange w:id="795" w:author="czeng" w:date="2020-03-14T09:59:00Z">
          <w:pPr>
            <w:spacing w:line="480" w:lineRule="auto"/>
            <w:jc w:val="both"/>
          </w:pPr>
        </w:pPrChange>
      </w:pPr>
      <w:r w:rsidRPr="00150BB7">
        <w:rPr>
          <w:rFonts w:ascii="Arial" w:hAnsi="Arial" w:cs="Arial"/>
          <w:sz w:val="22"/>
        </w:rPr>
        <w:t>Not applicable</w:t>
      </w:r>
    </w:p>
    <w:p w14:paraId="6476F1F8" w14:textId="77777777" w:rsidR="00B75693" w:rsidRPr="00150BB7" w:rsidRDefault="00B75693" w:rsidP="006C4C6E">
      <w:pPr>
        <w:jc w:val="both"/>
        <w:rPr>
          <w:rFonts w:ascii="Arial" w:hAnsi="Arial" w:cs="Arial"/>
          <w:sz w:val="22"/>
        </w:rPr>
        <w:pPrChange w:id="796" w:author="czeng" w:date="2020-03-14T09:59:00Z">
          <w:pPr>
            <w:spacing w:line="480" w:lineRule="auto"/>
            <w:jc w:val="both"/>
          </w:pPr>
        </w:pPrChange>
      </w:pPr>
    </w:p>
    <w:p w14:paraId="5100A675" w14:textId="51EDABD7" w:rsidR="00B75693" w:rsidRPr="00B75693" w:rsidRDefault="00B75693" w:rsidP="006C4C6E">
      <w:pPr>
        <w:rPr>
          <w:rFonts w:ascii="Arial" w:eastAsiaTheme="majorEastAsia" w:hAnsi="Arial" w:cs="Arial"/>
          <w:b/>
          <w:sz w:val="22"/>
          <w:szCs w:val="22"/>
        </w:rPr>
        <w:pPrChange w:id="797" w:author="czeng" w:date="2020-03-14T09:59:00Z">
          <w:pPr>
            <w:spacing w:line="480" w:lineRule="auto"/>
          </w:pPr>
        </w:pPrChange>
      </w:pPr>
      <w:r w:rsidRPr="00B75693">
        <w:rPr>
          <w:rFonts w:ascii="Arial" w:eastAsiaTheme="majorEastAsia" w:hAnsi="Arial" w:cs="Arial"/>
          <w:b/>
          <w:sz w:val="22"/>
          <w:szCs w:val="22"/>
        </w:rPr>
        <w:t>Availability of data and materials</w:t>
      </w:r>
    </w:p>
    <w:p w14:paraId="38B406F7" w14:textId="4BC6705C" w:rsidR="00B75693" w:rsidRDefault="00B75693" w:rsidP="006C4C6E">
      <w:pPr>
        <w:jc w:val="both"/>
        <w:rPr>
          <w:rFonts w:ascii="Arial" w:hAnsi="Arial" w:cs="Arial"/>
          <w:color w:val="201F1E"/>
          <w:sz w:val="22"/>
          <w:szCs w:val="22"/>
          <w:bdr w:val="none" w:sz="0" w:space="0" w:color="auto" w:frame="1"/>
          <w:shd w:val="clear" w:color="auto" w:fill="FFFFFF"/>
        </w:rPr>
        <w:pPrChange w:id="798" w:author="czeng" w:date="2020-03-14T09:59:00Z">
          <w:pPr>
            <w:spacing w:line="480" w:lineRule="auto"/>
            <w:jc w:val="both"/>
          </w:pPr>
        </w:pPrChange>
      </w:pPr>
      <w:r>
        <w:rPr>
          <w:rFonts w:ascii="Arial" w:hAnsi="Arial" w:cs="Arial" w:hint="eastAsia"/>
          <w:sz w:val="22"/>
          <w:szCs w:val="22"/>
        </w:rPr>
        <w:t>A</w:t>
      </w:r>
      <w:r>
        <w:rPr>
          <w:rFonts w:ascii="Arial" w:hAnsi="Arial" w:cs="Arial"/>
          <w:sz w:val="22"/>
          <w:szCs w:val="22"/>
        </w:rPr>
        <w:t xml:space="preserve">ll methylation array data are available at GEO under accession number </w:t>
      </w:r>
      <w:r w:rsidRPr="007A0E8D">
        <w:rPr>
          <w:rFonts w:ascii="Arial" w:hAnsi="Arial" w:cs="Arial"/>
          <w:sz w:val="22"/>
          <w:szCs w:val="22"/>
        </w:rPr>
        <w:t>GSE139404</w:t>
      </w:r>
      <w:r w:rsidRPr="00AA74C7">
        <w:rPr>
          <w:rFonts w:ascii="Arial" w:hAnsi="Arial" w:cs="Arial"/>
          <w:color w:val="201F1E"/>
          <w:sz w:val="22"/>
          <w:szCs w:val="22"/>
          <w:bdr w:val="none" w:sz="0" w:space="0" w:color="auto" w:frame="1"/>
          <w:shd w:val="clear" w:color="auto" w:fill="FFFFFF"/>
        </w:rPr>
        <w:t xml:space="preserve">. Other </w:t>
      </w:r>
      <w:r>
        <w:rPr>
          <w:rFonts w:ascii="Arial" w:hAnsi="Arial" w:cs="Arial"/>
          <w:color w:val="201F1E"/>
          <w:sz w:val="22"/>
          <w:szCs w:val="22"/>
          <w:bdr w:val="none" w:sz="0" w:space="0" w:color="auto" w:frame="1"/>
          <w:shd w:val="clear" w:color="auto" w:fill="FFFFFF"/>
        </w:rPr>
        <w:t xml:space="preserve">public </w:t>
      </w:r>
      <w:r w:rsidRPr="00AA74C7">
        <w:rPr>
          <w:rFonts w:ascii="Arial" w:hAnsi="Arial" w:cs="Arial"/>
          <w:color w:val="201F1E"/>
          <w:sz w:val="22"/>
          <w:szCs w:val="22"/>
          <w:bdr w:val="none" w:sz="0" w:space="0" w:color="auto" w:frame="1"/>
          <w:shd w:val="clear" w:color="auto" w:fill="FFFFFF"/>
        </w:rPr>
        <w:t>data involved in this study included GSE68060, GSE68838, GSE77954, GSE77965, GSE81211, GSE101764, GSE107352, GSE75546</w:t>
      </w:r>
      <w:r>
        <w:rPr>
          <w:rFonts w:ascii="Arial" w:hAnsi="Arial" w:cs="Arial"/>
          <w:color w:val="201F1E"/>
          <w:sz w:val="22"/>
          <w:szCs w:val="22"/>
          <w:bdr w:val="none" w:sz="0" w:space="0" w:color="auto" w:frame="1"/>
          <w:shd w:val="clear" w:color="auto" w:fill="FFFFFF"/>
        </w:rPr>
        <w:t>,</w:t>
      </w:r>
      <w:ins w:id="799" w:author="Microsoft Office 用户" w:date="2020-03-10T16:01:00Z">
        <w:r w:rsidR="00800D63" w:rsidRPr="00800D63">
          <w:t xml:space="preserve"> </w:t>
        </w:r>
        <w:r w:rsidR="00800D63" w:rsidRPr="00800D63">
          <w:rPr>
            <w:rFonts w:ascii="Arial" w:hAnsi="Arial" w:cs="Arial"/>
            <w:color w:val="201F1E"/>
            <w:sz w:val="22"/>
            <w:szCs w:val="22"/>
            <w:bdr w:val="none" w:sz="0" w:space="0" w:color="auto" w:frame="1"/>
            <w:shd w:val="clear" w:color="auto" w:fill="FFFFFF"/>
          </w:rPr>
          <w:t>GSE40279</w:t>
        </w:r>
        <w:r w:rsidR="00800D63">
          <w:rPr>
            <w:rFonts w:ascii="Arial" w:hAnsi="Arial" w:cs="Arial"/>
            <w:color w:val="201F1E"/>
            <w:sz w:val="22"/>
            <w:szCs w:val="22"/>
            <w:bdr w:val="none" w:sz="0" w:space="0" w:color="auto" w:frame="1"/>
            <w:shd w:val="clear" w:color="auto" w:fill="FFFFFF"/>
          </w:rPr>
          <w:t>,</w:t>
        </w:r>
      </w:ins>
      <w:r w:rsidRPr="00AA74C7">
        <w:rPr>
          <w:rFonts w:ascii="Arial" w:hAnsi="Arial" w:cs="Arial"/>
          <w:color w:val="201F1E"/>
          <w:sz w:val="22"/>
          <w:szCs w:val="22"/>
          <w:bdr w:val="none" w:sz="0" w:space="0" w:color="auto" w:frame="1"/>
          <w:shd w:val="clear" w:color="auto" w:fill="FFFFFF"/>
        </w:rPr>
        <w:t xml:space="preserve"> and E-MTAB-6450.</w:t>
      </w:r>
    </w:p>
    <w:p w14:paraId="50023D41" w14:textId="77777777" w:rsidR="00B75693" w:rsidRPr="00B75693" w:rsidRDefault="00B75693" w:rsidP="006C4C6E">
      <w:pPr>
        <w:jc w:val="both"/>
        <w:rPr>
          <w:rFonts w:ascii="Arial" w:hAnsi="Arial" w:cs="Arial"/>
          <w:sz w:val="22"/>
          <w:szCs w:val="22"/>
        </w:rPr>
        <w:pPrChange w:id="800" w:author="czeng" w:date="2020-03-14T09:59:00Z">
          <w:pPr>
            <w:spacing w:line="480" w:lineRule="auto"/>
            <w:jc w:val="both"/>
          </w:pPr>
        </w:pPrChange>
      </w:pPr>
    </w:p>
    <w:p w14:paraId="4AA2C2A2" w14:textId="5D5C4BC7" w:rsidR="00B75693" w:rsidRPr="00B75693" w:rsidRDefault="00B75693" w:rsidP="006C4C6E">
      <w:pPr>
        <w:rPr>
          <w:rFonts w:ascii="Arial" w:eastAsiaTheme="majorEastAsia" w:hAnsi="Arial" w:cs="Arial"/>
          <w:b/>
          <w:sz w:val="22"/>
          <w:szCs w:val="22"/>
        </w:rPr>
        <w:pPrChange w:id="801" w:author="czeng" w:date="2020-03-14T09:59:00Z">
          <w:pPr>
            <w:spacing w:line="480" w:lineRule="auto"/>
          </w:pPr>
        </w:pPrChange>
      </w:pPr>
      <w:r w:rsidRPr="00B75693">
        <w:rPr>
          <w:rFonts w:ascii="Arial" w:eastAsiaTheme="majorEastAsia" w:hAnsi="Arial" w:cs="Arial"/>
          <w:b/>
          <w:sz w:val="22"/>
          <w:szCs w:val="22"/>
        </w:rPr>
        <w:t>Competing Interests</w:t>
      </w:r>
    </w:p>
    <w:p w14:paraId="06B2C597" w14:textId="590AD17B" w:rsidR="00B75693" w:rsidRPr="005C3E8E" w:rsidRDefault="00B75693" w:rsidP="006C4C6E">
      <w:pPr>
        <w:jc w:val="both"/>
        <w:rPr>
          <w:color w:val="201F1E"/>
          <w:bdr w:val="none" w:sz="0" w:space="0" w:color="auto" w:frame="1"/>
          <w:shd w:val="clear" w:color="auto" w:fill="FFFFFF"/>
        </w:rPr>
        <w:pPrChange w:id="802" w:author="czeng" w:date="2020-03-14T09:59:00Z">
          <w:pPr>
            <w:spacing w:line="480" w:lineRule="auto"/>
            <w:jc w:val="both"/>
          </w:pPr>
        </w:pPrChange>
      </w:pPr>
      <w:r>
        <w:rPr>
          <w:rFonts w:ascii="Arial" w:hAnsi="Arial" w:cs="Arial"/>
          <w:color w:val="201F1E"/>
          <w:sz w:val="22"/>
          <w:szCs w:val="22"/>
          <w:bdr w:val="none" w:sz="0" w:space="0" w:color="auto" w:frame="1"/>
          <w:shd w:val="clear" w:color="auto" w:fill="FFFFFF"/>
        </w:rPr>
        <w:t>T</w:t>
      </w:r>
      <w:r w:rsidRPr="005C3E8E">
        <w:rPr>
          <w:rFonts w:ascii="Arial" w:hAnsi="Arial" w:cs="Arial"/>
          <w:color w:val="201F1E"/>
          <w:sz w:val="22"/>
          <w:szCs w:val="22"/>
          <w:bdr w:val="none" w:sz="0" w:space="0" w:color="auto" w:frame="1"/>
          <w:shd w:val="clear" w:color="auto" w:fill="FFFFFF"/>
        </w:rPr>
        <w:t>he authors disclose no potential competing interests.</w:t>
      </w:r>
      <w:r w:rsidRPr="005C3E8E">
        <w:rPr>
          <w:color w:val="201F1E"/>
          <w:bdr w:val="none" w:sz="0" w:space="0" w:color="auto" w:frame="1"/>
          <w:shd w:val="clear" w:color="auto" w:fill="FFFFFF"/>
        </w:rPr>
        <w:t xml:space="preserve"> </w:t>
      </w:r>
    </w:p>
    <w:p w14:paraId="4F21F9E2" w14:textId="36F971EC" w:rsidR="00150BB7" w:rsidRPr="00B75693" w:rsidRDefault="00150BB7" w:rsidP="006C4C6E">
      <w:pPr>
        <w:jc w:val="both"/>
        <w:rPr>
          <w:rFonts w:ascii="Arial" w:eastAsiaTheme="minorEastAsia" w:hAnsi="Arial" w:cs="Arial"/>
          <w:kern w:val="2"/>
          <w:sz w:val="22"/>
          <w:szCs w:val="22"/>
        </w:rPr>
        <w:pPrChange w:id="803" w:author="czeng" w:date="2020-03-14T09:59:00Z">
          <w:pPr>
            <w:spacing w:line="480" w:lineRule="auto"/>
            <w:jc w:val="both"/>
          </w:pPr>
        </w:pPrChange>
      </w:pPr>
    </w:p>
    <w:p w14:paraId="41188053" w14:textId="77777777" w:rsidR="00B75693" w:rsidRPr="00B75693" w:rsidRDefault="00B75693" w:rsidP="006C4C6E">
      <w:pPr>
        <w:rPr>
          <w:rFonts w:ascii="Arial" w:eastAsiaTheme="majorEastAsia" w:hAnsi="Arial" w:cs="Arial"/>
          <w:b/>
          <w:sz w:val="22"/>
          <w:szCs w:val="22"/>
        </w:rPr>
        <w:pPrChange w:id="804" w:author="czeng" w:date="2020-03-14T09:59:00Z">
          <w:pPr>
            <w:spacing w:line="480" w:lineRule="auto"/>
          </w:pPr>
        </w:pPrChange>
      </w:pPr>
      <w:r w:rsidRPr="00B75693">
        <w:rPr>
          <w:rFonts w:ascii="Arial" w:eastAsiaTheme="majorEastAsia" w:hAnsi="Arial" w:cs="Arial"/>
          <w:b/>
          <w:sz w:val="22"/>
          <w:szCs w:val="22"/>
        </w:rPr>
        <w:t>Funding</w:t>
      </w:r>
    </w:p>
    <w:p w14:paraId="63FFC100" w14:textId="7AD88D26" w:rsidR="00B75693" w:rsidRPr="00C72EB1" w:rsidRDefault="00B75693" w:rsidP="006C4C6E">
      <w:pPr>
        <w:jc w:val="both"/>
        <w:rPr>
          <w:rStyle w:val="a3"/>
          <w:rFonts w:ascii="Arial" w:hAnsi="Arial" w:cs="Arial"/>
          <w:color w:val="auto"/>
          <w:sz w:val="22"/>
          <w:szCs w:val="22"/>
          <w:u w:val="none"/>
        </w:rPr>
        <w:pPrChange w:id="805" w:author="czeng" w:date="2020-03-14T09:59:00Z">
          <w:pPr>
            <w:spacing w:line="480" w:lineRule="auto"/>
            <w:jc w:val="both"/>
          </w:pPr>
        </w:pPrChange>
      </w:pPr>
      <w:r w:rsidRPr="00C72EB1">
        <w:rPr>
          <w:rStyle w:val="a3"/>
          <w:rFonts w:ascii="Arial" w:hAnsi="Arial" w:cs="Arial"/>
          <w:color w:val="auto"/>
          <w:sz w:val="22"/>
          <w:szCs w:val="22"/>
          <w:u w:val="none"/>
        </w:rPr>
        <w:t xml:space="preserve">This study is funded by </w:t>
      </w:r>
      <w:r w:rsidR="00156AFA">
        <w:rPr>
          <w:rStyle w:val="a3"/>
          <w:rFonts w:ascii="Arial" w:hAnsi="Arial" w:cs="Arial" w:hint="eastAsia"/>
          <w:color w:val="auto"/>
          <w:sz w:val="22"/>
          <w:szCs w:val="22"/>
          <w:u w:val="none"/>
        </w:rPr>
        <w:t>Youth</w:t>
      </w:r>
      <w:r w:rsidR="00156AFA">
        <w:rPr>
          <w:rStyle w:val="a3"/>
          <w:rFonts w:ascii="Arial" w:hAnsi="Arial" w:cs="Arial"/>
          <w:color w:val="auto"/>
          <w:sz w:val="22"/>
          <w:szCs w:val="22"/>
          <w:u w:val="none"/>
        </w:rPr>
        <w:t xml:space="preserve"> </w:t>
      </w:r>
      <w:r w:rsidRPr="00C72EB1">
        <w:rPr>
          <w:rStyle w:val="a3"/>
          <w:rFonts w:ascii="Arial" w:hAnsi="Arial" w:cs="Arial"/>
          <w:color w:val="auto"/>
          <w:sz w:val="22"/>
          <w:szCs w:val="22"/>
          <w:u w:val="none"/>
        </w:rPr>
        <w:t>Innovation Promotion Association CAS (2016098)</w:t>
      </w:r>
      <w:r>
        <w:rPr>
          <w:rStyle w:val="a3"/>
          <w:rFonts w:ascii="Arial" w:hAnsi="Arial" w:cs="Arial"/>
          <w:color w:val="auto"/>
          <w:sz w:val="22"/>
          <w:szCs w:val="22"/>
          <w:u w:val="none"/>
        </w:rPr>
        <w:t xml:space="preserve">, </w:t>
      </w:r>
      <w:r w:rsidRPr="00C72EB1">
        <w:rPr>
          <w:rStyle w:val="a3"/>
          <w:rFonts w:ascii="Arial" w:hAnsi="Arial" w:cs="Arial"/>
          <w:color w:val="auto"/>
          <w:sz w:val="22"/>
          <w:szCs w:val="22"/>
          <w:u w:val="none"/>
        </w:rPr>
        <w:t>Major State Basic Research Development Program (2014CB542006), Key Research Program of the Chinese Academy of Sciences (KJZD-EW-L14), and National Key Research and Development Plan of China (2016YFA0201404).</w:t>
      </w:r>
    </w:p>
    <w:p w14:paraId="1A943A9C" w14:textId="7A670C5D" w:rsidR="00150BB7" w:rsidRPr="00156AFA" w:rsidRDefault="00150BB7" w:rsidP="006C4C6E">
      <w:pPr>
        <w:jc w:val="both"/>
        <w:rPr>
          <w:rFonts w:ascii="Arial" w:eastAsiaTheme="minorEastAsia" w:hAnsi="Arial" w:cs="Arial"/>
          <w:kern w:val="2"/>
          <w:sz w:val="22"/>
          <w:szCs w:val="22"/>
        </w:rPr>
        <w:pPrChange w:id="806" w:author="czeng" w:date="2020-03-14T09:59:00Z">
          <w:pPr>
            <w:spacing w:line="480" w:lineRule="auto"/>
            <w:jc w:val="both"/>
          </w:pPr>
        </w:pPrChange>
      </w:pPr>
    </w:p>
    <w:p w14:paraId="75340D5E" w14:textId="77777777" w:rsidR="00B75693" w:rsidRPr="00B75693" w:rsidRDefault="00B75693" w:rsidP="006C4C6E">
      <w:pPr>
        <w:rPr>
          <w:rFonts w:ascii="Arial" w:eastAsiaTheme="majorEastAsia" w:hAnsi="Arial" w:cs="Arial"/>
          <w:b/>
          <w:sz w:val="22"/>
          <w:szCs w:val="22"/>
        </w:rPr>
        <w:pPrChange w:id="807" w:author="czeng" w:date="2020-03-14T09:59:00Z">
          <w:pPr>
            <w:spacing w:line="480" w:lineRule="auto"/>
          </w:pPr>
        </w:pPrChange>
      </w:pPr>
      <w:r w:rsidRPr="00B75693">
        <w:rPr>
          <w:rFonts w:ascii="Arial" w:eastAsiaTheme="majorEastAsia" w:hAnsi="Arial" w:cs="Arial"/>
          <w:b/>
          <w:sz w:val="22"/>
          <w:szCs w:val="22"/>
        </w:rPr>
        <w:t>Authors’ Contributions</w:t>
      </w:r>
    </w:p>
    <w:p w14:paraId="68F1C1DD" w14:textId="0F309E1A" w:rsidR="00B75693" w:rsidRDefault="00B75693" w:rsidP="006C4C6E">
      <w:pPr>
        <w:jc w:val="both"/>
        <w:rPr>
          <w:rStyle w:val="a3"/>
          <w:rFonts w:ascii="Arial" w:hAnsi="Arial" w:cs="Arial"/>
          <w:color w:val="auto"/>
          <w:sz w:val="22"/>
          <w:szCs w:val="22"/>
          <w:u w:val="none"/>
        </w:rPr>
        <w:pPrChange w:id="808" w:author="czeng" w:date="2020-03-14T09:59:00Z">
          <w:pPr>
            <w:spacing w:line="480" w:lineRule="auto"/>
            <w:jc w:val="both"/>
          </w:pPr>
        </w:pPrChange>
      </w:pPr>
      <w:r w:rsidRPr="00C72EB1">
        <w:rPr>
          <w:rStyle w:val="a3"/>
          <w:rFonts w:ascii="Arial" w:hAnsi="Arial" w:cs="Arial"/>
          <w:color w:val="auto"/>
          <w:sz w:val="22"/>
          <w:szCs w:val="22"/>
          <w:u w:val="none"/>
        </w:rPr>
        <w:t xml:space="preserve">JF developed </w:t>
      </w:r>
      <w:r>
        <w:rPr>
          <w:rStyle w:val="a3"/>
          <w:rFonts w:ascii="Arial" w:hAnsi="Arial" w:cs="Arial"/>
          <w:color w:val="auto"/>
          <w:sz w:val="22"/>
          <w:szCs w:val="22"/>
          <w:u w:val="none"/>
        </w:rPr>
        <w:t xml:space="preserve">the </w:t>
      </w:r>
      <w:r w:rsidRPr="00C72EB1">
        <w:rPr>
          <w:rStyle w:val="a3"/>
          <w:rFonts w:ascii="Arial" w:hAnsi="Arial" w:cs="Arial"/>
          <w:color w:val="auto"/>
          <w:sz w:val="22"/>
          <w:szCs w:val="22"/>
          <w:u w:val="none"/>
        </w:rPr>
        <w:t>analysis method and drafted the manuscript. JL recruited patients</w:t>
      </w:r>
      <w:r>
        <w:rPr>
          <w:rStyle w:val="a3"/>
          <w:rFonts w:ascii="Arial" w:hAnsi="Arial" w:cs="Arial"/>
          <w:color w:val="auto"/>
          <w:sz w:val="22"/>
          <w:szCs w:val="22"/>
          <w:u w:val="none"/>
        </w:rPr>
        <w:t>,</w:t>
      </w:r>
      <w:r w:rsidRPr="00C72EB1">
        <w:rPr>
          <w:rStyle w:val="a3"/>
          <w:rFonts w:ascii="Arial" w:hAnsi="Arial" w:cs="Arial"/>
          <w:color w:val="auto"/>
          <w:sz w:val="22"/>
          <w:szCs w:val="22"/>
          <w:u w:val="none"/>
        </w:rPr>
        <w:t xml:space="preserve"> provided clinical expertise on colorectal adenoma</w:t>
      </w:r>
      <w:r>
        <w:rPr>
          <w:rStyle w:val="a3"/>
          <w:rFonts w:ascii="Arial" w:hAnsi="Arial" w:cs="Arial"/>
          <w:color w:val="auto"/>
          <w:sz w:val="22"/>
          <w:szCs w:val="22"/>
          <w:u w:val="none"/>
        </w:rPr>
        <w:t>s,</w:t>
      </w:r>
      <w:r w:rsidRPr="00C72EB1">
        <w:rPr>
          <w:rStyle w:val="a3"/>
          <w:rFonts w:ascii="Arial" w:hAnsi="Arial" w:cs="Arial"/>
          <w:color w:val="auto"/>
          <w:sz w:val="22"/>
          <w:szCs w:val="22"/>
          <w:u w:val="none"/>
        </w:rPr>
        <w:t xml:space="preserve"> and interpreted the results. JF, HZ, and SG performed data analysis. SG</w:t>
      </w:r>
      <w:r>
        <w:rPr>
          <w:rStyle w:val="a3"/>
          <w:rFonts w:ascii="Arial" w:hAnsi="Arial" w:cs="Arial"/>
          <w:color w:val="auto"/>
          <w:sz w:val="22"/>
          <w:szCs w:val="22"/>
          <w:u w:val="none"/>
        </w:rPr>
        <w:t xml:space="preserve">, </w:t>
      </w:r>
      <w:r w:rsidRPr="00C72EB1">
        <w:rPr>
          <w:rStyle w:val="a3"/>
          <w:rFonts w:ascii="Arial" w:hAnsi="Arial" w:cs="Arial"/>
          <w:color w:val="auto"/>
          <w:sz w:val="22"/>
          <w:szCs w:val="22"/>
          <w:u w:val="none"/>
        </w:rPr>
        <w:t>DZ</w:t>
      </w:r>
      <w:r>
        <w:rPr>
          <w:rStyle w:val="a3"/>
          <w:rFonts w:ascii="Arial" w:hAnsi="Arial" w:cs="Arial"/>
          <w:color w:val="auto"/>
          <w:sz w:val="22"/>
          <w:szCs w:val="22"/>
          <w:u w:val="none"/>
        </w:rPr>
        <w:t xml:space="preserve"> </w:t>
      </w:r>
      <w:r w:rsidRPr="00C72EB1">
        <w:rPr>
          <w:rStyle w:val="a3"/>
          <w:rFonts w:ascii="Arial" w:hAnsi="Arial" w:cs="Arial"/>
          <w:color w:val="auto"/>
          <w:sz w:val="22"/>
          <w:szCs w:val="22"/>
          <w:u w:val="none"/>
        </w:rPr>
        <w:t>reviewed and edited the manuscript</w:t>
      </w:r>
      <w:r>
        <w:rPr>
          <w:rStyle w:val="a3"/>
          <w:rFonts w:ascii="Arial" w:hAnsi="Arial" w:cs="Arial"/>
          <w:color w:val="auto"/>
          <w:sz w:val="22"/>
          <w:szCs w:val="22"/>
          <w:u w:val="none"/>
        </w:rPr>
        <w:t xml:space="preserve"> and provided respective scientific expertise in result interpretation</w:t>
      </w:r>
      <w:r w:rsidRPr="00C72EB1">
        <w:rPr>
          <w:rStyle w:val="a3"/>
          <w:rFonts w:ascii="Arial" w:hAnsi="Arial" w:cs="Arial"/>
          <w:color w:val="auto"/>
          <w:sz w:val="22"/>
          <w:szCs w:val="22"/>
          <w:u w:val="none"/>
        </w:rPr>
        <w:t xml:space="preserve">. CT and YZ conducted array experiments. WW collected and prepared tissue samples and collected </w:t>
      </w:r>
      <w:r>
        <w:rPr>
          <w:rStyle w:val="a3"/>
          <w:rFonts w:ascii="Arial" w:hAnsi="Arial" w:cs="Arial"/>
          <w:color w:val="auto"/>
          <w:sz w:val="22"/>
          <w:szCs w:val="22"/>
          <w:u w:val="none"/>
        </w:rPr>
        <w:t>the results of clinical assays. SD</w:t>
      </w:r>
      <w:r w:rsidRPr="00C72EB1">
        <w:rPr>
          <w:rStyle w:val="a3"/>
          <w:rFonts w:ascii="Arial" w:hAnsi="Arial" w:cs="Arial"/>
          <w:color w:val="auto"/>
          <w:sz w:val="22"/>
          <w:szCs w:val="22"/>
          <w:u w:val="none"/>
        </w:rPr>
        <w:t xml:space="preserve"> </w:t>
      </w:r>
      <w:r>
        <w:rPr>
          <w:rStyle w:val="a3"/>
          <w:rFonts w:ascii="Arial" w:hAnsi="Arial" w:cs="Arial"/>
          <w:color w:val="auto"/>
          <w:sz w:val="22"/>
          <w:szCs w:val="22"/>
          <w:u w:val="none"/>
        </w:rPr>
        <w:t>funded and supervised all clinical procedures for enrolled patients</w:t>
      </w:r>
      <w:r w:rsidRPr="00C72EB1">
        <w:rPr>
          <w:rStyle w:val="a3"/>
          <w:rFonts w:ascii="Arial" w:hAnsi="Arial" w:cs="Arial"/>
          <w:color w:val="auto"/>
          <w:sz w:val="22"/>
          <w:szCs w:val="22"/>
          <w:u w:val="none"/>
        </w:rPr>
        <w:t>. DZ and CZ designed the study, supervised all experiments and analysis, provid</w:t>
      </w:r>
      <w:r>
        <w:rPr>
          <w:rStyle w:val="a3"/>
          <w:rFonts w:ascii="Arial" w:hAnsi="Arial" w:cs="Arial"/>
          <w:color w:val="auto"/>
          <w:sz w:val="22"/>
          <w:szCs w:val="22"/>
          <w:u w:val="none"/>
        </w:rPr>
        <w:t>ed</w:t>
      </w:r>
      <w:r w:rsidRPr="00C72EB1">
        <w:rPr>
          <w:rStyle w:val="a3"/>
          <w:rFonts w:ascii="Arial" w:hAnsi="Arial" w:cs="Arial"/>
          <w:color w:val="auto"/>
          <w:sz w:val="22"/>
          <w:szCs w:val="22"/>
          <w:u w:val="none"/>
        </w:rPr>
        <w:t xml:space="preserve"> molecular and cellular biology advice, </w:t>
      </w:r>
      <w:r>
        <w:rPr>
          <w:rStyle w:val="a3"/>
          <w:rFonts w:ascii="Arial" w:hAnsi="Arial" w:cs="Arial"/>
          <w:color w:val="auto"/>
          <w:sz w:val="22"/>
          <w:szCs w:val="22"/>
          <w:u w:val="none"/>
        </w:rPr>
        <w:t xml:space="preserve">and </w:t>
      </w:r>
      <w:r w:rsidRPr="00C72EB1">
        <w:rPr>
          <w:rStyle w:val="a3"/>
          <w:rFonts w:ascii="Arial" w:hAnsi="Arial" w:cs="Arial"/>
          <w:color w:val="auto"/>
          <w:sz w:val="22"/>
          <w:szCs w:val="22"/>
          <w:u w:val="none"/>
        </w:rPr>
        <w:t>reviewed and edited the manuscript.</w:t>
      </w:r>
    </w:p>
    <w:p w14:paraId="572E0969" w14:textId="77777777" w:rsidR="00B75693" w:rsidRPr="00C72EB1" w:rsidRDefault="00B75693" w:rsidP="006C4C6E">
      <w:pPr>
        <w:jc w:val="both"/>
        <w:rPr>
          <w:rStyle w:val="a3"/>
          <w:rFonts w:ascii="Arial" w:hAnsi="Arial" w:cs="Arial"/>
          <w:color w:val="auto"/>
          <w:sz w:val="22"/>
          <w:szCs w:val="22"/>
          <w:u w:val="none"/>
        </w:rPr>
        <w:pPrChange w:id="809" w:author="czeng" w:date="2020-03-14T09:59:00Z">
          <w:pPr>
            <w:spacing w:line="480" w:lineRule="auto"/>
            <w:jc w:val="both"/>
          </w:pPr>
        </w:pPrChange>
      </w:pPr>
    </w:p>
    <w:p w14:paraId="6B3C5851" w14:textId="77777777" w:rsidR="00B75693" w:rsidRPr="00B75693" w:rsidRDefault="00B75693" w:rsidP="006C4C6E">
      <w:pPr>
        <w:jc w:val="both"/>
        <w:rPr>
          <w:rStyle w:val="a3"/>
          <w:rFonts w:ascii="Arial" w:hAnsi="Arial" w:cs="Arial"/>
          <w:color w:val="auto"/>
          <w:sz w:val="22"/>
          <w:szCs w:val="22"/>
          <w:u w:val="none"/>
        </w:rPr>
        <w:pPrChange w:id="810" w:author="czeng" w:date="2020-03-14T09:59:00Z">
          <w:pPr>
            <w:spacing w:line="480" w:lineRule="auto"/>
            <w:jc w:val="both"/>
          </w:pPr>
        </w:pPrChange>
      </w:pPr>
      <w:r w:rsidRPr="00B75693">
        <w:rPr>
          <w:rStyle w:val="a3"/>
          <w:rFonts w:ascii="Arial" w:hAnsi="Arial" w:cs="Arial"/>
          <w:b/>
          <w:color w:val="auto"/>
          <w:sz w:val="22"/>
          <w:szCs w:val="22"/>
          <w:u w:val="none"/>
        </w:rPr>
        <w:t>Acknowledgements</w:t>
      </w:r>
    </w:p>
    <w:p w14:paraId="3B301702" w14:textId="3FBA768B" w:rsidR="00B75693" w:rsidRDefault="00B75693" w:rsidP="006C4C6E">
      <w:pPr>
        <w:jc w:val="both"/>
        <w:rPr>
          <w:rFonts w:ascii="Arial" w:hAnsi="Arial" w:cs="Arial"/>
          <w:sz w:val="22"/>
          <w:szCs w:val="22"/>
        </w:rPr>
        <w:pPrChange w:id="811" w:author="czeng" w:date="2020-03-14T09:59:00Z">
          <w:pPr>
            <w:spacing w:line="480" w:lineRule="auto"/>
            <w:jc w:val="both"/>
          </w:pPr>
        </w:pPrChange>
      </w:pPr>
      <w:r>
        <w:rPr>
          <w:rStyle w:val="a3"/>
          <w:rFonts w:ascii="Arial" w:hAnsi="Arial" w:cs="Arial"/>
          <w:color w:val="auto"/>
          <w:sz w:val="22"/>
          <w:szCs w:val="22"/>
          <w:u w:val="none"/>
        </w:rPr>
        <w:t xml:space="preserve">The authors gratefully acknowledge Dr. </w:t>
      </w:r>
      <w:r>
        <w:rPr>
          <w:rFonts w:ascii="Arial" w:hAnsi="Arial" w:cs="Arial"/>
          <w:sz w:val="22"/>
          <w:szCs w:val="22"/>
        </w:rPr>
        <w:t>Steven J Schrodi</w:t>
      </w:r>
      <w:r>
        <w:rPr>
          <w:rStyle w:val="a3"/>
          <w:rFonts w:ascii="Arial" w:hAnsi="Arial" w:cs="Arial"/>
          <w:color w:val="auto"/>
          <w:sz w:val="22"/>
          <w:szCs w:val="22"/>
          <w:u w:val="none"/>
        </w:rPr>
        <w:t xml:space="preserve">, Dr. Emily A. Andreae and Dr. </w:t>
      </w:r>
      <w:r>
        <w:rPr>
          <w:rFonts w:ascii="Arial" w:hAnsi="Arial" w:cs="Arial"/>
          <w:sz w:val="22"/>
          <w:szCs w:val="22"/>
        </w:rPr>
        <w:t>Ingrid Glurich from Center for Precision Medicine Research (CPMR), Marshfield Clinic Research Institute (MCRI)</w:t>
      </w:r>
      <w:r>
        <w:rPr>
          <w:rFonts w:ascii="Arial" w:hAnsi="Arial" w:cs="Arial" w:hint="eastAsia"/>
          <w:sz w:val="22"/>
          <w:szCs w:val="22"/>
        </w:rPr>
        <w:t xml:space="preserve"> </w:t>
      </w:r>
      <w:r>
        <w:rPr>
          <w:rStyle w:val="a3"/>
          <w:rFonts w:ascii="Arial" w:hAnsi="Arial" w:cs="Arial"/>
          <w:color w:val="auto"/>
          <w:sz w:val="22"/>
          <w:szCs w:val="22"/>
          <w:u w:val="none"/>
        </w:rPr>
        <w:t>for reviewing, commenting and editing their manuscript.</w:t>
      </w:r>
    </w:p>
    <w:p w14:paraId="45C8B452" w14:textId="09C5AA5C" w:rsidR="00615492" w:rsidRPr="00B75693" w:rsidRDefault="00615492" w:rsidP="006C4C6E">
      <w:pPr>
        <w:jc w:val="both"/>
        <w:rPr>
          <w:rFonts w:ascii="Arial" w:hAnsi="Arial" w:cs="Arial"/>
          <w:sz w:val="22"/>
          <w:szCs w:val="22"/>
        </w:rPr>
        <w:pPrChange w:id="812" w:author="czeng" w:date="2020-03-14T09:59:00Z">
          <w:pPr>
            <w:spacing w:line="480" w:lineRule="auto"/>
            <w:jc w:val="both"/>
          </w:pPr>
        </w:pPrChange>
      </w:pPr>
    </w:p>
    <w:p w14:paraId="55BC1323" w14:textId="49221F3B" w:rsidR="005B48AA" w:rsidRPr="00767711" w:rsidRDefault="001C1E2E" w:rsidP="006C4C6E">
      <w:pPr>
        <w:pStyle w:val="2"/>
        <w:jc w:val="both"/>
        <w:pPrChange w:id="813" w:author="czeng" w:date="2020-03-14T09:59:00Z">
          <w:pPr>
            <w:pStyle w:val="2"/>
            <w:spacing w:line="480" w:lineRule="auto"/>
            <w:jc w:val="both"/>
          </w:pPr>
        </w:pPrChange>
      </w:pPr>
      <w:r w:rsidRPr="00AA74C7">
        <w:rPr>
          <w:rFonts w:ascii="Arial" w:hAnsi="Arial" w:cs="Arial"/>
          <w:b/>
          <w:color w:val="auto"/>
          <w:sz w:val="22"/>
          <w:szCs w:val="22"/>
        </w:rPr>
        <w:t>Reference</w:t>
      </w:r>
    </w:p>
    <w:p w14:paraId="132BE0D2" w14:textId="77777777" w:rsidR="0024122C" w:rsidRPr="007323E6" w:rsidRDefault="005B48AA" w:rsidP="006C4C6E">
      <w:pPr>
        <w:pStyle w:val="EndNoteBibliography"/>
        <w:rPr>
          <w:rFonts w:ascii="Arial" w:hAnsi="Arial" w:cs="Arial"/>
          <w:sz w:val="22"/>
          <w:szCs w:val="22"/>
        </w:rPr>
        <w:pPrChange w:id="814" w:author="czeng" w:date="2020-03-14T09:59:00Z">
          <w:pPr>
            <w:pStyle w:val="EndNoteBibliography"/>
            <w:spacing w:line="480" w:lineRule="auto"/>
          </w:pPr>
        </w:pPrChange>
      </w:pPr>
      <w:r w:rsidRPr="007323E6">
        <w:rPr>
          <w:rFonts w:ascii="Arial" w:hAnsi="Arial" w:cs="Arial"/>
          <w:sz w:val="22"/>
          <w:szCs w:val="22"/>
        </w:rPr>
        <w:fldChar w:fldCharType="begin"/>
      </w:r>
      <w:r w:rsidRPr="007323E6">
        <w:rPr>
          <w:rFonts w:ascii="Arial" w:hAnsi="Arial" w:cs="Arial"/>
          <w:sz w:val="22"/>
          <w:szCs w:val="22"/>
        </w:rPr>
        <w:instrText xml:space="preserve"> ADDIN EN.REFLIST </w:instrText>
      </w:r>
      <w:r w:rsidRPr="007323E6">
        <w:rPr>
          <w:rFonts w:ascii="Arial" w:hAnsi="Arial" w:cs="Arial"/>
          <w:sz w:val="22"/>
          <w:szCs w:val="22"/>
        </w:rPr>
        <w:fldChar w:fldCharType="separate"/>
      </w:r>
      <w:r w:rsidR="0024122C" w:rsidRPr="007323E6">
        <w:rPr>
          <w:rFonts w:ascii="Arial" w:hAnsi="Arial" w:cs="Arial"/>
          <w:sz w:val="22"/>
          <w:szCs w:val="22"/>
        </w:rPr>
        <w:t>1.</w:t>
      </w:r>
      <w:r w:rsidR="0024122C" w:rsidRPr="007323E6">
        <w:rPr>
          <w:rFonts w:ascii="Arial" w:hAnsi="Arial" w:cs="Arial"/>
          <w:sz w:val="22"/>
          <w:szCs w:val="22"/>
        </w:rPr>
        <w:tab/>
        <w:t>Siegel RL, Miller KD, Jemal A. Cancer statistics, 2018. CA Cancer J Clin 2018;68:7-30.</w:t>
      </w:r>
    </w:p>
    <w:p w14:paraId="1A341256" w14:textId="77777777" w:rsidR="0024122C" w:rsidRPr="007323E6" w:rsidRDefault="0024122C" w:rsidP="006C4C6E">
      <w:pPr>
        <w:pStyle w:val="EndNoteBibliography"/>
        <w:rPr>
          <w:rFonts w:ascii="Arial" w:hAnsi="Arial" w:cs="Arial"/>
          <w:sz w:val="22"/>
          <w:szCs w:val="22"/>
        </w:rPr>
        <w:pPrChange w:id="815" w:author="czeng" w:date="2020-03-14T09:59:00Z">
          <w:pPr>
            <w:pStyle w:val="EndNoteBibliography"/>
            <w:spacing w:line="480" w:lineRule="auto"/>
          </w:pPr>
        </w:pPrChange>
      </w:pPr>
      <w:r w:rsidRPr="007323E6">
        <w:rPr>
          <w:rFonts w:ascii="Arial" w:hAnsi="Arial" w:cs="Arial"/>
          <w:sz w:val="22"/>
          <w:szCs w:val="22"/>
        </w:rPr>
        <w:t>2.</w:t>
      </w:r>
      <w:r w:rsidRPr="007323E6">
        <w:rPr>
          <w:rFonts w:ascii="Arial" w:hAnsi="Arial" w:cs="Arial"/>
          <w:sz w:val="22"/>
          <w:szCs w:val="22"/>
        </w:rPr>
        <w:tab/>
        <w:t>Chen W, Zheng R, Baade PD, et al. Cancer statistics in China, 2015. CA Cancer J Clin 2016;66:115-32.</w:t>
      </w:r>
    </w:p>
    <w:p w14:paraId="09AE49B5" w14:textId="77777777" w:rsidR="0024122C" w:rsidRPr="007323E6" w:rsidRDefault="0024122C" w:rsidP="006C4C6E">
      <w:pPr>
        <w:pStyle w:val="EndNoteBibliography"/>
        <w:rPr>
          <w:rFonts w:ascii="Arial" w:hAnsi="Arial" w:cs="Arial"/>
          <w:sz w:val="22"/>
          <w:szCs w:val="22"/>
        </w:rPr>
        <w:pPrChange w:id="816" w:author="czeng" w:date="2020-03-14T09:59:00Z">
          <w:pPr>
            <w:pStyle w:val="EndNoteBibliography"/>
            <w:spacing w:line="480" w:lineRule="auto"/>
          </w:pPr>
        </w:pPrChange>
      </w:pPr>
      <w:r w:rsidRPr="007323E6">
        <w:rPr>
          <w:rFonts w:ascii="Arial" w:hAnsi="Arial" w:cs="Arial"/>
          <w:sz w:val="22"/>
          <w:szCs w:val="22"/>
        </w:rPr>
        <w:t>3.</w:t>
      </w:r>
      <w:r w:rsidRPr="007323E6">
        <w:rPr>
          <w:rFonts w:ascii="Arial" w:hAnsi="Arial" w:cs="Arial"/>
          <w:sz w:val="22"/>
          <w:szCs w:val="22"/>
        </w:rPr>
        <w:tab/>
        <w:t>Kuipers EJ, Grady WM, Lieberman D, et al. Colorectal cancer. Nat Rev Dis Primers 2015;1:15065.</w:t>
      </w:r>
    </w:p>
    <w:p w14:paraId="5D7F4B18" w14:textId="77777777" w:rsidR="0024122C" w:rsidRPr="007323E6" w:rsidRDefault="0024122C" w:rsidP="006C4C6E">
      <w:pPr>
        <w:pStyle w:val="EndNoteBibliography"/>
        <w:rPr>
          <w:rFonts w:ascii="Arial" w:hAnsi="Arial" w:cs="Arial"/>
          <w:sz w:val="22"/>
          <w:szCs w:val="22"/>
        </w:rPr>
        <w:pPrChange w:id="817" w:author="czeng" w:date="2020-03-14T09:59:00Z">
          <w:pPr>
            <w:pStyle w:val="EndNoteBibliography"/>
            <w:spacing w:line="480" w:lineRule="auto"/>
          </w:pPr>
        </w:pPrChange>
      </w:pPr>
      <w:r w:rsidRPr="007323E6">
        <w:rPr>
          <w:rFonts w:ascii="Arial" w:hAnsi="Arial" w:cs="Arial"/>
          <w:sz w:val="22"/>
          <w:szCs w:val="22"/>
        </w:rPr>
        <w:t>4.</w:t>
      </w:r>
      <w:r w:rsidRPr="007323E6">
        <w:rPr>
          <w:rFonts w:ascii="Arial" w:hAnsi="Arial" w:cs="Arial"/>
          <w:sz w:val="22"/>
          <w:szCs w:val="22"/>
        </w:rPr>
        <w:tab/>
        <w:t>Guo S, Diep D, Plongthongkum N, et al. Identification of methylation haplotype blocks aids in deconvolution of heterogeneous tissue samples and tumor tissue-of-origin mapping from plasma DNA. Nat Genet 2017;49:635-42.</w:t>
      </w:r>
    </w:p>
    <w:p w14:paraId="3AF39A21" w14:textId="77777777" w:rsidR="0024122C" w:rsidRPr="007323E6" w:rsidRDefault="0024122C" w:rsidP="006C4C6E">
      <w:pPr>
        <w:pStyle w:val="EndNoteBibliography"/>
        <w:rPr>
          <w:rFonts w:ascii="Arial" w:hAnsi="Arial" w:cs="Arial"/>
          <w:sz w:val="22"/>
          <w:szCs w:val="22"/>
        </w:rPr>
        <w:pPrChange w:id="818" w:author="czeng" w:date="2020-03-14T09:59:00Z">
          <w:pPr>
            <w:pStyle w:val="EndNoteBibliography"/>
            <w:spacing w:line="480" w:lineRule="auto"/>
          </w:pPr>
        </w:pPrChange>
      </w:pPr>
      <w:r w:rsidRPr="007323E6">
        <w:rPr>
          <w:rFonts w:ascii="Arial" w:hAnsi="Arial" w:cs="Arial"/>
          <w:sz w:val="22"/>
          <w:szCs w:val="22"/>
        </w:rPr>
        <w:t>5.</w:t>
      </w:r>
      <w:r w:rsidRPr="007323E6">
        <w:rPr>
          <w:rFonts w:ascii="Arial" w:hAnsi="Arial" w:cs="Arial"/>
          <w:sz w:val="22"/>
          <w:szCs w:val="22"/>
        </w:rPr>
        <w:tab/>
        <w:t>Wang X, Wang L, Guo S, et al. Hypermethylation reduces expression of tumor-suppressor PLZF and regulates proliferation and apoptosis in non-small-cell lung cancers. FASEB J 2013;27:4194-203.</w:t>
      </w:r>
    </w:p>
    <w:p w14:paraId="7E448519" w14:textId="77777777" w:rsidR="0024122C" w:rsidRPr="007323E6" w:rsidRDefault="0024122C" w:rsidP="006C4C6E">
      <w:pPr>
        <w:pStyle w:val="EndNoteBibliography"/>
        <w:rPr>
          <w:rFonts w:ascii="Arial" w:hAnsi="Arial" w:cs="Arial"/>
          <w:sz w:val="22"/>
          <w:szCs w:val="22"/>
        </w:rPr>
        <w:pPrChange w:id="819" w:author="czeng" w:date="2020-03-14T09:59:00Z">
          <w:pPr>
            <w:pStyle w:val="EndNoteBibliography"/>
            <w:spacing w:line="480" w:lineRule="auto"/>
          </w:pPr>
        </w:pPrChange>
      </w:pPr>
      <w:r w:rsidRPr="007323E6">
        <w:rPr>
          <w:rFonts w:ascii="Arial" w:hAnsi="Arial" w:cs="Arial"/>
          <w:sz w:val="22"/>
          <w:szCs w:val="22"/>
        </w:rPr>
        <w:t>6.</w:t>
      </w:r>
      <w:r w:rsidRPr="007323E6">
        <w:rPr>
          <w:rFonts w:ascii="Arial" w:hAnsi="Arial" w:cs="Arial"/>
          <w:sz w:val="22"/>
          <w:szCs w:val="22"/>
        </w:rPr>
        <w:tab/>
        <w:t>Guo S, Yan F, Xu J, et al. Identification and validation of the methylation biomarkers of non-small cell lung cancer (NSCLC). Clin Epigenetics 2015;7:3.</w:t>
      </w:r>
    </w:p>
    <w:p w14:paraId="51A779CA" w14:textId="77777777" w:rsidR="0024122C" w:rsidRPr="007323E6" w:rsidRDefault="0024122C" w:rsidP="006C4C6E">
      <w:pPr>
        <w:pStyle w:val="EndNoteBibliography"/>
        <w:rPr>
          <w:rFonts w:ascii="Arial" w:hAnsi="Arial" w:cs="Arial"/>
          <w:sz w:val="22"/>
          <w:szCs w:val="22"/>
        </w:rPr>
        <w:pPrChange w:id="820" w:author="czeng" w:date="2020-03-14T09:59:00Z">
          <w:pPr>
            <w:pStyle w:val="EndNoteBibliography"/>
            <w:spacing w:line="480" w:lineRule="auto"/>
          </w:pPr>
        </w:pPrChange>
      </w:pPr>
      <w:r w:rsidRPr="007323E6">
        <w:rPr>
          <w:rFonts w:ascii="Arial" w:hAnsi="Arial" w:cs="Arial"/>
          <w:sz w:val="22"/>
          <w:szCs w:val="22"/>
        </w:rPr>
        <w:t>7.</w:t>
      </w:r>
      <w:r w:rsidRPr="007323E6">
        <w:rPr>
          <w:rFonts w:ascii="Arial" w:hAnsi="Arial" w:cs="Arial"/>
          <w:sz w:val="22"/>
          <w:szCs w:val="22"/>
        </w:rPr>
        <w:tab/>
        <w:t>Zhao Y, Xue F, Sun J, et al. Genome-wide methylation profiling of the different stages of hepatitis B virus-related hepatocellular carcinoma development in plasma cell-free DNA reveals potential biomarkers for early detection and high-risk monitoring of hepatocellular carcinoma. Clin Epigenetics 2014;6:30.</w:t>
      </w:r>
    </w:p>
    <w:p w14:paraId="039C27E8" w14:textId="77777777" w:rsidR="0024122C" w:rsidRPr="007323E6" w:rsidRDefault="0024122C" w:rsidP="006C4C6E">
      <w:pPr>
        <w:pStyle w:val="EndNoteBibliography"/>
        <w:rPr>
          <w:rFonts w:ascii="Arial" w:hAnsi="Arial" w:cs="Arial"/>
          <w:sz w:val="22"/>
          <w:szCs w:val="22"/>
        </w:rPr>
        <w:pPrChange w:id="821" w:author="czeng" w:date="2020-03-14T09:59:00Z">
          <w:pPr>
            <w:pStyle w:val="EndNoteBibliography"/>
            <w:spacing w:line="480" w:lineRule="auto"/>
          </w:pPr>
        </w:pPrChange>
      </w:pPr>
      <w:r w:rsidRPr="007323E6">
        <w:rPr>
          <w:rFonts w:ascii="Arial" w:hAnsi="Arial" w:cs="Arial"/>
          <w:sz w:val="22"/>
          <w:szCs w:val="22"/>
        </w:rPr>
        <w:t>8.</w:t>
      </w:r>
      <w:r w:rsidRPr="007323E6">
        <w:rPr>
          <w:rFonts w:ascii="Arial" w:hAnsi="Arial" w:cs="Arial"/>
          <w:sz w:val="22"/>
          <w:szCs w:val="22"/>
        </w:rPr>
        <w:tab/>
        <w:t>Haikun Zhang PD, Shicheng Guo, Chengcheng Tao, Wenmin Zhao, Jiakang Wang, Ramsey Cheung, Augusto Vilanueva, Huiguo Ding, Steven J. Schrodi, Dake Zhang, Changqing Zeng. Circulating cell-free DNA based low-pass genome-wide bisulfite sequencing aids non-invasive surveillance to Hepatocellular carcinoma. Science Advance (Submitted) 2019.</w:t>
      </w:r>
    </w:p>
    <w:p w14:paraId="6B49B968" w14:textId="77777777" w:rsidR="0024122C" w:rsidRPr="007323E6" w:rsidRDefault="0024122C" w:rsidP="006C4C6E">
      <w:pPr>
        <w:pStyle w:val="EndNoteBibliography"/>
        <w:rPr>
          <w:rFonts w:ascii="Arial" w:hAnsi="Arial" w:cs="Arial"/>
          <w:sz w:val="22"/>
          <w:szCs w:val="22"/>
        </w:rPr>
        <w:pPrChange w:id="822" w:author="czeng" w:date="2020-03-14T09:59:00Z">
          <w:pPr>
            <w:pStyle w:val="EndNoteBibliography"/>
            <w:spacing w:line="480" w:lineRule="auto"/>
          </w:pPr>
        </w:pPrChange>
      </w:pPr>
      <w:r w:rsidRPr="007323E6">
        <w:rPr>
          <w:rFonts w:ascii="Arial" w:hAnsi="Arial" w:cs="Arial"/>
          <w:sz w:val="22"/>
          <w:szCs w:val="22"/>
        </w:rPr>
        <w:t>9.</w:t>
      </w:r>
      <w:r w:rsidRPr="007323E6">
        <w:rPr>
          <w:rFonts w:ascii="Arial" w:hAnsi="Arial" w:cs="Arial"/>
          <w:sz w:val="22"/>
          <w:szCs w:val="22"/>
        </w:rPr>
        <w:tab/>
        <w:t>Patai AV, Molnár B, Kalmár A, et al. Role of DNA methylation in colorectal carcinogenesis. Dig Dis 2012;30:310-5.</w:t>
      </w:r>
    </w:p>
    <w:p w14:paraId="609AC05D" w14:textId="77777777" w:rsidR="0024122C" w:rsidRPr="007323E6" w:rsidRDefault="0024122C" w:rsidP="006C4C6E">
      <w:pPr>
        <w:pStyle w:val="EndNoteBibliography"/>
        <w:rPr>
          <w:rFonts w:ascii="Arial" w:hAnsi="Arial" w:cs="Arial"/>
          <w:sz w:val="22"/>
          <w:szCs w:val="22"/>
        </w:rPr>
        <w:pPrChange w:id="823" w:author="czeng" w:date="2020-03-14T09:59:00Z">
          <w:pPr>
            <w:pStyle w:val="EndNoteBibliography"/>
            <w:spacing w:line="480" w:lineRule="auto"/>
          </w:pPr>
        </w:pPrChange>
      </w:pPr>
      <w:r w:rsidRPr="007323E6">
        <w:rPr>
          <w:rFonts w:ascii="Arial" w:hAnsi="Arial" w:cs="Arial"/>
          <w:sz w:val="22"/>
          <w:szCs w:val="22"/>
        </w:rPr>
        <w:t>10.</w:t>
      </w:r>
      <w:r w:rsidRPr="007323E6">
        <w:rPr>
          <w:rFonts w:ascii="Arial" w:hAnsi="Arial" w:cs="Arial"/>
          <w:sz w:val="22"/>
          <w:szCs w:val="22"/>
        </w:rPr>
        <w:tab/>
        <w:t>Grady WM, Carethers JM. Genomic and epigenetic instability in colorectal cancer pathogenesis. Gastroenterology 2008;135:1079-99.</w:t>
      </w:r>
    </w:p>
    <w:p w14:paraId="270D5ADE" w14:textId="77777777" w:rsidR="0024122C" w:rsidRPr="007323E6" w:rsidRDefault="0024122C" w:rsidP="006C4C6E">
      <w:pPr>
        <w:pStyle w:val="EndNoteBibliography"/>
        <w:rPr>
          <w:rFonts w:ascii="Arial" w:hAnsi="Arial" w:cs="Arial"/>
          <w:sz w:val="22"/>
          <w:szCs w:val="22"/>
        </w:rPr>
        <w:pPrChange w:id="824" w:author="czeng" w:date="2020-03-14T09:59:00Z">
          <w:pPr>
            <w:pStyle w:val="EndNoteBibliography"/>
            <w:spacing w:line="480" w:lineRule="auto"/>
          </w:pPr>
        </w:pPrChange>
      </w:pPr>
      <w:r w:rsidRPr="007323E6">
        <w:rPr>
          <w:rFonts w:ascii="Arial" w:hAnsi="Arial" w:cs="Arial"/>
          <w:sz w:val="22"/>
          <w:szCs w:val="22"/>
        </w:rPr>
        <w:t>11.</w:t>
      </w:r>
      <w:r w:rsidRPr="007323E6">
        <w:rPr>
          <w:rFonts w:ascii="Arial" w:hAnsi="Arial" w:cs="Arial"/>
          <w:sz w:val="22"/>
          <w:szCs w:val="22"/>
        </w:rPr>
        <w:tab/>
        <w:t>Hidaka H, Higashimoto K, Aoki S, et al. Comprehensive methylation analysis of imprinting-associated differentially methylated regions in colorectal cancer. Clinical epigenetics 2018;10:150-.</w:t>
      </w:r>
    </w:p>
    <w:p w14:paraId="41C6F7C3" w14:textId="77777777" w:rsidR="0024122C" w:rsidRPr="007323E6" w:rsidRDefault="0024122C" w:rsidP="006C4C6E">
      <w:pPr>
        <w:pStyle w:val="EndNoteBibliography"/>
        <w:rPr>
          <w:rFonts w:ascii="Arial" w:hAnsi="Arial" w:cs="Arial"/>
          <w:sz w:val="22"/>
          <w:szCs w:val="22"/>
        </w:rPr>
        <w:pPrChange w:id="825" w:author="czeng" w:date="2020-03-14T09:59:00Z">
          <w:pPr>
            <w:pStyle w:val="EndNoteBibliography"/>
            <w:spacing w:line="480" w:lineRule="auto"/>
          </w:pPr>
        </w:pPrChange>
      </w:pPr>
      <w:r w:rsidRPr="007323E6">
        <w:rPr>
          <w:rFonts w:ascii="Arial" w:hAnsi="Arial" w:cs="Arial"/>
          <w:sz w:val="22"/>
          <w:szCs w:val="22"/>
        </w:rPr>
        <w:t>12.</w:t>
      </w:r>
      <w:r w:rsidRPr="007323E6">
        <w:rPr>
          <w:rFonts w:ascii="Arial" w:hAnsi="Arial" w:cs="Arial"/>
          <w:sz w:val="22"/>
          <w:szCs w:val="22"/>
        </w:rPr>
        <w:tab/>
        <w:t>Shi YX, Wang Y, Li X, et al. Genome-wide DNA methylation profiling reveals novel epigenetic signatures in squamous cell lung cancer. BMC Genomics 2017;18:901.</w:t>
      </w:r>
    </w:p>
    <w:p w14:paraId="0C5D8A7D" w14:textId="77777777" w:rsidR="0024122C" w:rsidRPr="007323E6" w:rsidRDefault="0024122C" w:rsidP="006C4C6E">
      <w:pPr>
        <w:pStyle w:val="EndNoteBibliography"/>
        <w:rPr>
          <w:rFonts w:ascii="Arial" w:hAnsi="Arial" w:cs="Arial"/>
          <w:sz w:val="22"/>
          <w:szCs w:val="22"/>
        </w:rPr>
        <w:pPrChange w:id="826" w:author="czeng" w:date="2020-03-14T09:59:00Z">
          <w:pPr>
            <w:pStyle w:val="EndNoteBibliography"/>
            <w:spacing w:line="480" w:lineRule="auto"/>
          </w:pPr>
        </w:pPrChange>
      </w:pPr>
      <w:r w:rsidRPr="007323E6">
        <w:rPr>
          <w:rFonts w:ascii="Arial" w:hAnsi="Arial" w:cs="Arial"/>
          <w:sz w:val="22"/>
          <w:szCs w:val="22"/>
        </w:rPr>
        <w:t>13.</w:t>
      </w:r>
      <w:r w:rsidRPr="007323E6">
        <w:rPr>
          <w:rFonts w:ascii="Arial" w:hAnsi="Arial" w:cs="Arial"/>
          <w:sz w:val="22"/>
          <w:szCs w:val="22"/>
        </w:rPr>
        <w:tab/>
        <w:t>Lindqvist BM, Wingren S, Motlagh PB, et al. Whole genome DNA methylation signature of HER2-positive breast cancer. Epigenetics 2014;9:1149-62.</w:t>
      </w:r>
    </w:p>
    <w:p w14:paraId="7EC66D40" w14:textId="77777777" w:rsidR="0024122C" w:rsidRPr="007323E6" w:rsidRDefault="0024122C" w:rsidP="006C4C6E">
      <w:pPr>
        <w:pStyle w:val="EndNoteBibliography"/>
        <w:rPr>
          <w:rFonts w:ascii="Arial" w:hAnsi="Arial" w:cs="Arial"/>
          <w:sz w:val="22"/>
          <w:szCs w:val="22"/>
        </w:rPr>
        <w:pPrChange w:id="827" w:author="czeng" w:date="2020-03-14T09:59:00Z">
          <w:pPr>
            <w:pStyle w:val="EndNoteBibliography"/>
            <w:spacing w:line="480" w:lineRule="auto"/>
          </w:pPr>
        </w:pPrChange>
      </w:pPr>
      <w:r w:rsidRPr="007323E6">
        <w:rPr>
          <w:rFonts w:ascii="Arial" w:hAnsi="Arial" w:cs="Arial"/>
          <w:sz w:val="22"/>
          <w:szCs w:val="22"/>
        </w:rPr>
        <w:t>14.</w:t>
      </w:r>
      <w:r w:rsidRPr="007323E6">
        <w:rPr>
          <w:rFonts w:ascii="Arial" w:hAnsi="Arial" w:cs="Arial"/>
          <w:sz w:val="22"/>
          <w:szCs w:val="22"/>
        </w:rPr>
        <w:tab/>
        <w:t>Raggi C, Invernizzi P. Methylation and liver cancer. Clin Res Hepatol Gastroenterol 2013;37:564-71.</w:t>
      </w:r>
    </w:p>
    <w:p w14:paraId="24C2E957" w14:textId="77777777" w:rsidR="0024122C" w:rsidRPr="007323E6" w:rsidRDefault="0024122C" w:rsidP="006C4C6E">
      <w:pPr>
        <w:pStyle w:val="EndNoteBibliography"/>
        <w:rPr>
          <w:rFonts w:ascii="Arial" w:hAnsi="Arial" w:cs="Arial"/>
          <w:sz w:val="22"/>
          <w:szCs w:val="22"/>
        </w:rPr>
        <w:pPrChange w:id="828" w:author="czeng" w:date="2020-03-14T09:59:00Z">
          <w:pPr>
            <w:pStyle w:val="EndNoteBibliography"/>
            <w:spacing w:line="480" w:lineRule="auto"/>
          </w:pPr>
        </w:pPrChange>
      </w:pPr>
      <w:r w:rsidRPr="007323E6">
        <w:rPr>
          <w:rFonts w:ascii="Arial" w:hAnsi="Arial" w:cs="Arial"/>
          <w:sz w:val="22"/>
          <w:szCs w:val="22"/>
        </w:rPr>
        <w:t>15.</w:t>
      </w:r>
      <w:r w:rsidRPr="007323E6">
        <w:rPr>
          <w:rFonts w:ascii="Arial" w:hAnsi="Arial" w:cs="Arial"/>
          <w:sz w:val="22"/>
          <w:szCs w:val="22"/>
        </w:rPr>
        <w:tab/>
        <w:t>Jones PA. Functions of DNA methylation: islands, start sites, gene bodies and beyond. Nat Rev Genet 2012;13:484-92.</w:t>
      </w:r>
    </w:p>
    <w:p w14:paraId="13FA082B" w14:textId="77777777" w:rsidR="0024122C" w:rsidRPr="007323E6" w:rsidRDefault="0024122C" w:rsidP="006C4C6E">
      <w:pPr>
        <w:pStyle w:val="EndNoteBibliography"/>
        <w:rPr>
          <w:rFonts w:ascii="Arial" w:hAnsi="Arial" w:cs="Arial"/>
          <w:sz w:val="22"/>
          <w:szCs w:val="22"/>
        </w:rPr>
        <w:pPrChange w:id="829" w:author="czeng" w:date="2020-03-14T09:59:00Z">
          <w:pPr>
            <w:pStyle w:val="EndNoteBibliography"/>
            <w:spacing w:line="480" w:lineRule="auto"/>
          </w:pPr>
        </w:pPrChange>
      </w:pPr>
      <w:r w:rsidRPr="007323E6">
        <w:rPr>
          <w:rFonts w:ascii="Arial" w:hAnsi="Arial" w:cs="Arial"/>
          <w:sz w:val="22"/>
          <w:szCs w:val="22"/>
        </w:rPr>
        <w:t>16.</w:t>
      </w:r>
      <w:r w:rsidRPr="007323E6">
        <w:rPr>
          <w:rFonts w:ascii="Arial" w:hAnsi="Arial" w:cs="Arial"/>
          <w:sz w:val="22"/>
          <w:szCs w:val="22"/>
        </w:rPr>
        <w:tab/>
        <w:t>Morris MR, Latif F. The epigenetic landscape of renal cancer. Nat Rev Nephrol 2017;13:47-60.</w:t>
      </w:r>
    </w:p>
    <w:p w14:paraId="0BA39CC1" w14:textId="77777777" w:rsidR="0024122C" w:rsidRPr="007323E6" w:rsidRDefault="0024122C" w:rsidP="006C4C6E">
      <w:pPr>
        <w:pStyle w:val="EndNoteBibliography"/>
        <w:rPr>
          <w:rFonts w:ascii="Arial" w:hAnsi="Arial" w:cs="Arial"/>
          <w:sz w:val="22"/>
          <w:szCs w:val="22"/>
        </w:rPr>
        <w:pPrChange w:id="830" w:author="czeng" w:date="2020-03-14T09:59:00Z">
          <w:pPr>
            <w:pStyle w:val="EndNoteBibliography"/>
            <w:spacing w:line="480" w:lineRule="auto"/>
          </w:pPr>
        </w:pPrChange>
      </w:pPr>
      <w:r w:rsidRPr="007323E6">
        <w:rPr>
          <w:rFonts w:ascii="Arial" w:hAnsi="Arial" w:cs="Arial"/>
          <w:sz w:val="22"/>
          <w:szCs w:val="22"/>
        </w:rPr>
        <w:t>17.</w:t>
      </w:r>
      <w:r w:rsidRPr="007323E6">
        <w:rPr>
          <w:rFonts w:ascii="Arial" w:hAnsi="Arial" w:cs="Arial"/>
          <w:sz w:val="22"/>
          <w:szCs w:val="22"/>
        </w:rPr>
        <w:tab/>
        <w:t>Herman JG, Merlo A, Mao L, et al. Inactivation of the CDKN2/p16/MTS1 gene is frequently associated with aberrant DNA methylation in all common human cancers. Cancer Research 1995;55:4525.</w:t>
      </w:r>
    </w:p>
    <w:p w14:paraId="620DA74C" w14:textId="77777777" w:rsidR="0024122C" w:rsidRPr="007323E6" w:rsidRDefault="0024122C" w:rsidP="006C4C6E">
      <w:pPr>
        <w:pStyle w:val="EndNoteBibliography"/>
        <w:rPr>
          <w:rFonts w:ascii="Arial" w:hAnsi="Arial" w:cs="Arial"/>
          <w:sz w:val="22"/>
          <w:szCs w:val="22"/>
        </w:rPr>
        <w:pPrChange w:id="831" w:author="czeng" w:date="2020-03-14T09:59:00Z">
          <w:pPr>
            <w:pStyle w:val="EndNoteBibliography"/>
            <w:spacing w:line="480" w:lineRule="auto"/>
          </w:pPr>
        </w:pPrChange>
      </w:pPr>
      <w:r w:rsidRPr="007323E6">
        <w:rPr>
          <w:rFonts w:ascii="Arial" w:hAnsi="Arial" w:cs="Arial"/>
          <w:sz w:val="22"/>
          <w:szCs w:val="22"/>
        </w:rPr>
        <w:t>18.</w:t>
      </w:r>
      <w:r w:rsidRPr="007323E6">
        <w:rPr>
          <w:rFonts w:ascii="Arial" w:hAnsi="Arial" w:cs="Arial"/>
          <w:sz w:val="22"/>
          <w:szCs w:val="22"/>
        </w:rPr>
        <w:tab/>
        <w:t>Kane MF, Loda M, Gaida GM, et al. Methylation of the hMLH1 promoter correlates with lack of expression of hMLH1 in sporadic colon tumors and mismatch repair-defective human tumor cell lines. Cancer Research 1997;57:808.</w:t>
      </w:r>
    </w:p>
    <w:p w14:paraId="5FD5F866" w14:textId="77777777" w:rsidR="0024122C" w:rsidRPr="007323E6" w:rsidRDefault="0024122C" w:rsidP="006C4C6E">
      <w:pPr>
        <w:pStyle w:val="EndNoteBibliography"/>
        <w:rPr>
          <w:rFonts w:ascii="Arial" w:hAnsi="Arial" w:cs="Arial"/>
          <w:sz w:val="22"/>
          <w:szCs w:val="22"/>
        </w:rPr>
        <w:pPrChange w:id="832" w:author="czeng" w:date="2020-03-14T09:59:00Z">
          <w:pPr>
            <w:pStyle w:val="EndNoteBibliography"/>
            <w:spacing w:line="480" w:lineRule="auto"/>
          </w:pPr>
        </w:pPrChange>
      </w:pPr>
      <w:r w:rsidRPr="007323E6">
        <w:rPr>
          <w:rFonts w:ascii="Arial" w:hAnsi="Arial" w:cs="Arial"/>
          <w:sz w:val="22"/>
          <w:szCs w:val="22"/>
        </w:rPr>
        <w:t>19.</w:t>
      </w:r>
      <w:r w:rsidRPr="007323E6">
        <w:rPr>
          <w:rFonts w:ascii="Arial" w:hAnsi="Arial" w:cs="Arial"/>
          <w:sz w:val="22"/>
          <w:szCs w:val="22"/>
        </w:rPr>
        <w:tab/>
        <w:t>Yoshiura K, Kanai Y, Ochiai A, et al. Silencing of the E-cadherin invasion-suppressor gene by CpG methylation in human carcinomas. Proceedings of the National Academy of Sciences 1995;92:7416.</w:t>
      </w:r>
    </w:p>
    <w:p w14:paraId="2DB471BB" w14:textId="77777777" w:rsidR="0024122C" w:rsidRPr="007323E6" w:rsidRDefault="0024122C" w:rsidP="006C4C6E">
      <w:pPr>
        <w:pStyle w:val="EndNoteBibliography"/>
        <w:rPr>
          <w:rFonts w:ascii="Arial" w:hAnsi="Arial" w:cs="Arial"/>
          <w:sz w:val="22"/>
          <w:szCs w:val="22"/>
        </w:rPr>
        <w:pPrChange w:id="833" w:author="czeng" w:date="2020-03-14T09:59:00Z">
          <w:pPr>
            <w:pStyle w:val="EndNoteBibliography"/>
            <w:spacing w:line="480" w:lineRule="auto"/>
          </w:pPr>
        </w:pPrChange>
      </w:pPr>
      <w:r w:rsidRPr="007323E6">
        <w:rPr>
          <w:rFonts w:ascii="Arial" w:hAnsi="Arial" w:cs="Arial"/>
          <w:sz w:val="22"/>
          <w:szCs w:val="22"/>
        </w:rPr>
        <w:t>20.</w:t>
      </w:r>
      <w:r w:rsidRPr="007323E6">
        <w:rPr>
          <w:rFonts w:ascii="Arial" w:hAnsi="Arial" w:cs="Arial"/>
          <w:sz w:val="22"/>
          <w:szCs w:val="22"/>
        </w:rPr>
        <w:tab/>
        <w:t>Witold K, Anna K, Maciej T, et al. Adenomas - Genetic factors in colorectal cancer prevention. Rep Pract Oncol Radiother 2018;23:75-83.</w:t>
      </w:r>
    </w:p>
    <w:p w14:paraId="7245C476" w14:textId="77777777" w:rsidR="0024122C" w:rsidRPr="007323E6" w:rsidRDefault="0024122C" w:rsidP="006C4C6E">
      <w:pPr>
        <w:pStyle w:val="EndNoteBibliography"/>
        <w:rPr>
          <w:rFonts w:ascii="Arial" w:hAnsi="Arial" w:cs="Arial"/>
          <w:sz w:val="22"/>
          <w:szCs w:val="22"/>
        </w:rPr>
        <w:pPrChange w:id="834" w:author="czeng" w:date="2020-03-14T09:59:00Z">
          <w:pPr>
            <w:pStyle w:val="EndNoteBibliography"/>
            <w:spacing w:line="480" w:lineRule="auto"/>
          </w:pPr>
        </w:pPrChange>
      </w:pPr>
      <w:r w:rsidRPr="007323E6">
        <w:rPr>
          <w:rFonts w:ascii="Arial" w:hAnsi="Arial" w:cs="Arial"/>
          <w:sz w:val="22"/>
          <w:szCs w:val="22"/>
        </w:rPr>
        <w:t>21.</w:t>
      </w:r>
      <w:r w:rsidRPr="007323E6">
        <w:rPr>
          <w:rFonts w:ascii="Arial" w:hAnsi="Arial" w:cs="Arial"/>
          <w:sz w:val="22"/>
          <w:szCs w:val="22"/>
        </w:rPr>
        <w:tab/>
        <w:t>Zauber AG, Winawer SJ, O'Brien MJ, et al. Colonoscopic polypectomy and long-term prevention of colorectal-cancer deaths. N Engl J Med 2012;366:687-96.</w:t>
      </w:r>
    </w:p>
    <w:p w14:paraId="7B4D4F13" w14:textId="77777777" w:rsidR="0024122C" w:rsidRPr="007323E6" w:rsidRDefault="0024122C" w:rsidP="006C4C6E">
      <w:pPr>
        <w:pStyle w:val="EndNoteBibliography"/>
        <w:rPr>
          <w:rFonts w:ascii="Arial" w:hAnsi="Arial" w:cs="Arial"/>
          <w:sz w:val="22"/>
          <w:szCs w:val="22"/>
        </w:rPr>
        <w:pPrChange w:id="835" w:author="czeng" w:date="2020-03-14T09:59:00Z">
          <w:pPr>
            <w:pStyle w:val="EndNoteBibliography"/>
            <w:spacing w:line="480" w:lineRule="auto"/>
          </w:pPr>
        </w:pPrChange>
      </w:pPr>
      <w:r w:rsidRPr="007323E6">
        <w:rPr>
          <w:rFonts w:ascii="Arial" w:hAnsi="Arial" w:cs="Arial"/>
          <w:sz w:val="22"/>
          <w:szCs w:val="22"/>
        </w:rPr>
        <w:t>22.</w:t>
      </w:r>
      <w:r w:rsidRPr="007323E6">
        <w:rPr>
          <w:rFonts w:ascii="Arial" w:hAnsi="Arial" w:cs="Arial"/>
          <w:sz w:val="22"/>
          <w:szCs w:val="22"/>
        </w:rPr>
        <w:tab/>
        <w:t>Schlemper RJ, Riddell RH, Kato Y, et al. The Vienna classification of gastrointestinal epithelial neoplasia. Gut 2000;47:251-5.</w:t>
      </w:r>
    </w:p>
    <w:p w14:paraId="1D344363" w14:textId="77777777" w:rsidR="0024122C" w:rsidRPr="007323E6" w:rsidRDefault="0024122C" w:rsidP="006C4C6E">
      <w:pPr>
        <w:pStyle w:val="EndNoteBibliography"/>
        <w:rPr>
          <w:rFonts w:ascii="Arial" w:hAnsi="Arial" w:cs="Arial"/>
          <w:sz w:val="22"/>
          <w:szCs w:val="22"/>
        </w:rPr>
        <w:pPrChange w:id="836" w:author="czeng" w:date="2020-03-14T09:59:00Z">
          <w:pPr>
            <w:pStyle w:val="EndNoteBibliography"/>
            <w:spacing w:line="480" w:lineRule="auto"/>
          </w:pPr>
        </w:pPrChange>
      </w:pPr>
      <w:r w:rsidRPr="007323E6">
        <w:rPr>
          <w:rFonts w:ascii="Arial" w:hAnsi="Arial" w:cs="Arial"/>
          <w:sz w:val="22"/>
          <w:szCs w:val="22"/>
        </w:rPr>
        <w:t>23.</w:t>
      </w:r>
      <w:r w:rsidRPr="007323E6">
        <w:rPr>
          <w:rFonts w:ascii="Arial" w:hAnsi="Arial" w:cs="Arial"/>
          <w:sz w:val="22"/>
          <w:szCs w:val="22"/>
        </w:rPr>
        <w:tab/>
        <w:t>Rex DK, Johnson DA, Anderson JC, et al. American College of Gastroenterology guidelines for colorectal cancer screening 2009 [corrected]. Am J Gastroenterol 2009;104:739-50.</w:t>
      </w:r>
    </w:p>
    <w:p w14:paraId="7BA0EDF9" w14:textId="77777777" w:rsidR="0024122C" w:rsidRPr="007323E6" w:rsidRDefault="0024122C" w:rsidP="006C4C6E">
      <w:pPr>
        <w:pStyle w:val="EndNoteBibliography"/>
        <w:rPr>
          <w:rFonts w:ascii="Arial" w:hAnsi="Arial" w:cs="Arial"/>
          <w:sz w:val="22"/>
          <w:szCs w:val="22"/>
        </w:rPr>
        <w:pPrChange w:id="837" w:author="czeng" w:date="2020-03-14T09:59:00Z">
          <w:pPr>
            <w:pStyle w:val="EndNoteBibliography"/>
            <w:spacing w:line="480" w:lineRule="auto"/>
          </w:pPr>
        </w:pPrChange>
      </w:pPr>
      <w:r w:rsidRPr="007323E6">
        <w:rPr>
          <w:rFonts w:ascii="Arial" w:hAnsi="Arial" w:cs="Arial"/>
          <w:sz w:val="22"/>
          <w:szCs w:val="22"/>
        </w:rPr>
        <w:t>24.</w:t>
      </w:r>
      <w:r w:rsidRPr="007323E6">
        <w:rPr>
          <w:rFonts w:ascii="Arial" w:hAnsi="Arial" w:cs="Arial"/>
          <w:sz w:val="22"/>
          <w:szCs w:val="22"/>
        </w:rPr>
        <w:tab/>
        <w:t>Perez-Silva JG, Araujo-Voces M, Quesada V. nVenn: generalized, quasi-proportional Venn and Euler diagrams. Bioinformatics 2018;34:2322-4.</w:t>
      </w:r>
    </w:p>
    <w:p w14:paraId="250847F1" w14:textId="77777777" w:rsidR="0024122C" w:rsidRPr="007323E6" w:rsidRDefault="0024122C" w:rsidP="006C4C6E">
      <w:pPr>
        <w:pStyle w:val="EndNoteBibliography"/>
        <w:rPr>
          <w:rFonts w:ascii="Arial" w:hAnsi="Arial" w:cs="Arial"/>
          <w:sz w:val="22"/>
          <w:szCs w:val="22"/>
        </w:rPr>
        <w:pPrChange w:id="838" w:author="czeng" w:date="2020-03-14T09:59:00Z">
          <w:pPr>
            <w:pStyle w:val="EndNoteBibliography"/>
            <w:spacing w:line="480" w:lineRule="auto"/>
          </w:pPr>
        </w:pPrChange>
      </w:pPr>
      <w:r w:rsidRPr="007323E6">
        <w:rPr>
          <w:rFonts w:ascii="Arial" w:hAnsi="Arial" w:cs="Arial"/>
          <w:sz w:val="22"/>
          <w:szCs w:val="22"/>
        </w:rPr>
        <w:t>25.</w:t>
      </w:r>
      <w:r w:rsidRPr="007323E6">
        <w:rPr>
          <w:rFonts w:ascii="Arial" w:hAnsi="Arial" w:cs="Arial"/>
          <w:sz w:val="22"/>
          <w:szCs w:val="22"/>
        </w:rPr>
        <w:tab/>
        <w:t>Clemmensen C, Muller TD, Woods SC, et al. Gut-Brain Cross-Talk in Metabolic Control. Cell 2017;168:758-74.</w:t>
      </w:r>
    </w:p>
    <w:p w14:paraId="11613A70" w14:textId="77777777" w:rsidR="0024122C" w:rsidRPr="007323E6" w:rsidRDefault="0024122C" w:rsidP="006C4C6E">
      <w:pPr>
        <w:pStyle w:val="EndNoteBibliography"/>
        <w:rPr>
          <w:rFonts w:ascii="Arial" w:hAnsi="Arial" w:cs="Arial"/>
          <w:sz w:val="22"/>
          <w:szCs w:val="22"/>
        </w:rPr>
        <w:pPrChange w:id="839" w:author="czeng" w:date="2020-03-14T09:59:00Z">
          <w:pPr>
            <w:pStyle w:val="EndNoteBibliography"/>
            <w:spacing w:line="480" w:lineRule="auto"/>
          </w:pPr>
        </w:pPrChange>
      </w:pPr>
      <w:r w:rsidRPr="007323E6">
        <w:rPr>
          <w:rFonts w:ascii="Arial" w:hAnsi="Arial" w:cs="Arial"/>
          <w:sz w:val="22"/>
          <w:szCs w:val="22"/>
        </w:rPr>
        <w:t>26.</w:t>
      </w:r>
      <w:r w:rsidRPr="007323E6">
        <w:rPr>
          <w:rFonts w:ascii="Arial" w:hAnsi="Arial" w:cs="Arial"/>
          <w:sz w:val="22"/>
          <w:szCs w:val="22"/>
        </w:rPr>
        <w:tab/>
        <w:t>Church TR, Wandell M, Lofton-Day C, et al. Prospective evaluation of methylated SEPT9 in plasma for detection of asymptomatic colorectal cancer. Gut 2014;63:317-25.</w:t>
      </w:r>
    </w:p>
    <w:p w14:paraId="06B04613" w14:textId="77777777" w:rsidR="0024122C" w:rsidRPr="007323E6" w:rsidRDefault="0024122C" w:rsidP="006C4C6E">
      <w:pPr>
        <w:pStyle w:val="EndNoteBibliography"/>
        <w:rPr>
          <w:rFonts w:ascii="Arial" w:hAnsi="Arial" w:cs="Arial"/>
          <w:sz w:val="22"/>
          <w:szCs w:val="22"/>
        </w:rPr>
        <w:pPrChange w:id="840" w:author="czeng" w:date="2020-03-14T09:59:00Z">
          <w:pPr>
            <w:pStyle w:val="EndNoteBibliography"/>
            <w:spacing w:line="480" w:lineRule="auto"/>
          </w:pPr>
        </w:pPrChange>
      </w:pPr>
      <w:r w:rsidRPr="007323E6">
        <w:rPr>
          <w:rFonts w:ascii="Arial" w:hAnsi="Arial" w:cs="Arial"/>
          <w:sz w:val="22"/>
          <w:szCs w:val="22"/>
        </w:rPr>
        <w:t>27.</w:t>
      </w:r>
      <w:r w:rsidRPr="007323E6">
        <w:rPr>
          <w:rFonts w:ascii="Arial" w:hAnsi="Arial" w:cs="Arial"/>
          <w:sz w:val="22"/>
          <w:szCs w:val="22"/>
        </w:rPr>
        <w:tab/>
        <w:t>Kulis M, Esteller M. DNA methylation and cancer. Adv Genet 2010;70:27-56.</w:t>
      </w:r>
    </w:p>
    <w:p w14:paraId="3F39C260" w14:textId="77777777" w:rsidR="0024122C" w:rsidRPr="007323E6" w:rsidRDefault="0024122C" w:rsidP="006C4C6E">
      <w:pPr>
        <w:pStyle w:val="EndNoteBibliography"/>
        <w:rPr>
          <w:rFonts w:ascii="Arial" w:hAnsi="Arial" w:cs="Arial"/>
          <w:sz w:val="22"/>
          <w:szCs w:val="22"/>
        </w:rPr>
        <w:pPrChange w:id="841" w:author="czeng" w:date="2020-03-14T09:59:00Z">
          <w:pPr>
            <w:pStyle w:val="EndNoteBibliography"/>
            <w:spacing w:line="480" w:lineRule="auto"/>
          </w:pPr>
        </w:pPrChange>
      </w:pPr>
      <w:r w:rsidRPr="007323E6">
        <w:rPr>
          <w:rFonts w:ascii="Arial" w:hAnsi="Arial" w:cs="Arial"/>
          <w:sz w:val="22"/>
          <w:szCs w:val="22"/>
        </w:rPr>
        <w:t>28.</w:t>
      </w:r>
      <w:r w:rsidRPr="007323E6">
        <w:rPr>
          <w:rFonts w:ascii="Arial" w:hAnsi="Arial" w:cs="Arial"/>
          <w:sz w:val="22"/>
          <w:szCs w:val="22"/>
        </w:rPr>
        <w:tab/>
        <w:t>Straussman R, Nejman D, Roberts D, et al. Developmental programming of CpG island methylation profiles in the human genome. Nat Struct Mol Biol 2009;16:564-71.</w:t>
      </w:r>
    </w:p>
    <w:p w14:paraId="37B1D43C" w14:textId="77777777" w:rsidR="0024122C" w:rsidRPr="007323E6" w:rsidRDefault="0024122C" w:rsidP="006C4C6E">
      <w:pPr>
        <w:pStyle w:val="EndNoteBibliography"/>
        <w:rPr>
          <w:rFonts w:ascii="Arial" w:hAnsi="Arial" w:cs="Arial"/>
          <w:sz w:val="22"/>
          <w:szCs w:val="22"/>
        </w:rPr>
        <w:pPrChange w:id="842" w:author="czeng" w:date="2020-03-14T09:59:00Z">
          <w:pPr>
            <w:pStyle w:val="EndNoteBibliography"/>
            <w:spacing w:line="480" w:lineRule="auto"/>
          </w:pPr>
        </w:pPrChange>
      </w:pPr>
      <w:r w:rsidRPr="007323E6">
        <w:rPr>
          <w:rFonts w:ascii="Arial" w:hAnsi="Arial" w:cs="Arial"/>
          <w:sz w:val="22"/>
          <w:szCs w:val="22"/>
        </w:rPr>
        <w:t>29.</w:t>
      </w:r>
      <w:r w:rsidRPr="007323E6">
        <w:rPr>
          <w:rFonts w:ascii="Arial" w:hAnsi="Arial" w:cs="Arial"/>
          <w:sz w:val="22"/>
          <w:szCs w:val="22"/>
        </w:rPr>
        <w:tab/>
        <w:t>Swami T, Weber HC. Updates on the biology of serotonin and tryptophan hydroxylase. Curr Opin Endocrinol Diabetes Obes 2018;25:12-21.</w:t>
      </w:r>
    </w:p>
    <w:p w14:paraId="5C6778D2" w14:textId="77777777" w:rsidR="0024122C" w:rsidRPr="007323E6" w:rsidRDefault="0024122C" w:rsidP="006C4C6E">
      <w:pPr>
        <w:pStyle w:val="EndNoteBibliography"/>
        <w:rPr>
          <w:rFonts w:ascii="Arial" w:hAnsi="Arial" w:cs="Arial"/>
          <w:sz w:val="22"/>
          <w:szCs w:val="22"/>
        </w:rPr>
        <w:pPrChange w:id="843" w:author="czeng" w:date="2020-03-14T09:59:00Z">
          <w:pPr>
            <w:pStyle w:val="EndNoteBibliography"/>
            <w:spacing w:line="480" w:lineRule="auto"/>
          </w:pPr>
        </w:pPrChange>
      </w:pPr>
      <w:r w:rsidRPr="007323E6">
        <w:rPr>
          <w:rFonts w:ascii="Arial" w:hAnsi="Arial" w:cs="Arial"/>
          <w:sz w:val="22"/>
          <w:szCs w:val="22"/>
        </w:rPr>
        <w:t>30.</w:t>
      </w:r>
      <w:r w:rsidRPr="007323E6">
        <w:rPr>
          <w:rFonts w:ascii="Arial" w:hAnsi="Arial" w:cs="Arial"/>
          <w:sz w:val="22"/>
          <w:szCs w:val="22"/>
        </w:rPr>
        <w:tab/>
        <w:t>Xiaolong G, Junhai P, Yichang L, et al. Intestinal Crosstalk between Microbiota and Serotonin and its Impact on Gut Motility. Current Pharmaceutical Biotechnology 2018;19:190-5.</w:t>
      </w:r>
    </w:p>
    <w:p w14:paraId="3B85E544" w14:textId="77777777" w:rsidR="0024122C" w:rsidRPr="007323E6" w:rsidRDefault="0024122C" w:rsidP="006C4C6E">
      <w:pPr>
        <w:pStyle w:val="EndNoteBibliography"/>
        <w:rPr>
          <w:rFonts w:ascii="Arial" w:hAnsi="Arial" w:cs="Arial"/>
          <w:sz w:val="22"/>
          <w:szCs w:val="22"/>
        </w:rPr>
        <w:pPrChange w:id="844" w:author="czeng" w:date="2020-03-14T09:59:00Z">
          <w:pPr>
            <w:pStyle w:val="EndNoteBibliography"/>
            <w:spacing w:line="480" w:lineRule="auto"/>
          </w:pPr>
        </w:pPrChange>
      </w:pPr>
      <w:r w:rsidRPr="007323E6">
        <w:rPr>
          <w:rFonts w:ascii="Arial" w:hAnsi="Arial" w:cs="Arial"/>
          <w:sz w:val="22"/>
          <w:szCs w:val="22"/>
        </w:rPr>
        <w:t>31.</w:t>
      </w:r>
      <w:r w:rsidRPr="007323E6">
        <w:rPr>
          <w:rFonts w:ascii="Arial" w:hAnsi="Arial" w:cs="Arial"/>
          <w:sz w:val="22"/>
          <w:szCs w:val="22"/>
        </w:rPr>
        <w:tab/>
        <w:t>Berke JD. What does dopamine mean? Nat Neurosci 2018;21:787-93.</w:t>
      </w:r>
    </w:p>
    <w:p w14:paraId="4EF1B7E2" w14:textId="77777777" w:rsidR="0024122C" w:rsidRPr="007323E6" w:rsidRDefault="0024122C" w:rsidP="006C4C6E">
      <w:pPr>
        <w:pStyle w:val="EndNoteBibliography"/>
        <w:rPr>
          <w:rFonts w:ascii="Arial" w:hAnsi="Arial" w:cs="Arial"/>
          <w:sz w:val="22"/>
          <w:szCs w:val="22"/>
        </w:rPr>
        <w:pPrChange w:id="845" w:author="czeng" w:date="2020-03-14T09:59:00Z">
          <w:pPr>
            <w:pStyle w:val="EndNoteBibliography"/>
            <w:spacing w:line="480" w:lineRule="auto"/>
          </w:pPr>
        </w:pPrChange>
      </w:pPr>
      <w:r w:rsidRPr="007323E6">
        <w:rPr>
          <w:rFonts w:ascii="Arial" w:hAnsi="Arial" w:cs="Arial"/>
          <w:sz w:val="22"/>
          <w:szCs w:val="22"/>
        </w:rPr>
        <w:t>32.</w:t>
      </w:r>
      <w:r w:rsidRPr="007323E6">
        <w:rPr>
          <w:rFonts w:ascii="Arial" w:hAnsi="Arial" w:cs="Arial"/>
          <w:sz w:val="22"/>
          <w:szCs w:val="22"/>
        </w:rPr>
        <w:tab/>
        <w:t>Jeong S, Zheng B, Wang H, et al. Nervous system and primary liver cancer. Biochim Biophys Acta Rev Cancer 2018;1869:286-92.</w:t>
      </w:r>
    </w:p>
    <w:p w14:paraId="2C312D6E" w14:textId="77777777" w:rsidR="0024122C" w:rsidRPr="007323E6" w:rsidRDefault="0024122C" w:rsidP="006C4C6E">
      <w:pPr>
        <w:pStyle w:val="EndNoteBibliography"/>
        <w:rPr>
          <w:rFonts w:ascii="Arial" w:hAnsi="Arial" w:cs="Arial"/>
          <w:sz w:val="22"/>
          <w:szCs w:val="22"/>
        </w:rPr>
        <w:pPrChange w:id="846" w:author="czeng" w:date="2020-03-14T09:59:00Z">
          <w:pPr>
            <w:pStyle w:val="EndNoteBibliography"/>
            <w:spacing w:line="480" w:lineRule="auto"/>
          </w:pPr>
        </w:pPrChange>
      </w:pPr>
      <w:r w:rsidRPr="007323E6">
        <w:rPr>
          <w:rFonts w:ascii="Arial" w:hAnsi="Arial" w:cs="Arial"/>
          <w:sz w:val="22"/>
          <w:szCs w:val="22"/>
        </w:rPr>
        <w:t>33.</w:t>
      </w:r>
      <w:r w:rsidRPr="007323E6">
        <w:rPr>
          <w:rFonts w:ascii="Arial" w:hAnsi="Arial" w:cs="Arial"/>
          <w:sz w:val="22"/>
          <w:szCs w:val="22"/>
        </w:rPr>
        <w:tab/>
        <w:t>Wang K, Zhao XH, Liu J, et al. Nervous system and gastric cancer. Biochim Biophys Acta Rev Cancer 2020;1873:188313.</w:t>
      </w:r>
    </w:p>
    <w:p w14:paraId="62CE0593" w14:textId="77777777" w:rsidR="0024122C" w:rsidRPr="007323E6" w:rsidRDefault="0024122C" w:rsidP="006C4C6E">
      <w:pPr>
        <w:pStyle w:val="EndNoteBibliography"/>
        <w:rPr>
          <w:rFonts w:ascii="Arial" w:hAnsi="Arial" w:cs="Arial"/>
          <w:sz w:val="22"/>
          <w:szCs w:val="22"/>
        </w:rPr>
        <w:pPrChange w:id="847" w:author="czeng" w:date="2020-03-14T09:59:00Z">
          <w:pPr>
            <w:pStyle w:val="EndNoteBibliography"/>
            <w:spacing w:line="480" w:lineRule="auto"/>
          </w:pPr>
        </w:pPrChange>
      </w:pPr>
      <w:r w:rsidRPr="007323E6">
        <w:rPr>
          <w:rFonts w:ascii="Arial" w:hAnsi="Arial" w:cs="Arial"/>
          <w:sz w:val="22"/>
          <w:szCs w:val="22"/>
        </w:rPr>
        <w:t>34.</w:t>
      </w:r>
      <w:r w:rsidRPr="007323E6">
        <w:rPr>
          <w:rFonts w:ascii="Arial" w:hAnsi="Arial" w:cs="Arial"/>
          <w:sz w:val="22"/>
          <w:szCs w:val="22"/>
        </w:rPr>
        <w:tab/>
        <w:t>Pan Y, Liu G, Zhou F, et al. DNA methylation profiles in cancer diagnosis and therapeutics. Clin Exp Med 2018;18:1-14.</w:t>
      </w:r>
    </w:p>
    <w:p w14:paraId="6F1C2990" w14:textId="77777777" w:rsidR="0024122C" w:rsidRPr="007323E6" w:rsidRDefault="0024122C" w:rsidP="006C4C6E">
      <w:pPr>
        <w:pStyle w:val="EndNoteBibliography"/>
        <w:rPr>
          <w:rFonts w:ascii="Arial" w:hAnsi="Arial" w:cs="Arial"/>
          <w:sz w:val="22"/>
          <w:szCs w:val="22"/>
        </w:rPr>
        <w:pPrChange w:id="848" w:author="czeng" w:date="2020-03-14T09:59:00Z">
          <w:pPr>
            <w:pStyle w:val="EndNoteBibliography"/>
            <w:spacing w:line="480" w:lineRule="auto"/>
          </w:pPr>
        </w:pPrChange>
      </w:pPr>
      <w:r w:rsidRPr="007323E6">
        <w:rPr>
          <w:rFonts w:ascii="Arial" w:hAnsi="Arial" w:cs="Arial"/>
          <w:sz w:val="22"/>
          <w:szCs w:val="22"/>
        </w:rPr>
        <w:t>35.</w:t>
      </w:r>
      <w:r w:rsidRPr="007323E6">
        <w:rPr>
          <w:rFonts w:ascii="Arial" w:hAnsi="Arial" w:cs="Arial"/>
          <w:sz w:val="22"/>
          <w:szCs w:val="22"/>
        </w:rPr>
        <w:tab/>
        <w:t>Deng Y, Wang Z, Gu S, et al. Cloning and characterization of a novel human alcohol dehydrogenase gene (ADHFe1). DNA Seq 2002;13:301-6.</w:t>
      </w:r>
    </w:p>
    <w:p w14:paraId="326C23C7" w14:textId="77777777" w:rsidR="0024122C" w:rsidRPr="007323E6" w:rsidRDefault="0024122C" w:rsidP="006C4C6E">
      <w:pPr>
        <w:pStyle w:val="EndNoteBibliography"/>
        <w:rPr>
          <w:rFonts w:ascii="Arial" w:hAnsi="Arial" w:cs="Arial"/>
          <w:sz w:val="22"/>
          <w:szCs w:val="22"/>
        </w:rPr>
        <w:pPrChange w:id="849" w:author="czeng" w:date="2020-03-14T09:59:00Z">
          <w:pPr>
            <w:pStyle w:val="EndNoteBibliography"/>
            <w:spacing w:line="480" w:lineRule="auto"/>
          </w:pPr>
        </w:pPrChange>
      </w:pPr>
      <w:r w:rsidRPr="007323E6">
        <w:rPr>
          <w:rFonts w:ascii="Arial" w:hAnsi="Arial" w:cs="Arial"/>
          <w:sz w:val="22"/>
          <w:szCs w:val="22"/>
        </w:rPr>
        <w:t>36.</w:t>
      </w:r>
      <w:r w:rsidRPr="007323E6">
        <w:rPr>
          <w:rFonts w:ascii="Arial" w:hAnsi="Arial" w:cs="Arial"/>
          <w:sz w:val="22"/>
          <w:szCs w:val="22"/>
        </w:rPr>
        <w:tab/>
        <w:t>Moon JW, Lee SK, Lee YW, et al. Alcohol induces cell proliferation via hypermethylation of ADHFE1 in colorectal cancer cells. BMC Cancer 2014;14:377.</w:t>
      </w:r>
    </w:p>
    <w:p w14:paraId="28C4DAE2" w14:textId="77777777" w:rsidR="0024122C" w:rsidRPr="007323E6" w:rsidRDefault="0024122C" w:rsidP="006C4C6E">
      <w:pPr>
        <w:pStyle w:val="EndNoteBibliography"/>
        <w:rPr>
          <w:rFonts w:ascii="Arial" w:hAnsi="Arial" w:cs="Arial"/>
          <w:sz w:val="22"/>
          <w:szCs w:val="22"/>
        </w:rPr>
        <w:pPrChange w:id="850" w:author="czeng" w:date="2020-03-14T09:59:00Z">
          <w:pPr>
            <w:pStyle w:val="EndNoteBibliography"/>
            <w:spacing w:line="480" w:lineRule="auto"/>
          </w:pPr>
        </w:pPrChange>
      </w:pPr>
      <w:r w:rsidRPr="007323E6">
        <w:rPr>
          <w:rFonts w:ascii="Arial" w:hAnsi="Arial" w:cs="Arial"/>
          <w:sz w:val="22"/>
          <w:szCs w:val="22"/>
        </w:rPr>
        <w:t>37.</w:t>
      </w:r>
      <w:r w:rsidRPr="007323E6">
        <w:rPr>
          <w:rFonts w:ascii="Arial" w:hAnsi="Arial" w:cs="Arial"/>
          <w:sz w:val="22"/>
          <w:szCs w:val="22"/>
        </w:rPr>
        <w:tab/>
        <w:t>Tae CH, Ryu KJ, Kim SH, et al. Alcohol dehydrogenase, iron containing, 1 promoter hypermethylation associated with colorectal cancer differentiation. BMC Cancer 2013;13:142.</w:t>
      </w:r>
    </w:p>
    <w:p w14:paraId="0B0A920B" w14:textId="77777777" w:rsidR="0024122C" w:rsidRPr="007323E6" w:rsidRDefault="0024122C" w:rsidP="006C4C6E">
      <w:pPr>
        <w:pStyle w:val="EndNoteBibliography"/>
        <w:rPr>
          <w:rFonts w:ascii="Arial" w:hAnsi="Arial" w:cs="Arial"/>
          <w:sz w:val="22"/>
          <w:szCs w:val="22"/>
        </w:rPr>
        <w:pPrChange w:id="851" w:author="czeng" w:date="2020-03-14T09:59:00Z">
          <w:pPr>
            <w:pStyle w:val="EndNoteBibliography"/>
            <w:spacing w:line="480" w:lineRule="auto"/>
          </w:pPr>
        </w:pPrChange>
      </w:pPr>
      <w:r w:rsidRPr="007323E6">
        <w:rPr>
          <w:rFonts w:ascii="Arial" w:hAnsi="Arial" w:cs="Arial"/>
          <w:sz w:val="22"/>
          <w:szCs w:val="22"/>
        </w:rPr>
        <w:t>38.</w:t>
      </w:r>
      <w:r w:rsidRPr="007323E6">
        <w:rPr>
          <w:rFonts w:ascii="Arial" w:hAnsi="Arial" w:cs="Arial"/>
          <w:sz w:val="22"/>
          <w:szCs w:val="22"/>
        </w:rPr>
        <w:tab/>
        <w:t>Tóth K, Sipos F, Kalmár A, et al. Detection of methylated SEPT9 in plasma is a reliable screening method for both left- and right-sided colon cancers. PLoS One 2012;7:e46000.</w:t>
      </w:r>
    </w:p>
    <w:p w14:paraId="7AD805A3" w14:textId="77777777" w:rsidR="0024122C" w:rsidRPr="007323E6" w:rsidRDefault="0024122C" w:rsidP="006C4C6E">
      <w:pPr>
        <w:pStyle w:val="EndNoteBibliography"/>
        <w:rPr>
          <w:rFonts w:ascii="Arial" w:hAnsi="Arial" w:cs="Arial"/>
          <w:sz w:val="22"/>
          <w:szCs w:val="22"/>
        </w:rPr>
        <w:pPrChange w:id="852" w:author="czeng" w:date="2020-03-14T09:59:00Z">
          <w:pPr>
            <w:pStyle w:val="EndNoteBibliography"/>
            <w:spacing w:line="480" w:lineRule="auto"/>
          </w:pPr>
        </w:pPrChange>
      </w:pPr>
      <w:r w:rsidRPr="007323E6">
        <w:rPr>
          <w:rFonts w:ascii="Arial" w:hAnsi="Arial" w:cs="Arial"/>
          <w:sz w:val="22"/>
          <w:szCs w:val="22"/>
        </w:rPr>
        <w:t>39.</w:t>
      </w:r>
      <w:r w:rsidRPr="007323E6">
        <w:rPr>
          <w:rFonts w:ascii="Arial" w:hAnsi="Arial" w:cs="Arial"/>
          <w:sz w:val="22"/>
          <w:szCs w:val="22"/>
        </w:rPr>
        <w:tab/>
        <w:t>Tóth K, Wasserkort R, Sipos F, et al. Detection of methylated septin 9 in tissue and plasma of colorectal patients with neoplasia and the relationship to the amount of circulating cell-free DNA. PLoS One 2014;9:e115415.</w:t>
      </w:r>
    </w:p>
    <w:p w14:paraId="605FAEE2" w14:textId="77777777" w:rsidR="0024122C" w:rsidRPr="007323E6" w:rsidRDefault="0024122C" w:rsidP="006C4C6E">
      <w:pPr>
        <w:pStyle w:val="EndNoteBibliography"/>
        <w:rPr>
          <w:rFonts w:ascii="Arial" w:hAnsi="Arial" w:cs="Arial"/>
          <w:sz w:val="22"/>
          <w:szCs w:val="22"/>
        </w:rPr>
        <w:pPrChange w:id="853" w:author="czeng" w:date="2020-03-14T09:59:00Z">
          <w:pPr>
            <w:pStyle w:val="EndNoteBibliography"/>
            <w:spacing w:line="480" w:lineRule="auto"/>
          </w:pPr>
        </w:pPrChange>
      </w:pPr>
      <w:r w:rsidRPr="007323E6">
        <w:rPr>
          <w:rFonts w:ascii="Arial" w:hAnsi="Arial" w:cs="Arial"/>
          <w:sz w:val="22"/>
          <w:szCs w:val="22"/>
        </w:rPr>
        <w:t>40.</w:t>
      </w:r>
      <w:r w:rsidRPr="007323E6">
        <w:rPr>
          <w:rFonts w:ascii="Arial" w:hAnsi="Arial" w:cs="Arial"/>
          <w:sz w:val="22"/>
          <w:szCs w:val="22"/>
        </w:rPr>
        <w:tab/>
        <w:t>Luo H, Zhao Q, Wei W, et al. Circulating tumor DNA methylation profiles enable early diagnosis, prognosis prediction, and screening for colorectal cancer. Sci Transl Med 2020;12.</w:t>
      </w:r>
    </w:p>
    <w:p w14:paraId="1E33B4B6" w14:textId="77777777" w:rsidR="0024122C" w:rsidRPr="007323E6" w:rsidRDefault="0024122C" w:rsidP="006C4C6E">
      <w:pPr>
        <w:pStyle w:val="EndNoteBibliography"/>
        <w:rPr>
          <w:rFonts w:ascii="Arial" w:hAnsi="Arial" w:cs="Arial"/>
          <w:sz w:val="22"/>
          <w:szCs w:val="22"/>
        </w:rPr>
        <w:pPrChange w:id="854" w:author="czeng" w:date="2020-03-14T09:59:00Z">
          <w:pPr>
            <w:pStyle w:val="EndNoteBibliography"/>
            <w:spacing w:line="480" w:lineRule="auto"/>
          </w:pPr>
        </w:pPrChange>
      </w:pPr>
      <w:r w:rsidRPr="007323E6">
        <w:rPr>
          <w:rFonts w:ascii="Arial" w:hAnsi="Arial" w:cs="Arial"/>
          <w:sz w:val="22"/>
          <w:szCs w:val="22"/>
        </w:rPr>
        <w:t>41.</w:t>
      </w:r>
      <w:r w:rsidRPr="007323E6">
        <w:rPr>
          <w:rFonts w:ascii="Arial" w:hAnsi="Arial" w:cs="Arial"/>
          <w:sz w:val="22"/>
          <w:szCs w:val="22"/>
        </w:rPr>
        <w:tab/>
        <w:t>Wang D, Yan L, Hu Q, et al. IMA: an R package for high-throughput analysis of Illumina's 450K Infinium methylation data. Bioinformatics 2012;28:729-30.</w:t>
      </w:r>
    </w:p>
    <w:p w14:paraId="05F60F26" w14:textId="77777777" w:rsidR="0024122C" w:rsidRPr="007323E6" w:rsidRDefault="0024122C" w:rsidP="006C4C6E">
      <w:pPr>
        <w:pStyle w:val="EndNoteBibliography"/>
        <w:rPr>
          <w:rFonts w:ascii="Arial" w:hAnsi="Arial" w:cs="Arial"/>
          <w:sz w:val="22"/>
          <w:szCs w:val="22"/>
        </w:rPr>
        <w:pPrChange w:id="855" w:author="czeng" w:date="2020-03-14T09:59:00Z">
          <w:pPr>
            <w:pStyle w:val="EndNoteBibliography"/>
            <w:spacing w:line="480" w:lineRule="auto"/>
          </w:pPr>
        </w:pPrChange>
      </w:pPr>
      <w:r w:rsidRPr="007323E6">
        <w:rPr>
          <w:rFonts w:ascii="Arial" w:hAnsi="Arial" w:cs="Arial"/>
          <w:sz w:val="22"/>
          <w:szCs w:val="22"/>
        </w:rPr>
        <w:t>42.</w:t>
      </w:r>
      <w:r w:rsidRPr="007323E6">
        <w:rPr>
          <w:rFonts w:ascii="Arial" w:hAnsi="Arial" w:cs="Arial"/>
          <w:sz w:val="22"/>
          <w:szCs w:val="22"/>
        </w:rPr>
        <w:tab/>
        <w:t>Qu X, Sandmann T, Frierson H, Jr., et al. Integrated genomic analysis of colorectal cancer progression reveals activation of EGFR through demethylation of the EREG promoter. Oncogene 2016;35:6403-15.</w:t>
      </w:r>
    </w:p>
    <w:p w14:paraId="34CC8B09" w14:textId="77777777" w:rsidR="0024122C" w:rsidRPr="007323E6" w:rsidRDefault="0024122C" w:rsidP="006C4C6E">
      <w:pPr>
        <w:pStyle w:val="EndNoteBibliography"/>
        <w:rPr>
          <w:rFonts w:ascii="Arial" w:hAnsi="Arial" w:cs="Arial"/>
          <w:sz w:val="22"/>
          <w:szCs w:val="22"/>
        </w:rPr>
        <w:pPrChange w:id="856" w:author="czeng" w:date="2020-03-14T09:59:00Z">
          <w:pPr>
            <w:pStyle w:val="EndNoteBibliography"/>
            <w:spacing w:line="480" w:lineRule="auto"/>
          </w:pPr>
        </w:pPrChange>
      </w:pPr>
      <w:r w:rsidRPr="007323E6">
        <w:rPr>
          <w:rFonts w:ascii="Arial" w:hAnsi="Arial" w:cs="Arial"/>
          <w:sz w:val="22"/>
          <w:szCs w:val="22"/>
        </w:rPr>
        <w:t>43.</w:t>
      </w:r>
      <w:r w:rsidRPr="007323E6">
        <w:rPr>
          <w:rFonts w:ascii="Arial" w:hAnsi="Arial" w:cs="Arial"/>
          <w:sz w:val="22"/>
          <w:szCs w:val="22"/>
        </w:rPr>
        <w:tab/>
        <w:t>consortium B. Quantitative comparison of DNA methylation assays for biomarker development and clinical applications. Nat Biotechnol 2016;34:726-37.</w:t>
      </w:r>
    </w:p>
    <w:p w14:paraId="5AA20E92" w14:textId="77777777" w:rsidR="0024122C" w:rsidRPr="007323E6" w:rsidRDefault="0024122C" w:rsidP="006C4C6E">
      <w:pPr>
        <w:pStyle w:val="EndNoteBibliography"/>
        <w:rPr>
          <w:rFonts w:ascii="Arial" w:hAnsi="Arial" w:cs="Arial"/>
          <w:sz w:val="22"/>
          <w:szCs w:val="22"/>
        </w:rPr>
        <w:pPrChange w:id="857" w:author="czeng" w:date="2020-03-14T09:59:00Z">
          <w:pPr>
            <w:pStyle w:val="EndNoteBibliography"/>
            <w:spacing w:line="480" w:lineRule="auto"/>
          </w:pPr>
        </w:pPrChange>
      </w:pPr>
      <w:r w:rsidRPr="007323E6">
        <w:rPr>
          <w:rFonts w:ascii="Arial" w:hAnsi="Arial" w:cs="Arial"/>
          <w:sz w:val="22"/>
          <w:szCs w:val="22"/>
        </w:rPr>
        <w:t>44.</w:t>
      </w:r>
      <w:r w:rsidRPr="007323E6">
        <w:rPr>
          <w:rFonts w:ascii="Arial" w:hAnsi="Arial" w:cs="Arial"/>
          <w:sz w:val="22"/>
          <w:szCs w:val="22"/>
        </w:rPr>
        <w:tab/>
        <w:t>Kang K, Bae JH, Han K, et al. A Genome-Wide Methylation Approach Identifies a New Hypermethylated Gene Panel in Ulcerative Colitis. Int J Mol Sci 2016;17.</w:t>
      </w:r>
    </w:p>
    <w:p w14:paraId="6F451215" w14:textId="77777777" w:rsidR="0024122C" w:rsidRPr="007323E6" w:rsidRDefault="0024122C" w:rsidP="006C4C6E">
      <w:pPr>
        <w:pStyle w:val="EndNoteBibliography"/>
        <w:rPr>
          <w:rFonts w:ascii="Arial" w:hAnsi="Arial" w:cs="Arial"/>
          <w:sz w:val="22"/>
          <w:szCs w:val="22"/>
        </w:rPr>
        <w:pPrChange w:id="858" w:author="czeng" w:date="2020-03-14T09:59:00Z">
          <w:pPr>
            <w:pStyle w:val="EndNoteBibliography"/>
            <w:spacing w:line="480" w:lineRule="auto"/>
          </w:pPr>
        </w:pPrChange>
      </w:pPr>
      <w:r w:rsidRPr="007323E6">
        <w:rPr>
          <w:rFonts w:ascii="Arial" w:hAnsi="Arial" w:cs="Arial"/>
          <w:sz w:val="22"/>
          <w:szCs w:val="22"/>
        </w:rPr>
        <w:t>45.</w:t>
      </w:r>
      <w:r w:rsidRPr="007323E6">
        <w:rPr>
          <w:rFonts w:ascii="Arial" w:hAnsi="Arial" w:cs="Arial"/>
          <w:sz w:val="22"/>
          <w:szCs w:val="22"/>
        </w:rPr>
        <w:tab/>
        <w:t>Barrow TM, Klett H, Toth R, et al. Smoking is associated with hypermethylation of the APC 1A promoter in colorectal cancer: the ColoCare Study. Journal of Pathology 2017;243:366-75.</w:t>
      </w:r>
    </w:p>
    <w:p w14:paraId="1AE0003D" w14:textId="77777777" w:rsidR="0024122C" w:rsidRPr="007323E6" w:rsidRDefault="0024122C" w:rsidP="006C4C6E">
      <w:pPr>
        <w:pStyle w:val="EndNoteBibliography"/>
        <w:rPr>
          <w:rFonts w:ascii="Arial" w:hAnsi="Arial" w:cs="Arial"/>
          <w:sz w:val="22"/>
          <w:szCs w:val="22"/>
        </w:rPr>
        <w:pPrChange w:id="859" w:author="czeng" w:date="2020-03-14T09:59:00Z">
          <w:pPr>
            <w:pStyle w:val="EndNoteBibliography"/>
            <w:spacing w:line="480" w:lineRule="auto"/>
          </w:pPr>
        </w:pPrChange>
      </w:pPr>
      <w:r w:rsidRPr="007323E6">
        <w:rPr>
          <w:rFonts w:ascii="Arial" w:hAnsi="Arial" w:cs="Arial"/>
          <w:sz w:val="22"/>
          <w:szCs w:val="22"/>
        </w:rPr>
        <w:t>46.</w:t>
      </w:r>
      <w:r w:rsidRPr="007323E6">
        <w:rPr>
          <w:rFonts w:ascii="Arial" w:hAnsi="Arial" w:cs="Arial"/>
          <w:sz w:val="22"/>
          <w:szCs w:val="22"/>
        </w:rPr>
        <w:tab/>
        <w:t>Damaso E, Castillejo A, Arias MDM, et al. Primary constitutional MLH1 epimutations: a focal epigenetic event. Br J Cancer 2018;119:978-87.</w:t>
      </w:r>
    </w:p>
    <w:p w14:paraId="2E98E988" w14:textId="77777777" w:rsidR="0024122C" w:rsidRPr="007323E6" w:rsidRDefault="0024122C" w:rsidP="006C4C6E">
      <w:pPr>
        <w:pStyle w:val="EndNoteBibliography"/>
        <w:rPr>
          <w:rFonts w:ascii="Arial" w:hAnsi="Arial" w:cs="Arial"/>
          <w:sz w:val="22"/>
          <w:szCs w:val="22"/>
        </w:rPr>
        <w:pPrChange w:id="860" w:author="czeng" w:date="2020-03-14T09:59:00Z">
          <w:pPr>
            <w:pStyle w:val="EndNoteBibliography"/>
            <w:spacing w:line="480" w:lineRule="auto"/>
          </w:pPr>
        </w:pPrChange>
      </w:pPr>
      <w:r w:rsidRPr="007323E6">
        <w:rPr>
          <w:rFonts w:ascii="Arial" w:hAnsi="Arial" w:cs="Arial"/>
          <w:sz w:val="22"/>
          <w:szCs w:val="22"/>
        </w:rPr>
        <w:t>47.</w:t>
      </w:r>
      <w:r w:rsidRPr="007323E6">
        <w:rPr>
          <w:rFonts w:ascii="Arial" w:hAnsi="Arial" w:cs="Arial"/>
          <w:sz w:val="22"/>
          <w:szCs w:val="22"/>
        </w:rPr>
        <w:tab/>
        <w:t>Bormann F, Rodriguez-Paredes M, Lasitschka F, et al. Cell-of-Origin DNA Methylation Signatures Are Maintained during Colorectal Carcinogenesis. Cell Rep 2018;23:3407-18.</w:t>
      </w:r>
    </w:p>
    <w:p w14:paraId="015DCDA5" w14:textId="77777777" w:rsidR="0024122C" w:rsidRPr="007323E6" w:rsidRDefault="0024122C" w:rsidP="006C4C6E">
      <w:pPr>
        <w:pStyle w:val="EndNoteBibliography"/>
        <w:rPr>
          <w:rFonts w:ascii="Arial" w:hAnsi="Arial" w:cs="Arial"/>
          <w:sz w:val="22"/>
          <w:szCs w:val="22"/>
        </w:rPr>
        <w:pPrChange w:id="861" w:author="czeng" w:date="2020-03-14T09:59:00Z">
          <w:pPr>
            <w:pStyle w:val="EndNoteBibliography"/>
            <w:spacing w:line="480" w:lineRule="auto"/>
          </w:pPr>
        </w:pPrChange>
      </w:pPr>
      <w:r w:rsidRPr="007323E6">
        <w:rPr>
          <w:rFonts w:ascii="Arial" w:hAnsi="Arial" w:cs="Arial"/>
          <w:sz w:val="22"/>
          <w:szCs w:val="22"/>
        </w:rPr>
        <w:t>48.</w:t>
      </w:r>
      <w:r w:rsidRPr="007323E6">
        <w:rPr>
          <w:rFonts w:ascii="Arial" w:hAnsi="Arial" w:cs="Arial"/>
          <w:sz w:val="22"/>
          <w:szCs w:val="22"/>
        </w:rPr>
        <w:tab/>
        <w:t>Aryee MJ, Jaffe AE, Corrada-Bravo H, et al. Minfi: a flexible and comprehensive Bioconductor package for the analysis of Infinium DNA methylation microarrays. Bioinformatics 2014;30:1363-9.</w:t>
      </w:r>
    </w:p>
    <w:p w14:paraId="48C06CA0" w14:textId="77777777" w:rsidR="0024122C" w:rsidRPr="007323E6" w:rsidRDefault="0024122C" w:rsidP="006C4C6E">
      <w:pPr>
        <w:pStyle w:val="EndNoteBibliography"/>
        <w:rPr>
          <w:rFonts w:ascii="Arial" w:hAnsi="Arial" w:cs="Arial"/>
          <w:sz w:val="22"/>
          <w:szCs w:val="22"/>
        </w:rPr>
        <w:pPrChange w:id="862" w:author="czeng" w:date="2020-03-14T09:59:00Z">
          <w:pPr>
            <w:pStyle w:val="EndNoteBibliography"/>
            <w:spacing w:line="480" w:lineRule="auto"/>
          </w:pPr>
        </w:pPrChange>
      </w:pPr>
      <w:r w:rsidRPr="007323E6">
        <w:rPr>
          <w:rFonts w:ascii="Arial" w:hAnsi="Arial" w:cs="Arial"/>
          <w:sz w:val="22"/>
          <w:szCs w:val="22"/>
        </w:rPr>
        <w:t>49.</w:t>
      </w:r>
      <w:r w:rsidRPr="007323E6">
        <w:rPr>
          <w:rFonts w:ascii="Arial" w:hAnsi="Arial" w:cs="Arial"/>
          <w:sz w:val="22"/>
          <w:szCs w:val="22"/>
        </w:rPr>
        <w:tab/>
        <w:t>Wiener ALaM. Classification and Regression by randomForest. R News 2002;2:18-22.</w:t>
      </w:r>
    </w:p>
    <w:p w14:paraId="3331F94D" w14:textId="77777777" w:rsidR="0024122C" w:rsidRPr="007323E6" w:rsidRDefault="0024122C" w:rsidP="006C4C6E">
      <w:pPr>
        <w:pStyle w:val="EndNoteBibliography"/>
        <w:rPr>
          <w:rFonts w:ascii="Arial" w:hAnsi="Arial" w:cs="Arial"/>
          <w:sz w:val="22"/>
          <w:szCs w:val="22"/>
        </w:rPr>
        <w:pPrChange w:id="863" w:author="czeng" w:date="2020-03-14T09:59:00Z">
          <w:pPr>
            <w:pStyle w:val="EndNoteBibliography"/>
            <w:spacing w:line="480" w:lineRule="auto"/>
          </w:pPr>
        </w:pPrChange>
      </w:pPr>
      <w:r w:rsidRPr="007323E6">
        <w:rPr>
          <w:rFonts w:ascii="Arial" w:hAnsi="Arial" w:cs="Arial"/>
          <w:sz w:val="22"/>
          <w:szCs w:val="22"/>
        </w:rPr>
        <w:t>50.</w:t>
      </w:r>
      <w:r w:rsidRPr="007323E6">
        <w:rPr>
          <w:rFonts w:ascii="Arial" w:hAnsi="Arial" w:cs="Arial"/>
          <w:sz w:val="22"/>
          <w:szCs w:val="22"/>
        </w:rPr>
        <w:tab/>
        <w:t>Ripley WNVaBD. Modern Applied Statistics with S. Fourth ed. New York: Springer; 2002.</w:t>
      </w:r>
    </w:p>
    <w:p w14:paraId="155EFC59" w14:textId="77777777" w:rsidR="0024122C" w:rsidRPr="007323E6" w:rsidRDefault="0024122C" w:rsidP="006C4C6E">
      <w:pPr>
        <w:pStyle w:val="EndNoteBibliography"/>
        <w:rPr>
          <w:rFonts w:ascii="Arial" w:hAnsi="Arial" w:cs="Arial"/>
          <w:sz w:val="22"/>
          <w:szCs w:val="22"/>
        </w:rPr>
        <w:pPrChange w:id="864" w:author="czeng" w:date="2020-03-14T09:59:00Z">
          <w:pPr>
            <w:pStyle w:val="EndNoteBibliography"/>
            <w:spacing w:line="480" w:lineRule="auto"/>
          </w:pPr>
        </w:pPrChange>
      </w:pPr>
      <w:r w:rsidRPr="007323E6">
        <w:rPr>
          <w:rFonts w:ascii="Arial" w:hAnsi="Arial" w:cs="Arial"/>
          <w:sz w:val="22"/>
          <w:szCs w:val="22"/>
        </w:rPr>
        <w:t>51.</w:t>
      </w:r>
      <w:r w:rsidRPr="007323E6">
        <w:rPr>
          <w:rFonts w:ascii="Arial" w:hAnsi="Arial" w:cs="Arial"/>
          <w:sz w:val="22"/>
          <w:szCs w:val="22"/>
        </w:rPr>
        <w:tab/>
        <w:t>Robin X, Turck N, Hainard A, et al. pROC: an open-source package for R and S+ to analyze and compare ROC curves. BMC Bioinformatics 2011;12:77.</w:t>
      </w:r>
    </w:p>
    <w:p w14:paraId="3E4064BB" w14:textId="77777777" w:rsidR="0024122C" w:rsidRPr="007323E6" w:rsidRDefault="0024122C" w:rsidP="006C4C6E">
      <w:pPr>
        <w:pStyle w:val="EndNoteBibliography"/>
        <w:rPr>
          <w:rFonts w:ascii="Arial" w:hAnsi="Arial" w:cs="Arial"/>
          <w:sz w:val="22"/>
          <w:szCs w:val="22"/>
        </w:rPr>
        <w:pPrChange w:id="865" w:author="czeng" w:date="2020-03-14T09:59:00Z">
          <w:pPr>
            <w:pStyle w:val="EndNoteBibliography"/>
            <w:spacing w:line="480" w:lineRule="auto"/>
          </w:pPr>
        </w:pPrChange>
      </w:pPr>
      <w:r w:rsidRPr="007323E6">
        <w:rPr>
          <w:rFonts w:ascii="Arial" w:hAnsi="Arial" w:cs="Arial"/>
          <w:sz w:val="22"/>
          <w:szCs w:val="22"/>
        </w:rPr>
        <w:t>52.</w:t>
      </w:r>
      <w:r w:rsidRPr="007323E6">
        <w:rPr>
          <w:rFonts w:ascii="Arial" w:hAnsi="Arial" w:cs="Arial"/>
          <w:sz w:val="22"/>
          <w:szCs w:val="22"/>
        </w:rPr>
        <w:tab/>
        <w:t>Hinton GE. Visualizing High-Dimensional Data Using t-SNE. Journal of Machine Learning Research 2008;9:2579-605.</w:t>
      </w:r>
    </w:p>
    <w:p w14:paraId="47713C16" w14:textId="77777777" w:rsidR="0024122C" w:rsidRPr="007323E6" w:rsidRDefault="0024122C" w:rsidP="006C4C6E">
      <w:pPr>
        <w:pStyle w:val="EndNoteBibliography"/>
        <w:rPr>
          <w:rFonts w:ascii="Arial" w:hAnsi="Arial" w:cs="Arial"/>
          <w:sz w:val="22"/>
          <w:szCs w:val="22"/>
        </w:rPr>
        <w:pPrChange w:id="866" w:author="czeng" w:date="2020-03-14T09:59:00Z">
          <w:pPr>
            <w:pStyle w:val="EndNoteBibliography"/>
            <w:spacing w:line="480" w:lineRule="auto"/>
          </w:pPr>
        </w:pPrChange>
      </w:pPr>
      <w:r w:rsidRPr="007323E6">
        <w:rPr>
          <w:rFonts w:ascii="Arial" w:hAnsi="Arial" w:cs="Arial"/>
          <w:sz w:val="22"/>
          <w:szCs w:val="22"/>
        </w:rPr>
        <w:t>53.</w:t>
      </w:r>
      <w:r w:rsidRPr="007323E6">
        <w:rPr>
          <w:rFonts w:ascii="Arial" w:hAnsi="Arial" w:cs="Arial"/>
          <w:sz w:val="22"/>
          <w:szCs w:val="22"/>
        </w:rPr>
        <w:tab/>
        <w:t>Huang da W, Sherman BT, Lempicki RA. Systematic and integrative analysis of large gene lists using DAVID bioinformatics resources. Nat Protoc 2009;4:44-57.</w:t>
      </w:r>
    </w:p>
    <w:p w14:paraId="51D2D6D1" w14:textId="77777777" w:rsidR="0024122C" w:rsidRPr="007323E6" w:rsidRDefault="0024122C" w:rsidP="006C4C6E">
      <w:pPr>
        <w:pStyle w:val="EndNoteBibliography"/>
        <w:rPr>
          <w:rFonts w:ascii="Arial" w:hAnsi="Arial" w:cs="Arial"/>
          <w:sz w:val="22"/>
          <w:szCs w:val="22"/>
        </w:rPr>
        <w:pPrChange w:id="867" w:author="czeng" w:date="2020-03-14T09:59:00Z">
          <w:pPr>
            <w:pStyle w:val="EndNoteBibliography"/>
            <w:spacing w:line="480" w:lineRule="auto"/>
          </w:pPr>
        </w:pPrChange>
      </w:pPr>
      <w:r w:rsidRPr="007323E6">
        <w:rPr>
          <w:rFonts w:ascii="Arial" w:hAnsi="Arial" w:cs="Arial"/>
          <w:sz w:val="22"/>
          <w:szCs w:val="22"/>
        </w:rPr>
        <w:t>54.</w:t>
      </w:r>
      <w:r w:rsidRPr="007323E6">
        <w:rPr>
          <w:rFonts w:ascii="Arial" w:hAnsi="Arial" w:cs="Arial"/>
          <w:sz w:val="22"/>
          <w:szCs w:val="22"/>
        </w:rPr>
        <w:tab/>
        <w:t>Huang DW, Sherman BT, Lempicki RA. Bioinformatics enrichment tools: paths toward the comprehensive functional analysis of large gene lists. Nucleic acids research 2009;37:1-13.</w:t>
      </w:r>
    </w:p>
    <w:p w14:paraId="1C27F2F6" w14:textId="77777777" w:rsidR="0024122C" w:rsidRPr="007323E6" w:rsidRDefault="0024122C" w:rsidP="006C4C6E">
      <w:pPr>
        <w:pStyle w:val="EndNoteBibliography"/>
        <w:rPr>
          <w:rFonts w:ascii="Arial" w:hAnsi="Arial" w:cs="Arial"/>
          <w:sz w:val="22"/>
          <w:szCs w:val="22"/>
        </w:rPr>
        <w:pPrChange w:id="868" w:author="czeng" w:date="2020-03-14T09:59:00Z">
          <w:pPr>
            <w:pStyle w:val="EndNoteBibliography"/>
            <w:spacing w:line="480" w:lineRule="auto"/>
          </w:pPr>
        </w:pPrChange>
      </w:pPr>
      <w:r w:rsidRPr="007323E6">
        <w:rPr>
          <w:rFonts w:ascii="Arial" w:hAnsi="Arial" w:cs="Arial"/>
          <w:sz w:val="22"/>
          <w:szCs w:val="22"/>
        </w:rPr>
        <w:t>55.</w:t>
      </w:r>
      <w:r w:rsidRPr="007323E6">
        <w:rPr>
          <w:rFonts w:ascii="Arial" w:hAnsi="Arial" w:cs="Arial"/>
          <w:sz w:val="22"/>
          <w:szCs w:val="22"/>
        </w:rPr>
        <w:tab/>
        <w:t>Kramer A, Green J, Pollard J, Jr., et al. Causal analysis approaches in Ingenuity Pathway Analysis. Bioinformatics 2014;30:523-30.</w:t>
      </w:r>
    </w:p>
    <w:p w14:paraId="33A62C11" w14:textId="2087FDFF" w:rsidR="002B7C2E" w:rsidRPr="00767711" w:rsidRDefault="005B48AA" w:rsidP="006C4C6E">
      <w:pPr>
        <w:jc w:val="both"/>
        <w:rPr>
          <w:rFonts w:ascii="Arial" w:hAnsi="Arial" w:cs="Arial"/>
          <w:sz w:val="22"/>
          <w:szCs w:val="22"/>
        </w:rPr>
        <w:pPrChange w:id="869" w:author="czeng" w:date="2020-03-14T09:59:00Z">
          <w:pPr>
            <w:spacing w:line="480" w:lineRule="auto"/>
            <w:jc w:val="both"/>
          </w:pPr>
        </w:pPrChange>
      </w:pPr>
      <w:r w:rsidRPr="007323E6">
        <w:rPr>
          <w:rFonts w:ascii="Arial" w:hAnsi="Arial" w:cs="Arial"/>
          <w:sz w:val="22"/>
          <w:szCs w:val="22"/>
        </w:rPr>
        <w:fldChar w:fldCharType="end"/>
      </w:r>
    </w:p>
    <w:p w14:paraId="46066926" w14:textId="6869B969" w:rsidR="00974D52" w:rsidRPr="00974D52" w:rsidRDefault="00D25AAF" w:rsidP="006C4C6E">
      <w:pPr>
        <w:pStyle w:val="2"/>
        <w:jc w:val="both"/>
        <w:rPr>
          <w:rFonts w:ascii="Arial" w:hAnsi="Arial" w:cs="Arial"/>
          <w:b/>
          <w:color w:val="auto"/>
          <w:sz w:val="22"/>
          <w:szCs w:val="22"/>
        </w:rPr>
        <w:pPrChange w:id="870" w:author="czeng" w:date="2020-03-14T09:59:00Z">
          <w:pPr>
            <w:pStyle w:val="2"/>
            <w:spacing w:line="480" w:lineRule="auto"/>
            <w:jc w:val="both"/>
          </w:pPr>
        </w:pPrChange>
      </w:pPr>
      <w:r w:rsidRPr="00AA74C7">
        <w:rPr>
          <w:rFonts w:ascii="Arial" w:hAnsi="Arial" w:cs="Arial"/>
          <w:b/>
          <w:color w:val="auto"/>
          <w:sz w:val="22"/>
          <w:szCs w:val="22"/>
        </w:rPr>
        <w:t>Figur</w:t>
      </w:r>
      <w:r w:rsidR="00974D52">
        <w:rPr>
          <w:rFonts w:ascii="Arial" w:hAnsi="Arial" w:cs="Arial"/>
          <w:b/>
          <w:color w:val="auto"/>
          <w:sz w:val="22"/>
          <w:szCs w:val="22"/>
        </w:rPr>
        <w:t>e</w:t>
      </w:r>
      <w:r w:rsidR="00974D52">
        <w:rPr>
          <w:rFonts w:ascii="Arial" w:hAnsi="Arial" w:cs="Arial" w:hint="eastAsia"/>
          <w:b/>
          <w:color w:val="auto"/>
          <w:sz w:val="22"/>
          <w:szCs w:val="22"/>
        </w:rPr>
        <w:t>s</w:t>
      </w:r>
      <w:r w:rsidR="00974D52">
        <w:rPr>
          <w:rFonts w:ascii="Arial" w:hAnsi="Arial" w:cs="Arial"/>
          <w:b/>
          <w:color w:val="auto"/>
          <w:sz w:val="22"/>
          <w:szCs w:val="22"/>
        </w:rPr>
        <w:t xml:space="preserve"> and table</w:t>
      </w:r>
      <w:r w:rsidRPr="00AA74C7">
        <w:rPr>
          <w:rFonts w:ascii="Arial" w:hAnsi="Arial" w:cs="Arial"/>
          <w:b/>
          <w:color w:val="auto"/>
          <w:sz w:val="22"/>
          <w:szCs w:val="22"/>
        </w:rPr>
        <w:t xml:space="preserve"> </w:t>
      </w:r>
    </w:p>
    <w:p w14:paraId="5590496B" w14:textId="2236ED8A" w:rsidR="00974D52" w:rsidRPr="000406F3" w:rsidRDefault="00E87FD4" w:rsidP="006C4C6E">
      <w:pPr>
        <w:jc w:val="both"/>
        <w:rPr>
          <w:rFonts w:ascii="Arial" w:hAnsi="Arial" w:cs="Arial"/>
          <w:sz w:val="22"/>
          <w:szCs w:val="22"/>
        </w:rPr>
        <w:pPrChange w:id="871" w:author="czeng" w:date="2020-03-14T09:59:00Z">
          <w:pPr>
            <w:spacing w:line="480" w:lineRule="auto"/>
            <w:jc w:val="both"/>
          </w:pPr>
        </w:pPrChange>
      </w:pPr>
      <w:r w:rsidRPr="00AA74C7">
        <w:rPr>
          <w:rFonts w:ascii="Arial" w:hAnsi="Arial" w:cs="Arial"/>
          <w:sz w:val="22"/>
          <w:szCs w:val="22"/>
        </w:rPr>
        <w:t>Figure 1. Genome-wide DNA methylation of low-grade adenoma (</w:t>
      </w:r>
      <w:r w:rsidR="00055AEA" w:rsidRPr="00AA74C7">
        <w:rPr>
          <w:rFonts w:ascii="Arial" w:hAnsi="Arial" w:cs="Arial"/>
          <w:sz w:val="22"/>
          <w:szCs w:val="22"/>
        </w:rPr>
        <w:t>LGA</w:t>
      </w:r>
      <w:r w:rsidRPr="00AA74C7">
        <w:rPr>
          <w:rFonts w:ascii="Arial" w:hAnsi="Arial" w:cs="Arial"/>
          <w:sz w:val="22"/>
          <w:szCs w:val="22"/>
        </w:rPr>
        <w:t>), high-grade colorectal adenoma (</w:t>
      </w:r>
      <w:r w:rsidR="00055AEA" w:rsidRPr="00AA74C7">
        <w:rPr>
          <w:rFonts w:ascii="Arial" w:hAnsi="Arial" w:cs="Arial"/>
          <w:sz w:val="22"/>
          <w:szCs w:val="22"/>
        </w:rPr>
        <w:t>HGA</w:t>
      </w:r>
      <w:r w:rsidRPr="00AA74C7">
        <w:rPr>
          <w:rFonts w:ascii="Arial" w:hAnsi="Arial" w:cs="Arial"/>
          <w:sz w:val="22"/>
          <w:szCs w:val="22"/>
        </w:rPr>
        <w:t xml:space="preserve">) and normal colorectal tissue. (A): tSNE analysis </w:t>
      </w:r>
      <w:r w:rsidR="00342249">
        <w:rPr>
          <w:rFonts w:ascii="Arial" w:hAnsi="Arial" w:cs="Arial"/>
          <w:sz w:val="22"/>
          <w:szCs w:val="22"/>
        </w:rPr>
        <w:t xml:space="preserve">highlights </w:t>
      </w:r>
      <w:r w:rsidRPr="00AA74C7">
        <w:rPr>
          <w:rFonts w:ascii="Arial" w:hAnsi="Arial" w:cs="Arial"/>
          <w:sz w:val="22"/>
          <w:szCs w:val="22"/>
        </w:rPr>
        <w:t>the data structure and sample relationship</w:t>
      </w:r>
      <w:r w:rsidR="00342249">
        <w:rPr>
          <w:rFonts w:ascii="Arial" w:hAnsi="Arial" w:cs="Arial"/>
          <w:sz w:val="22"/>
          <w:szCs w:val="22"/>
        </w:rPr>
        <w:t xml:space="preserve"> among the sample groups</w:t>
      </w:r>
      <w:r w:rsidRPr="00AA74C7">
        <w:rPr>
          <w:rFonts w:ascii="Arial" w:hAnsi="Arial" w:cs="Arial"/>
          <w:sz w:val="22"/>
          <w:szCs w:val="22"/>
        </w:rPr>
        <w:t xml:space="preserve">. (B): PCA analysis </w:t>
      </w:r>
      <w:r w:rsidR="00342249">
        <w:rPr>
          <w:rFonts w:ascii="Arial" w:hAnsi="Arial" w:cs="Arial"/>
          <w:sz w:val="22"/>
          <w:szCs w:val="22"/>
        </w:rPr>
        <w:t xml:space="preserve">confirms </w:t>
      </w:r>
      <w:r w:rsidRPr="00AA74C7">
        <w:rPr>
          <w:rFonts w:ascii="Arial" w:hAnsi="Arial" w:cs="Arial"/>
          <w:sz w:val="22"/>
          <w:szCs w:val="22"/>
        </w:rPr>
        <w:t>the data structure and sample relationship</w:t>
      </w:r>
      <w:r w:rsidR="00342249">
        <w:rPr>
          <w:rFonts w:ascii="Arial" w:hAnsi="Arial" w:cs="Arial"/>
          <w:sz w:val="22"/>
          <w:szCs w:val="22"/>
        </w:rPr>
        <w:t xml:space="preserve"> of the tSNE analysis</w:t>
      </w:r>
      <w:r w:rsidRPr="00AA74C7">
        <w:rPr>
          <w:rFonts w:ascii="Arial" w:hAnsi="Arial" w:cs="Arial"/>
          <w:sz w:val="22"/>
          <w:szCs w:val="22"/>
        </w:rPr>
        <w:t>. (C): Average methylation level</w:t>
      </w:r>
      <w:r w:rsidR="00794CAA">
        <w:rPr>
          <w:rFonts w:ascii="Arial" w:hAnsi="Arial" w:cs="Arial"/>
          <w:sz w:val="22"/>
          <w:szCs w:val="22"/>
        </w:rPr>
        <w:t>s</w:t>
      </w:r>
      <w:r w:rsidRPr="00AA74C7">
        <w:rPr>
          <w:rFonts w:ascii="Arial" w:hAnsi="Arial" w:cs="Arial"/>
          <w:sz w:val="22"/>
          <w:szCs w:val="22"/>
        </w:rPr>
        <w:t xml:space="preserve"> of N</w:t>
      </w:r>
      <w:r w:rsidR="00794CAA">
        <w:rPr>
          <w:rFonts w:ascii="Arial" w:hAnsi="Arial" w:cs="Arial"/>
          <w:sz w:val="22"/>
          <w:szCs w:val="22"/>
        </w:rPr>
        <w:t>ormal (N)</w:t>
      </w:r>
      <w:r w:rsidRPr="00AA74C7">
        <w:rPr>
          <w:rFonts w:ascii="Arial" w:hAnsi="Arial" w:cs="Arial"/>
          <w:sz w:val="22"/>
          <w:szCs w:val="22"/>
        </w:rPr>
        <w:t xml:space="preserve">, </w:t>
      </w:r>
      <w:r w:rsidR="00055AEA" w:rsidRPr="00AA74C7">
        <w:rPr>
          <w:rFonts w:ascii="Arial" w:hAnsi="Arial" w:cs="Arial"/>
          <w:sz w:val="22"/>
          <w:szCs w:val="22"/>
        </w:rPr>
        <w:t>LGA</w:t>
      </w:r>
      <w:r w:rsidR="00794CAA">
        <w:rPr>
          <w:rFonts w:ascii="Arial" w:hAnsi="Arial" w:cs="Arial"/>
          <w:sz w:val="22"/>
          <w:szCs w:val="22"/>
        </w:rPr>
        <w:t>,</w:t>
      </w:r>
      <w:r w:rsidRPr="00AA74C7">
        <w:rPr>
          <w:rFonts w:ascii="Arial" w:hAnsi="Arial" w:cs="Arial"/>
          <w:sz w:val="22"/>
          <w:szCs w:val="22"/>
        </w:rPr>
        <w:t xml:space="preserve"> and </w:t>
      </w:r>
      <w:r w:rsidR="00055AEA" w:rsidRPr="00AA74C7">
        <w:rPr>
          <w:rFonts w:ascii="Arial" w:hAnsi="Arial" w:cs="Arial"/>
          <w:sz w:val="22"/>
          <w:szCs w:val="22"/>
        </w:rPr>
        <w:t>HGA</w:t>
      </w:r>
      <w:r w:rsidR="00794CAA">
        <w:rPr>
          <w:rFonts w:ascii="Arial" w:hAnsi="Arial" w:cs="Arial"/>
          <w:sz w:val="22"/>
          <w:szCs w:val="22"/>
        </w:rPr>
        <w:t xml:space="preserve"> samples</w:t>
      </w:r>
      <w:r w:rsidRPr="00AA74C7">
        <w:rPr>
          <w:rFonts w:ascii="Arial" w:hAnsi="Arial" w:cs="Arial"/>
          <w:sz w:val="22"/>
          <w:szCs w:val="22"/>
        </w:rPr>
        <w:t>. (D):</w:t>
      </w:r>
      <w:r w:rsidRPr="00AA74C7" w:rsidDel="00250CF9">
        <w:rPr>
          <w:rFonts w:ascii="Arial" w:hAnsi="Arial" w:cs="Arial"/>
          <w:sz w:val="22"/>
          <w:szCs w:val="22"/>
        </w:rPr>
        <w:t xml:space="preserve"> </w:t>
      </w:r>
      <w:r w:rsidRPr="00AA74C7">
        <w:rPr>
          <w:rFonts w:ascii="Arial" w:hAnsi="Arial" w:cs="Arial"/>
          <w:sz w:val="22"/>
          <w:szCs w:val="22"/>
        </w:rPr>
        <w:t xml:space="preserve">Density plot </w:t>
      </w:r>
      <w:r w:rsidR="00794CAA">
        <w:rPr>
          <w:rFonts w:ascii="Arial" w:hAnsi="Arial" w:cs="Arial"/>
          <w:sz w:val="22"/>
          <w:szCs w:val="22"/>
        </w:rPr>
        <w:t>reveals</w:t>
      </w:r>
      <w:r w:rsidRPr="00AA74C7">
        <w:rPr>
          <w:rFonts w:ascii="Arial" w:hAnsi="Arial" w:cs="Arial"/>
          <w:sz w:val="22"/>
          <w:szCs w:val="22"/>
        </w:rPr>
        <w:t xml:space="preserve"> the distribution of the whole array probes </w:t>
      </w:r>
      <w:r w:rsidR="00794CAA">
        <w:rPr>
          <w:rFonts w:ascii="Arial" w:hAnsi="Arial" w:cs="Arial"/>
          <w:sz w:val="22"/>
          <w:szCs w:val="22"/>
        </w:rPr>
        <w:t xml:space="preserve">for </w:t>
      </w:r>
      <w:r w:rsidRPr="00AA74C7">
        <w:rPr>
          <w:rFonts w:ascii="Arial" w:hAnsi="Arial" w:cs="Arial"/>
          <w:sz w:val="22"/>
          <w:szCs w:val="22"/>
        </w:rPr>
        <w:t xml:space="preserve">N, </w:t>
      </w:r>
      <w:r w:rsidR="00055AEA" w:rsidRPr="00AA74C7">
        <w:rPr>
          <w:rFonts w:ascii="Arial" w:hAnsi="Arial" w:cs="Arial"/>
          <w:sz w:val="22"/>
          <w:szCs w:val="22"/>
        </w:rPr>
        <w:t>LGA</w:t>
      </w:r>
      <w:r w:rsidR="00794CAA">
        <w:rPr>
          <w:rFonts w:ascii="Arial" w:hAnsi="Arial" w:cs="Arial"/>
          <w:sz w:val="22"/>
          <w:szCs w:val="22"/>
        </w:rPr>
        <w:t>,</w:t>
      </w:r>
      <w:r w:rsidRPr="00AA74C7">
        <w:rPr>
          <w:rFonts w:ascii="Arial" w:hAnsi="Arial" w:cs="Arial"/>
          <w:sz w:val="22"/>
          <w:szCs w:val="22"/>
        </w:rPr>
        <w:t xml:space="preserve"> and </w:t>
      </w:r>
      <w:r w:rsidR="00055AEA" w:rsidRPr="00AA74C7">
        <w:rPr>
          <w:rFonts w:ascii="Arial" w:hAnsi="Arial" w:cs="Arial"/>
          <w:sz w:val="22"/>
          <w:szCs w:val="22"/>
        </w:rPr>
        <w:t>HGA</w:t>
      </w:r>
      <w:r w:rsidR="00794CAA">
        <w:rPr>
          <w:rFonts w:ascii="Arial" w:hAnsi="Arial" w:cs="Arial"/>
          <w:sz w:val="22"/>
          <w:szCs w:val="22"/>
        </w:rPr>
        <w:t xml:space="preserve"> samples</w:t>
      </w:r>
      <w:r w:rsidRPr="00AA74C7">
        <w:rPr>
          <w:rFonts w:ascii="Arial" w:hAnsi="Arial" w:cs="Arial"/>
          <w:sz w:val="22"/>
          <w:szCs w:val="22"/>
        </w:rPr>
        <w:t xml:space="preserve">. (E): Number of sites </w:t>
      </w:r>
      <w:r w:rsidR="00A430E9" w:rsidRPr="00AA74C7">
        <w:rPr>
          <w:rFonts w:ascii="Arial" w:hAnsi="Arial" w:cs="Arial"/>
          <w:sz w:val="22"/>
          <w:szCs w:val="22"/>
        </w:rPr>
        <w:t xml:space="preserve">in β ranging from 0.7 to 0.9. (F): </w:t>
      </w:r>
      <w:r w:rsidR="00794CAA">
        <w:rPr>
          <w:rFonts w:ascii="Arial" w:hAnsi="Arial" w:cs="Arial"/>
          <w:sz w:val="22"/>
          <w:szCs w:val="22"/>
        </w:rPr>
        <w:t>H</w:t>
      </w:r>
      <w:r w:rsidR="000B5D48" w:rsidRPr="00AA74C7">
        <w:rPr>
          <w:rFonts w:ascii="Arial" w:hAnsi="Arial" w:cs="Arial"/>
          <w:sz w:val="22"/>
          <w:szCs w:val="22"/>
        </w:rPr>
        <w:t xml:space="preserve">eatmap of </w:t>
      </w:r>
      <w:r w:rsidR="00A430E9" w:rsidRPr="00AA74C7">
        <w:rPr>
          <w:rFonts w:ascii="Arial" w:hAnsi="Arial" w:cs="Arial"/>
          <w:sz w:val="22"/>
          <w:szCs w:val="22"/>
        </w:rPr>
        <w:t xml:space="preserve">the 209 </w:t>
      </w:r>
      <w:r w:rsidR="000B5D48" w:rsidRPr="00AA74C7">
        <w:rPr>
          <w:rFonts w:ascii="Arial" w:hAnsi="Arial" w:cs="Arial"/>
          <w:sz w:val="22"/>
          <w:szCs w:val="22"/>
        </w:rPr>
        <w:t xml:space="preserve">hyper-methylated DMSs of in-house datasets </w:t>
      </w:r>
      <w:r w:rsidR="00794CAA">
        <w:rPr>
          <w:rFonts w:ascii="Arial" w:hAnsi="Arial" w:cs="Arial"/>
          <w:sz w:val="22"/>
          <w:szCs w:val="22"/>
        </w:rPr>
        <w:t xml:space="preserve">and samples from </w:t>
      </w:r>
      <w:r w:rsidR="000B5D48" w:rsidRPr="00AA74C7">
        <w:rPr>
          <w:rFonts w:ascii="Arial" w:hAnsi="Arial" w:cs="Arial"/>
          <w:sz w:val="22"/>
          <w:szCs w:val="22"/>
        </w:rPr>
        <w:t xml:space="preserve">504 public cancer datasets. </w:t>
      </w:r>
      <w:r w:rsidR="00A430E9" w:rsidRPr="00AA74C7">
        <w:rPr>
          <w:rFonts w:ascii="Arial" w:hAnsi="Arial" w:cs="Arial"/>
          <w:sz w:val="22"/>
          <w:szCs w:val="22"/>
        </w:rPr>
        <w:t>(G</w:t>
      </w:r>
      <w:r w:rsidRPr="00AA74C7">
        <w:rPr>
          <w:rFonts w:ascii="Arial" w:hAnsi="Arial" w:cs="Arial"/>
          <w:sz w:val="22"/>
          <w:szCs w:val="22"/>
        </w:rPr>
        <w:t xml:space="preserve">): DMR between </w:t>
      </w:r>
      <w:r w:rsidR="00055AEA" w:rsidRPr="00AA74C7">
        <w:rPr>
          <w:rFonts w:ascii="Arial" w:hAnsi="Arial" w:cs="Arial"/>
          <w:sz w:val="22"/>
          <w:szCs w:val="22"/>
        </w:rPr>
        <w:t>LGA</w:t>
      </w:r>
      <w:r w:rsidRPr="00AA74C7">
        <w:rPr>
          <w:rFonts w:ascii="Arial" w:hAnsi="Arial" w:cs="Arial"/>
          <w:sz w:val="22"/>
          <w:szCs w:val="22"/>
        </w:rPr>
        <w:t xml:space="preserve"> and normal tissues, </w:t>
      </w:r>
      <w:r w:rsidR="00055AEA" w:rsidRPr="00AA74C7">
        <w:rPr>
          <w:rFonts w:ascii="Arial" w:hAnsi="Arial" w:cs="Arial"/>
          <w:sz w:val="22"/>
          <w:szCs w:val="22"/>
        </w:rPr>
        <w:t>HGA</w:t>
      </w:r>
      <w:r w:rsidRPr="00AA74C7">
        <w:rPr>
          <w:rFonts w:ascii="Arial" w:hAnsi="Arial" w:cs="Arial"/>
          <w:sz w:val="22"/>
          <w:szCs w:val="22"/>
        </w:rPr>
        <w:t xml:space="preserve"> and normal tissue, and </w:t>
      </w:r>
      <w:r w:rsidR="00055AEA" w:rsidRPr="00AA74C7">
        <w:rPr>
          <w:rFonts w:ascii="Arial" w:hAnsi="Arial" w:cs="Arial"/>
          <w:sz w:val="22"/>
          <w:szCs w:val="22"/>
        </w:rPr>
        <w:t>HGA</w:t>
      </w:r>
      <w:r w:rsidRPr="00AA74C7">
        <w:rPr>
          <w:rFonts w:ascii="Arial" w:hAnsi="Arial" w:cs="Arial"/>
          <w:sz w:val="22"/>
          <w:szCs w:val="22"/>
        </w:rPr>
        <w:t xml:space="preserve"> and </w:t>
      </w:r>
      <w:r w:rsidR="00055AEA" w:rsidRPr="00AA74C7">
        <w:rPr>
          <w:rFonts w:ascii="Arial" w:hAnsi="Arial" w:cs="Arial"/>
          <w:sz w:val="22"/>
          <w:szCs w:val="22"/>
        </w:rPr>
        <w:t>LGA</w:t>
      </w:r>
      <w:r w:rsidR="00A430E9" w:rsidRPr="00AA74C7">
        <w:rPr>
          <w:rFonts w:ascii="Arial" w:hAnsi="Arial" w:cs="Arial"/>
          <w:sz w:val="22"/>
          <w:szCs w:val="22"/>
        </w:rPr>
        <w:t>. (H</w:t>
      </w:r>
      <w:r w:rsidRPr="00AA74C7">
        <w:rPr>
          <w:rFonts w:ascii="Arial" w:hAnsi="Arial" w:cs="Arial"/>
          <w:sz w:val="22"/>
          <w:szCs w:val="22"/>
        </w:rPr>
        <w:t xml:space="preserve">): </w:t>
      </w:r>
      <w:bookmarkStart w:id="872" w:name="OLE_LINK147"/>
      <w:bookmarkStart w:id="873" w:name="OLE_LINK148"/>
      <w:r w:rsidRPr="00AA74C7">
        <w:rPr>
          <w:rFonts w:ascii="Arial" w:hAnsi="Arial" w:cs="Arial"/>
          <w:sz w:val="22"/>
          <w:szCs w:val="22"/>
        </w:rPr>
        <w:t xml:space="preserve">Venn graph </w:t>
      </w:r>
      <w:r w:rsidR="00794CAA">
        <w:rPr>
          <w:rFonts w:ascii="Arial" w:hAnsi="Arial" w:cs="Arial"/>
          <w:sz w:val="22"/>
          <w:szCs w:val="22"/>
        </w:rPr>
        <w:t xml:space="preserve">highlights the relationships among </w:t>
      </w:r>
      <w:r w:rsidRPr="00AA74C7">
        <w:rPr>
          <w:rFonts w:ascii="Arial" w:hAnsi="Arial" w:cs="Arial"/>
          <w:sz w:val="22"/>
          <w:szCs w:val="22"/>
        </w:rPr>
        <w:t>all</w:t>
      </w:r>
      <w:r w:rsidR="00551C72">
        <w:rPr>
          <w:rFonts w:ascii="Arial" w:hAnsi="Arial" w:cs="Arial"/>
          <w:sz w:val="22"/>
          <w:szCs w:val="22"/>
        </w:rPr>
        <w:t xml:space="preserve"> </w:t>
      </w:r>
      <w:r w:rsidRPr="00AA74C7">
        <w:rPr>
          <w:rFonts w:ascii="Arial" w:hAnsi="Arial" w:cs="Arial"/>
          <w:sz w:val="22"/>
          <w:szCs w:val="22"/>
        </w:rPr>
        <w:t>DMRs.</w:t>
      </w:r>
      <w:bookmarkEnd w:id="872"/>
      <w:bookmarkEnd w:id="873"/>
    </w:p>
    <w:p w14:paraId="6300B5BA" w14:textId="6F43F0E5" w:rsidR="00974D52" w:rsidRPr="00E20DA0" w:rsidRDefault="00E87FD4" w:rsidP="006C4C6E">
      <w:pPr>
        <w:jc w:val="both"/>
        <w:rPr>
          <w:rFonts w:ascii="Arial" w:hAnsi="Arial" w:cs="Arial"/>
          <w:sz w:val="22"/>
          <w:szCs w:val="22"/>
        </w:rPr>
        <w:pPrChange w:id="874" w:author="czeng" w:date="2020-03-14T09:59:00Z">
          <w:pPr>
            <w:spacing w:line="480" w:lineRule="auto"/>
            <w:jc w:val="both"/>
          </w:pPr>
        </w:pPrChange>
      </w:pPr>
      <w:r w:rsidRPr="00AA74C7">
        <w:rPr>
          <w:rFonts w:ascii="Arial" w:hAnsi="Arial" w:cs="Arial"/>
          <w:sz w:val="22"/>
          <w:szCs w:val="22"/>
        </w:rPr>
        <w:t>Figure 2. Enrichment analysis show</w:t>
      </w:r>
      <w:r w:rsidR="00794CAA">
        <w:rPr>
          <w:rFonts w:ascii="Arial" w:hAnsi="Arial" w:cs="Arial"/>
          <w:sz w:val="22"/>
          <w:szCs w:val="22"/>
        </w:rPr>
        <w:t xml:space="preserve">s the top </w:t>
      </w:r>
      <w:r w:rsidR="0003505D">
        <w:rPr>
          <w:rFonts w:ascii="Arial" w:hAnsi="Arial" w:cs="Arial"/>
          <w:sz w:val="22"/>
          <w:szCs w:val="22"/>
        </w:rPr>
        <w:t>5-10</w:t>
      </w:r>
      <w:r w:rsidR="00794CAA">
        <w:rPr>
          <w:rFonts w:ascii="Arial" w:hAnsi="Arial" w:cs="Arial"/>
          <w:sz w:val="22"/>
          <w:szCs w:val="22"/>
        </w:rPr>
        <w:t xml:space="preserve"> terms associated with methylation differences between LGA and HGA.</w:t>
      </w:r>
      <w:r w:rsidRPr="00AA74C7">
        <w:rPr>
          <w:rFonts w:ascii="Arial" w:hAnsi="Arial" w:cs="Arial"/>
          <w:sz w:val="22"/>
          <w:szCs w:val="22"/>
        </w:rPr>
        <w:t xml:space="preserve"> (A) GO and KEGG analysis of the genes</w:t>
      </w:r>
      <w:r w:rsidR="00794CAA">
        <w:rPr>
          <w:rFonts w:ascii="Arial" w:hAnsi="Arial" w:cs="Arial"/>
          <w:sz w:val="22"/>
          <w:szCs w:val="22"/>
        </w:rPr>
        <w:t xml:space="preserve"> with DMRs associated with LGA and HGA</w:t>
      </w:r>
      <w:r w:rsidRPr="00AA74C7">
        <w:rPr>
          <w:rFonts w:ascii="Arial" w:hAnsi="Arial" w:cs="Arial"/>
          <w:sz w:val="22"/>
          <w:szCs w:val="22"/>
        </w:rPr>
        <w:t xml:space="preserve">. (B) GO analysis of the genes </w:t>
      </w:r>
      <w:r w:rsidR="00794CAA">
        <w:rPr>
          <w:rFonts w:ascii="Arial" w:hAnsi="Arial" w:cs="Arial"/>
          <w:sz w:val="22"/>
          <w:szCs w:val="22"/>
        </w:rPr>
        <w:t xml:space="preserve">with alterations in </w:t>
      </w:r>
      <w:r w:rsidRPr="00AA74C7">
        <w:rPr>
          <w:rFonts w:ascii="Arial" w:hAnsi="Arial" w:cs="Arial"/>
          <w:sz w:val="22"/>
          <w:szCs w:val="22"/>
        </w:rPr>
        <w:t xml:space="preserve">DMRs including </w:t>
      </w:r>
      <w:r w:rsidR="00794CAA">
        <w:rPr>
          <w:rFonts w:ascii="Arial" w:hAnsi="Arial" w:cs="Arial"/>
          <w:sz w:val="22"/>
          <w:szCs w:val="22"/>
        </w:rPr>
        <w:t>differences in</w:t>
      </w:r>
      <w:r w:rsidRPr="00AA74C7">
        <w:rPr>
          <w:rFonts w:ascii="Arial" w:hAnsi="Arial" w:cs="Arial"/>
          <w:sz w:val="22"/>
          <w:szCs w:val="22"/>
        </w:rPr>
        <w:t xml:space="preserve"> DMR</w:t>
      </w:r>
      <w:r w:rsidR="00794CAA">
        <w:rPr>
          <w:rFonts w:ascii="Arial" w:hAnsi="Arial" w:cs="Arial"/>
          <w:sz w:val="22"/>
          <w:szCs w:val="22"/>
        </w:rPr>
        <w:t>s</w:t>
      </w:r>
      <w:r w:rsidRPr="00AA74C7">
        <w:rPr>
          <w:rFonts w:ascii="Arial" w:hAnsi="Arial" w:cs="Arial"/>
          <w:sz w:val="22"/>
          <w:szCs w:val="22"/>
        </w:rPr>
        <w:t xml:space="preserve"> only in </w:t>
      </w:r>
      <w:r w:rsidR="005B004F">
        <w:rPr>
          <w:rFonts w:ascii="Arial" w:hAnsi="Arial" w:cs="Arial"/>
          <w:sz w:val="22"/>
          <w:szCs w:val="22"/>
        </w:rPr>
        <w:t>HGA vs LGA</w:t>
      </w:r>
      <w:r w:rsidRPr="00AA74C7">
        <w:rPr>
          <w:rFonts w:ascii="Arial" w:hAnsi="Arial" w:cs="Arial"/>
          <w:sz w:val="22"/>
          <w:szCs w:val="22"/>
        </w:rPr>
        <w:t xml:space="preserve">, only in </w:t>
      </w:r>
      <w:r w:rsidR="005B004F">
        <w:rPr>
          <w:rFonts w:ascii="Arial" w:hAnsi="Arial" w:cs="Arial"/>
          <w:sz w:val="22"/>
          <w:szCs w:val="22"/>
        </w:rPr>
        <w:t>LGA vs Normal</w:t>
      </w:r>
      <w:r w:rsidRPr="00AA74C7">
        <w:rPr>
          <w:rFonts w:ascii="Arial" w:hAnsi="Arial" w:cs="Arial"/>
          <w:sz w:val="22"/>
          <w:szCs w:val="22"/>
        </w:rPr>
        <w:t xml:space="preserve">, and </w:t>
      </w:r>
      <w:r w:rsidR="00794CAA">
        <w:rPr>
          <w:rFonts w:ascii="Arial" w:hAnsi="Arial" w:cs="Arial"/>
          <w:sz w:val="22"/>
          <w:szCs w:val="22"/>
        </w:rPr>
        <w:t xml:space="preserve">areas where </w:t>
      </w:r>
      <w:r w:rsidR="005B004F">
        <w:rPr>
          <w:rFonts w:ascii="Arial" w:hAnsi="Arial" w:cs="Arial"/>
          <w:sz w:val="22"/>
          <w:szCs w:val="22"/>
        </w:rPr>
        <w:t>HGA vs LGA</w:t>
      </w:r>
      <w:r w:rsidRPr="00AA74C7">
        <w:rPr>
          <w:rFonts w:ascii="Arial" w:hAnsi="Arial" w:cs="Arial"/>
          <w:sz w:val="22"/>
          <w:szCs w:val="22"/>
        </w:rPr>
        <w:t xml:space="preserve"> and </w:t>
      </w:r>
      <w:r w:rsidR="005B004F">
        <w:rPr>
          <w:rFonts w:ascii="Arial" w:hAnsi="Arial" w:cs="Arial"/>
          <w:sz w:val="22"/>
          <w:szCs w:val="22"/>
        </w:rPr>
        <w:t>LGA vs Normal</w:t>
      </w:r>
      <w:r w:rsidRPr="00AA74C7">
        <w:rPr>
          <w:rFonts w:ascii="Arial" w:hAnsi="Arial" w:cs="Arial"/>
          <w:sz w:val="22"/>
          <w:szCs w:val="22"/>
        </w:rPr>
        <w:t xml:space="preserve"> overlapped. </w:t>
      </w:r>
    </w:p>
    <w:p w14:paraId="10F6438C" w14:textId="77777777" w:rsidR="000406F3" w:rsidRDefault="00E87FD4" w:rsidP="006C4C6E">
      <w:pPr>
        <w:jc w:val="both"/>
        <w:rPr>
          <w:rFonts w:ascii="Arial" w:eastAsiaTheme="minorEastAsia" w:hAnsi="Arial" w:cs="Arial"/>
          <w:kern w:val="2"/>
          <w:sz w:val="22"/>
          <w:szCs w:val="22"/>
        </w:rPr>
        <w:pPrChange w:id="875" w:author="czeng" w:date="2020-03-14T09:59:00Z">
          <w:pPr>
            <w:spacing w:line="480" w:lineRule="auto"/>
            <w:jc w:val="both"/>
          </w:pPr>
        </w:pPrChange>
      </w:pPr>
      <w:r w:rsidRPr="00AA74C7">
        <w:rPr>
          <w:rFonts w:ascii="Arial" w:eastAsiaTheme="minorEastAsia" w:hAnsi="Arial" w:cs="Arial"/>
          <w:kern w:val="2"/>
          <w:sz w:val="22"/>
          <w:szCs w:val="22"/>
        </w:rPr>
        <w:t>Figure 3. Hyper-methylated CpG sites showed better diagnostic performance than the hypo-methylated pattern. (A): Cluster analysis based on hyper-DMSs among normal, adenoma and cancer samples. (B): Cluster analysis based on hypo-DMSs among normal, adenoma and cancer samples. (C): Random forest prediction performance based on hyper</w:t>
      </w:r>
      <w:r w:rsidR="0003505D">
        <w:rPr>
          <w:rFonts w:ascii="Arial" w:eastAsiaTheme="minorEastAsia" w:hAnsi="Arial" w:cs="Arial"/>
          <w:kern w:val="2"/>
          <w:sz w:val="22"/>
          <w:szCs w:val="22"/>
        </w:rPr>
        <w:t>-</w:t>
      </w:r>
      <w:r w:rsidRPr="00AA74C7">
        <w:rPr>
          <w:rFonts w:ascii="Arial" w:eastAsiaTheme="minorEastAsia" w:hAnsi="Arial" w:cs="Arial"/>
          <w:kern w:val="2"/>
          <w:sz w:val="22"/>
          <w:szCs w:val="22"/>
        </w:rPr>
        <w:t xml:space="preserve"> and hypo-DMSs. (D): Neural network prediction performance based on hyper</w:t>
      </w:r>
      <w:r w:rsidR="0003505D">
        <w:rPr>
          <w:rFonts w:ascii="Arial" w:eastAsiaTheme="minorEastAsia" w:hAnsi="Arial" w:cs="Arial"/>
          <w:kern w:val="2"/>
          <w:sz w:val="22"/>
          <w:szCs w:val="22"/>
        </w:rPr>
        <w:t>-</w:t>
      </w:r>
      <w:r w:rsidRPr="00AA74C7">
        <w:rPr>
          <w:rFonts w:ascii="Arial" w:eastAsiaTheme="minorEastAsia" w:hAnsi="Arial" w:cs="Arial"/>
          <w:kern w:val="2"/>
          <w:sz w:val="22"/>
          <w:szCs w:val="22"/>
        </w:rPr>
        <w:t xml:space="preserve"> and hypo-DMSs. (E): </w:t>
      </w:r>
      <w:r w:rsidRPr="00AA74C7">
        <w:rPr>
          <w:rFonts w:ascii="Arial" w:hAnsi="Arial" w:cs="Arial"/>
          <w:sz w:val="22"/>
          <w:szCs w:val="22"/>
        </w:rPr>
        <w:t xml:space="preserve">tSNE analysis </w:t>
      </w:r>
      <w:r w:rsidR="00794CAA">
        <w:rPr>
          <w:rFonts w:ascii="Arial" w:hAnsi="Arial" w:cs="Arial"/>
          <w:sz w:val="22"/>
          <w:szCs w:val="22"/>
        </w:rPr>
        <w:t xml:space="preserve">highlights </w:t>
      </w:r>
      <w:r w:rsidRPr="00AA74C7">
        <w:rPr>
          <w:rFonts w:ascii="Arial" w:hAnsi="Arial" w:cs="Arial"/>
          <w:sz w:val="22"/>
          <w:szCs w:val="22"/>
        </w:rPr>
        <w:t>the data structure and sample relationship</w:t>
      </w:r>
      <w:r w:rsidRPr="00AA74C7">
        <w:rPr>
          <w:rFonts w:ascii="Arial" w:eastAsiaTheme="minorEastAsia" w:hAnsi="Arial" w:cs="Arial"/>
          <w:kern w:val="2"/>
          <w:sz w:val="22"/>
          <w:szCs w:val="22"/>
        </w:rPr>
        <w:t xml:space="preserve"> based on hyper-DMSs. (F): </w:t>
      </w:r>
      <w:r w:rsidRPr="00AA74C7">
        <w:rPr>
          <w:rFonts w:ascii="Arial" w:hAnsi="Arial" w:cs="Arial"/>
          <w:sz w:val="22"/>
          <w:szCs w:val="22"/>
        </w:rPr>
        <w:t xml:space="preserve">tSNE analysis </w:t>
      </w:r>
      <w:r w:rsidR="00794CAA">
        <w:rPr>
          <w:rFonts w:ascii="Arial" w:hAnsi="Arial" w:cs="Arial"/>
          <w:sz w:val="22"/>
          <w:szCs w:val="22"/>
        </w:rPr>
        <w:t>highlights</w:t>
      </w:r>
      <w:r w:rsidRPr="00AA74C7">
        <w:rPr>
          <w:rFonts w:ascii="Arial" w:hAnsi="Arial" w:cs="Arial"/>
          <w:sz w:val="22"/>
          <w:szCs w:val="22"/>
        </w:rPr>
        <w:t xml:space="preserve"> the data structure and sample relationship</w:t>
      </w:r>
      <w:r w:rsidRPr="00AA74C7">
        <w:rPr>
          <w:rFonts w:ascii="Arial" w:eastAsiaTheme="minorEastAsia" w:hAnsi="Arial" w:cs="Arial"/>
          <w:kern w:val="2"/>
          <w:sz w:val="22"/>
          <w:szCs w:val="22"/>
        </w:rPr>
        <w:t xml:space="preserve"> based on hypo-DMSs. (G): </w:t>
      </w:r>
      <w:r w:rsidRPr="00AA74C7">
        <w:rPr>
          <w:rFonts w:ascii="Arial" w:hAnsi="Arial" w:cs="Arial"/>
          <w:sz w:val="22"/>
          <w:szCs w:val="22"/>
        </w:rPr>
        <w:t>Average methylation level of hyper</w:t>
      </w:r>
      <w:r w:rsidR="0003505D">
        <w:rPr>
          <w:rFonts w:ascii="Arial" w:hAnsi="Arial" w:cs="Arial"/>
          <w:sz w:val="22"/>
          <w:szCs w:val="22"/>
        </w:rPr>
        <w:t>-</w:t>
      </w:r>
      <w:r w:rsidRPr="00AA74C7">
        <w:rPr>
          <w:rFonts w:ascii="Arial" w:hAnsi="Arial" w:cs="Arial"/>
          <w:sz w:val="22"/>
          <w:szCs w:val="22"/>
        </w:rPr>
        <w:t xml:space="preserve"> and hypo-DMSs</w:t>
      </w:r>
      <w:r w:rsidRPr="00AA74C7">
        <w:rPr>
          <w:rFonts w:ascii="Arial" w:eastAsiaTheme="minorEastAsia" w:hAnsi="Arial" w:cs="Arial"/>
          <w:kern w:val="2"/>
          <w:sz w:val="22"/>
          <w:szCs w:val="22"/>
        </w:rPr>
        <w:t xml:space="preserve"> (H): ROC curve of hyper-mBV and hypo-mBV.</w:t>
      </w:r>
    </w:p>
    <w:p w14:paraId="7816CE72" w14:textId="0AF3E144" w:rsidR="00974D52" w:rsidRPr="000406F3" w:rsidRDefault="00E87FD4" w:rsidP="006C4C6E">
      <w:pPr>
        <w:jc w:val="both"/>
        <w:rPr>
          <w:rFonts w:ascii="Arial" w:eastAsiaTheme="minorEastAsia" w:hAnsi="Arial" w:cs="Arial"/>
          <w:kern w:val="2"/>
          <w:sz w:val="22"/>
          <w:szCs w:val="22"/>
        </w:rPr>
        <w:pPrChange w:id="876" w:author="czeng" w:date="2020-03-14T09:59:00Z">
          <w:pPr>
            <w:spacing w:line="480" w:lineRule="auto"/>
            <w:jc w:val="both"/>
          </w:pPr>
        </w:pPrChange>
      </w:pPr>
      <w:r w:rsidRPr="00AA74C7">
        <w:rPr>
          <w:rFonts w:ascii="Arial" w:eastAsiaTheme="minorEastAsia" w:hAnsi="Arial" w:cs="Arial"/>
          <w:kern w:val="2"/>
          <w:sz w:val="22"/>
          <w:szCs w:val="22"/>
        </w:rPr>
        <w:t xml:space="preserve">Figure 4. DNA methylation </w:t>
      </w:r>
      <w:r w:rsidR="000268C9" w:rsidRPr="00AA74C7">
        <w:rPr>
          <w:rFonts w:ascii="Arial" w:eastAsia="Arial" w:hAnsi="Arial" w:cs="Arial"/>
          <w:i/>
          <w:sz w:val="22"/>
          <w:szCs w:val="22"/>
        </w:rPr>
        <w:t>ADHFE1</w:t>
      </w:r>
      <w:r w:rsidRPr="00AA74C7">
        <w:rPr>
          <w:rFonts w:ascii="Arial" w:eastAsia="Arial" w:hAnsi="Arial" w:cs="Arial"/>
          <w:sz w:val="22"/>
          <w:szCs w:val="22"/>
        </w:rPr>
        <w:t xml:space="preserve"> and </w:t>
      </w:r>
      <w:r w:rsidR="000268C9" w:rsidRPr="00AA74C7">
        <w:rPr>
          <w:rFonts w:ascii="Arial" w:eastAsia="Arial" w:hAnsi="Arial" w:cs="Arial"/>
          <w:i/>
          <w:sz w:val="22"/>
          <w:szCs w:val="22"/>
        </w:rPr>
        <w:t>ACSS3</w:t>
      </w:r>
      <w:r w:rsidRPr="00AA74C7">
        <w:rPr>
          <w:rFonts w:ascii="Arial" w:eastAsia="Arial" w:hAnsi="Arial" w:cs="Arial"/>
          <w:sz w:val="22"/>
          <w:szCs w:val="22"/>
        </w:rPr>
        <w:t xml:space="preserve"> in Normal, </w:t>
      </w:r>
      <w:r w:rsidR="006C47A1" w:rsidRPr="006C47A1">
        <w:rPr>
          <w:rFonts w:ascii="Arial" w:eastAsia="Arial" w:hAnsi="Arial" w:cs="Arial" w:hint="eastAsia"/>
          <w:sz w:val="22"/>
          <w:szCs w:val="22"/>
        </w:rPr>
        <w:t>Adenoma</w:t>
      </w:r>
      <w:r w:rsidR="00794CAA">
        <w:rPr>
          <w:rFonts w:ascii="Arial" w:eastAsia="Arial" w:hAnsi="Arial" w:cs="Arial"/>
          <w:sz w:val="22"/>
          <w:szCs w:val="22"/>
        </w:rPr>
        <w:t>,</w:t>
      </w:r>
      <w:r w:rsidRPr="00AA74C7">
        <w:rPr>
          <w:rFonts w:ascii="Arial" w:eastAsia="Arial" w:hAnsi="Arial" w:cs="Arial"/>
          <w:sz w:val="22"/>
          <w:szCs w:val="22"/>
        </w:rPr>
        <w:t xml:space="preserve"> and </w:t>
      </w:r>
      <w:r w:rsidR="006C47A1">
        <w:rPr>
          <w:rFonts w:ascii="Arial" w:eastAsia="Arial" w:hAnsi="Arial" w:cs="Arial"/>
          <w:sz w:val="22"/>
          <w:szCs w:val="22"/>
        </w:rPr>
        <w:t>Cancer</w:t>
      </w:r>
      <w:r w:rsidRPr="00AA74C7">
        <w:rPr>
          <w:rFonts w:ascii="Arial" w:eastAsia="Arial" w:hAnsi="Arial" w:cs="Arial"/>
          <w:sz w:val="22"/>
          <w:szCs w:val="22"/>
        </w:rPr>
        <w:t xml:space="preserve">. (A): </w:t>
      </w:r>
      <w:r w:rsidR="00794CAA">
        <w:rPr>
          <w:rFonts w:ascii="Arial" w:eastAsia="Arial" w:hAnsi="Arial" w:cs="Arial"/>
          <w:sz w:val="22"/>
          <w:szCs w:val="22"/>
        </w:rPr>
        <w:t>P</w:t>
      </w:r>
      <w:r w:rsidRPr="00AA74C7">
        <w:rPr>
          <w:rFonts w:ascii="Arial" w:eastAsia="Arial" w:hAnsi="Arial" w:cs="Arial"/>
          <w:sz w:val="22"/>
          <w:szCs w:val="22"/>
        </w:rPr>
        <w:t>athway of et</w:t>
      </w:r>
      <w:r w:rsidRPr="00AA74C7">
        <w:rPr>
          <w:rFonts w:ascii="Arial" w:eastAsiaTheme="minorEastAsia" w:hAnsi="Arial" w:cs="Arial"/>
          <w:kern w:val="2"/>
          <w:sz w:val="22"/>
          <w:szCs w:val="22"/>
        </w:rPr>
        <w:t>hanol degradation II</w:t>
      </w:r>
      <w:r w:rsidR="0003505D">
        <w:rPr>
          <w:rFonts w:ascii="Arial" w:eastAsiaTheme="minorEastAsia" w:hAnsi="Arial" w:cs="Arial"/>
          <w:kern w:val="2"/>
          <w:sz w:val="22"/>
          <w:szCs w:val="22"/>
        </w:rPr>
        <w:t xml:space="preserve"> </w:t>
      </w:r>
      <w:r w:rsidR="00B00DB6">
        <w:rPr>
          <w:rFonts w:ascii="Arial" w:eastAsiaTheme="minorEastAsia" w:hAnsi="Arial" w:cs="Arial"/>
          <w:kern w:val="2"/>
          <w:sz w:val="22"/>
          <w:szCs w:val="22"/>
        </w:rPr>
        <w:fldChar w:fldCharType="begin"/>
      </w:r>
      <w:r w:rsidR="0024122C">
        <w:rPr>
          <w:rFonts w:ascii="Arial" w:eastAsiaTheme="minorEastAsia" w:hAnsi="Arial" w:cs="Arial"/>
          <w:kern w:val="2"/>
          <w:sz w:val="22"/>
          <w:szCs w:val="22"/>
        </w:rPr>
        <w:instrText xml:space="preserve"> ADDIN EN.CITE &lt;EndNote&gt;&lt;Cite&gt;&lt;Author&gt;Kramer&lt;/Author&gt;&lt;Year&gt;2014&lt;/Year&gt;&lt;RecNum&gt;35&lt;/RecNum&gt;&lt;DisplayText&gt;[55]&lt;/DisplayText&gt;&lt;record&gt;&lt;rec-number&gt;35&lt;/rec-number&gt;&lt;foreign-keys&gt;&lt;key app="EN" db-id="zffsxeepa00fpreedaupevsaw9eeftzdw009" timestamp="1562222645"&gt;35&lt;/key&gt;&lt;/foreign-keys&gt;&lt;ref-type name="Journal Article"&gt;17&lt;/ref-type&gt;&lt;contributors&gt;&lt;authors&gt;&lt;author&gt;Kramer, A.&lt;/author&gt;&lt;author&gt;Green, J.&lt;/author&gt;&lt;author&gt;Pollard, J., Jr.&lt;/author&gt;&lt;author&gt;Tugendreich, S.&lt;/author&gt;&lt;/authors&gt;&lt;/contributors&gt;&lt;auth-address&gt;Ingenuity Systems, 1700 Seaport Boulevard, Redwood City, CA and Translational and Experimental Medicine-Bioinformatics, Sanofi-Aventis, 270 Albany Street, Cambridge, MA, USA.&lt;/auth-address&gt;&lt;titles&gt;&lt;title&gt;Causal analysis approaches in Ingenuity Pathway Analysis&lt;/title&gt;&lt;secondary-title&gt;Bioinformatics&lt;/secondary-title&gt;&lt;/titles&gt;&lt;periodical&gt;&lt;full-title&gt;Bioinformatics&lt;/full-title&gt;&lt;/periodical&gt;&lt;pages&gt;523-30&lt;/pages&gt;&lt;volume&gt;30&lt;/volume&gt;&lt;number&gt;4&lt;/number&gt;&lt;edition&gt;2013/12/18&lt;/edition&gt;&lt;keywords&gt;&lt;keyword&gt;*Algorithms&lt;/keyword&gt;&lt;keyword&gt;Breast Neoplasms/genetics&lt;/keyword&gt;&lt;keyword&gt;Causality&lt;/keyword&gt;&lt;keyword&gt;*Computational Biology&lt;/keyword&gt;&lt;keyword&gt;Female&lt;/keyword&gt;&lt;keyword&gt;Gene Expression Profiling/methods&lt;/keyword&gt;&lt;keyword&gt;*Gene Regulatory Networks&lt;/keyword&gt;&lt;keyword&gt;Human Umbilical Vein Endothelial Cells/metabolism&lt;/keyword&gt;&lt;keyword&gt;Humans&lt;/keyword&gt;&lt;keyword&gt;Knowledge Bases&lt;/keyword&gt;&lt;keyword&gt;MCF-7 Cells&lt;/keyword&gt;&lt;/keywords&gt;&lt;dates&gt;&lt;year&gt;2014&lt;/year&gt;&lt;pub-dates&gt;&lt;date&gt;Feb 15&lt;/date&gt;&lt;/pub-dates&gt;&lt;/dates&gt;&lt;isbn&gt;1367-4811 (Electronic)&amp;#xD;1367-4803 (Linking)&lt;/isbn&gt;&lt;accession-num&gt;24336805&lt;/accession-num&gt;&lt;urls&gt;&lt;related-urls&gt;&lt;url&gt;https://www.ncbi.nlm.nih.gov/pubmed/24336805&lt;/url&gt;&lt;/related-urls&gt;&lt;/urls&gt;&lt;custom2&gt;PMC3928520&lt;/custom2&gt;&lt;electronic-resource-num&gt;10.1093/bioinformatics/btt703&lt;/electronic-resource-num&gt;&lt;/record&gt;&lt;/Cite&gt;&lt;/EndNote&gt;</w:instrText>
      </w:r>
      <w:r w:rsidR="00B00DB6">
        <w:rPr>
          <w:rFonts w:ascii="Arial" w:eastAsiaTheme="minorEastAsia" w:hAnsi="Arial" w:cs="Arial"/>
          <w:kern w:val="2"/>
          <w:sz w:val="22"/>
          <w:szCs w:val="22"/>
        </w:rPr>
        <w:fldChar w:fldCharType="separate"/>
      </w:r>
      <w:r w:rsidR="0024122C">
        <w:rPr>
          <w:rFonts w:ascii="Arial" w:eastAsiaTheme="minorEastAsia" w:hAnsi="Arial" w:cs="Arial"/>
          <w:noProof/>
          <w:kern w:val="2"/>
          <w:sz w:val="22"/>
          <w:szCs w:val="22"/>
        </w:rPr>
        <w:t>[55]</w:t>
      </w:r>
      <w:r w:rsidR="00B00DB6">
        <w:rPr>
          <w:rFonts w:ascii="Arial" w:eastAsiaTheme="minorEastAsia" w:hAnsi="Arial" w:cs="Arial"/>
          <w:kern w:val="2"/>
          <w:sz w:val="22"/>
          <w:szCs w:val="22"/>
        </w:rPr>
        <w:fldChar w:fldCharType="end"/>
      </w:r>
      <w:r w:rsidRPr="00AA74C7">
        <w:rPr>
          <w:rFonts w:ascii="Arial" w:eastAsiaTheme="minorEastAsia" w:hAnsi="Arial" w:cs="Arial"/>
          <w:kern w:val="2"/>
          <w:sz w:val="22"/>
          <w:szCs w:val="22"/>
        </w:rPr>
        <w:t>.</w:t>
      </w:r>
      <w:r w:rsidRPr="00AA74C7">
        <w:rPr>
          <w:rFonts w:ascii="Arial" w:eastAsia="Arial" w:hAnsi="Arial" w:cs="Arial"/>
          <w:sz w:val="22"/>
          <w:szCs w:val="22"/>
        </w:rPr>
        <w:t xml:space="preserve"> (B): </w:t>
      </w:r>
      <w:r w:rsidR="00794CAA">
        <w:rPr>
          <w:rFonts w:ascii="Arial" w:eastAsia="Arial" w:hAnsi="Arial" w:cs="Arial"/>
          <w:sz w:val="22"/>
          <w:szCs w:val="22"/>
        </w:rPr>
        <w:t>R</w:t>
      </w:r>
      <w:r w:rsidRPr="00AA74C7">
        <w:rPr>
          <w:rFonts w:ascii="Arial" w:eastAsia="Arial" w:hAnsi="Arial" w:cs="Arial"/>
          <w:sz w:val="22"/>
          <w:szCs w:val="22"/>
        </w:rPr>
        <w:t xml:space="preserve">elationship between DNA methylation and gene expression of </w:t>
      </w:r>
      <w:r w:rsidR="000268C9" w:rsidRPr="00AA74C7">
        <w:rPr>
          <w:rFonts w:ascii="Arial" w:eastAsia="Arial" w:hAnsi="Arial" w:cs="Arial"/>
          <w:i/>
          <w:sz w:val="22"/>
          <w:szCs w:val="22"/>
        </w:rPr>
        <w:t>ADHFE1</w:t>
      </w:r>
      <w:r w:rsidRPr="00AA74C7">
        <w:rPr>
          <w:rFonts w:ascii="Arial" w:eastAsia="Arial" w:hAnsi="Arial" w:cs="Arial"/>
          <w:sz w:val="22"/>
          <w:szCs w:val="22"/>
        </w:rPr>
        <w:t xml:space="preserve">. (C): </w:t>
      </w:r>
      <w:r w:rsidR="00794CAA">
        <w:rPr>
          <w:rFonts w:ascii="Arial" w:eastAsia="Arial" w:hAnsi="Arial" w:cs="Arial"/>
          <w:sz w:val="22"/>
          <w:szCs w:val="22"/>
        </w:rPr>
        <w:t>R</w:t>
      </w:r>
      <w:r w:rsidRPr="00AA74C7">
        <w:rPr>
          <w:rFonts w:ascii="Arial" w:eastAsia="Arial" w:hAnsi="Arial" w:cs="Arial"/>
          <w:sz w:val="22"/>
          <w:szCs w:val="22"/>
        </w:rPr>
        <w:t xml:space="preserve">elationship between DNA methylation and gene expression of </w:t>
      </w:r>
      <w:r w:rsidR="000268C9" w:rsidRPr="00AA74C7">
        <w:rPr>
          <w:rFonts w:ascii="Arial" w:eastAsia="Arial" w:hAnsi="Arial" w:cs="Arial"/>
          <w:i/>
          <w:sz w:val="22"/>
          <w:szCs w:val="22"/>
        </w:rPr>
        <w:t>ACSS3</w:t>
      </w:r>
      <w:r w:rsidRPr="00AA74C7">
        <w:rPr>
          <w:rFonts w:ascii="Arial" w:eastAsia="Arial" w:hAnsi="Arial" w:cs="Arial"/>
          <w:sz w:val="22"/>
          <w:szCs w:val="22"/>
        </w:rPr>
        <w:t xml:space="preserve">. (D): </w:t>
      </w:r>
      <w:r w:rsidR="00C72FE7" w:rsidRPr="00AA74C7">
        <w:rPr>
          <w:rFonts w:ascii="Arial" w:eastAsia="Arial" w:hAnsi="Arial" w:cs="Arial"/>
          <w:sz w:val="22"/>
          <w:szCs w:val="22"/>
        </w:rPr>
        <w:t xml:space="preserve">Left </w:t>
      </w:r>
      <w:r w:rsidR="00794CAA">
        <w:rPr>
          <w:rFonts w:ascii="Arial" w:eastAsia="Arial" w:hAnsi="Arial" w:cs="Arial"/>
          <w:sz w:val="22"/>
          <w:szCs w:val="22"/>
        </w:rPr>
        <w:t>panel</w:t>
      </w:r>
      <w:r w:rsidR="00C72FE7" w:rsidRPr="00AA74C7">
        <w:rPr>
          <w:rFonts w:ascii="Arial" w:eastAsia="Arial" w:hAnsi="Arial" w:cs="Arial"/>
          <w:sz w:val="22"/>
          <w:szCs w:val="22"/>
        </w:rPr>
        <w:t xml:space="preserve"> is </w:t>
      </w:r>
      <w:r w:rsidR="003F2564" w:rsidRPr="00AA74C7">
        <w:rPr>
          <w:rFonts w:ascii="Arial" w:eastAsia="Arial" w:hAnsi="Arial" w:cs="Arial"/>
          <w:sz w:val="22"/>
          <w:szCs w:val="22"/>
        </w:rPr>
        <w:t>identification of cutoff</w:t>
      </w:r>
      <w:r w:rsidR="00794CAA">
        <w:rPr>
          <w:rFonts w:ascii="Arial" w:eastAsia="Arial" w:hAnsi="Arial" w:cs="Arial"/>
          <w:sz w:val="22"/>
          <w:szCs w:val="22"/>
        </w:rPr>
        <w:t xml:space="preserve"> where the</w:t>
      </w:r>
      <w:r w:rsidR="00255D6E">
        <w:rPr>
          <w:rFonts w:ascii="Arial" w:eastAsia="Arial" w:hAnsi="Arial" w:cs="Arial"/>
          <w:sz w:val="22"/>
          <w:szCs w:val="22"/>
        </w:rPr>
        <w:t xml:space="preserve"> </w:t>
      </w:r>
      <w:r w:rsidR="003F2564" w:rsidRPr="00AA74C7">
        <w:rPr>
          <w:rFonts w:ascii="Arial" w:eastAsia="Arial" w:hAnsi="Arial" w:cs="Arial"/>
          <w:sz w:val="22"/>
          <w:szCs w:val="22"/>
        </w:rPr>
        <w:t xml:space="preserve">X axis is sample number of classification error; Right </w:t>
      </w:r>
      <w:r w:rsidR="00794CAA">
        <w:rPr>
          <w:rFonts w:ascii="Arial" w:eastAsia="Arial" w:hAnsi="Arial" w:cs="Arial"/>
          <w:sz w:val="22"/>
          <w:szCs w:val="22"/>
        </w:rPr>
        <w:t>panel</w:t>
      </w:r>
      <w:r w:rsidR="003F2564" w:rsidRPr="00AA74C7">
        <w:rPr>
          <w:rFonts w:ascii="Arial" w:eastAsia="Arial" w:hAnsi="Arial" w:cs="Arial"/>
          <w:sz w:val="22"/>
          <w:szCs w:val="22"/>
        </w:rPr>
        <w:t xml:space="preserve"> is DNA methylation of </w:t>
      </w:r>
      <w:r w:rsidR="003F2564" w:rsidRPr="00AA74C7">
        <w:rPr>
          <w:rFonts w:ascii="Arial" w:eastAsia="Arial" w:hAnsi="Arial" w:cs="Arial"/>
          <w:i/>
          <w:sz w:val="22"/>
          <w:szCs w:val="22"/>
        </w:rPr>
        <w:t>ADHFE1</w:t>
      </w:r>
      <w:r w:rsidR="003F2564" w:rsidRPr="00AA74C7">
        <w:rPr>
          <w:rFonts w:ascii="Arial" w:eastAsia="Arial" w:hAnsi="Arial" w:cs="Arial"/>
          <w:sz w:val="22"/>
          <w:szCs w:val="22"/>
        </w:rPr>
        <w:t xml:space="preserve"> in normal, adenoma</w:t>
      </w:r>
      <w:r w:rsidR="00794CAA">
        <w:rPr>
          <w:rFonts w:ascii="Arial" w:eastAsia="Arial" w:hAnsi="Arial" w:cs="Arial"/>
          <w:sz w:val="22"/>
          <w:szCs w:val="22"/>
        </w:rPr>
        <w:t>,</w:t>
      </w:r>
      <w:r w:rsidR="003F2564" w:rsidRPr="00AA74C7">
        <w:rPr>
          <w:rFonts w:ascii="Arial" w:eastAsia="Arial" w:hAnsi="Arial" w:cs="Arial"/>
          <w:sz w:val="22"/>
          <w:szCs w:val="22"/>
        </w:rPr>
        <w:t xml:space="preserve"> and cancer samples.</w:t>
      </w:r>
      <w:r w:rsidRPr="00AA74C7">
        <w:rPr>
          <w:rFonts w:ascii="Arial" w:eastAsia="Arial" w:hAnsi="Arial" w:cs="Arial"/>
          <w:sz w:val="22"/>
          <w:szCs w:val="22"/>
        </w:rPr>
        <w:t xml:space="preserve"> (E): </w:t>
      </w:r>
      <w:r w:rsidR="00794CAA">
        <w:rPr>
          <w:rFonts w:ascii="Arial" w:eastAsia="Arial" w:hAnsi="Arial" w:cs="Arial"/>
          <w:sz w:val="22"/>
          <w:szCs w:val="22"/>
        </w:rPr>
        <w:t>H</w:t>
      </w:r>
      <w:r w:rsidR="003F2564" w:rsidRPr="00AA74C7">
        <w:rPr>
          <w:rFonts w:ascii="Arial" w:eastAsia="Arial" w:hAnsi="Arial" w:cs="Arial"/>
          <w:sz w:val="22"/>
          <w:szCs w:val="22"/>
        </w:rPr>
        <w:t xml:space="preserve">eatmap of sites within </w:t>
      </w:r>
      <w:r w:rsidR="003F2564" w:rsidRPr="00255D6E">
        <w:rPr>
          <w:rFonts w:ascii="Arial" w:eastAsia="Arial" w:hAnsi="Arial" w:cs="Arial"/>
          <w:i/>
          <w:sz w:val="22"/>
          <w:szCs w:val="22"/>
        </w:rPr>
        <w:t>ADHFE1</w:t>
      </w:r>
      <w:r w:rsidR="003F2564" w:rsidRPr="00AA74C7">
        <w:rPr>
          <w:rFonts w:ascii="Arial" w:eastAsia="Arial" w:hAnsi="Arial" w:cs="Arial"/>
          <w:sz w:val="22"/>
          <w:szCs w:val="22"/>
        </w:rPr>
        <w:t xml:space="preserve"> promoter in normal, adenoma and cancer samples. (F): ROC of the prediction of </w:t>
      </w:r>
      <w:r w:rsidR="003F2564" w:rsidRPr="00AA74C7">
        <w:rPr>
          <w:rFonts w:ascii="Arial" w:eastAsia="Arial" w:hAnsi="Arial" w:cs="Arial"/>
          <w:i/>
          <w:sz w:val="22"/>
          <w:szCs w:val="22"/>
        </w:rPr>
        <w:t>ADHFE1</w:t>
      </w:r>
      <w:r w:rsidR="003F2564" w:rsidRPr="00AA74C7">
        <w:rPr>
          <w:rFonts w:ascii="Arial" w:eastAsia="Arial" w:hAnsi="Arial" w:cs="Arial"/>
          <w:sz w:val="22"/>
          <w:szCs w:val="22"/>
        </w:rPr>
        <w:t xml:space="preserve"> for colorectal adenoma and can</w:t>
      </w:r>
      <w:r w:rsidR="00794CAA">
        <w:rPr>
          <w:rFonts w:ascii="Arial" w:eastAsia="Arial" w:hAnsi="Arial" w:cs="Arial"/>
          <w:sz w:val="22"/>
          <w:szCs w:val="22"/>
        </w:rPr>
        <w:t>c</w:t>
      </w:r>
      <w:r w:rsidR="003F2564" w:rsidRPr="00AA74C7">
        <w:rPr>
          <w:rFonts w:ascii="Arial" w:eastAsia="Arial" w:hAnsi="Arial" w:cs="Arial"/>
          <w:sz w:val="22"/>
          <w:szCs w:val="22"/>
        </w:rPr>
        <w:t xml:space="preserve">er. (G): DNA methylation of </w:t>
      </w:r>
      <w:r w:rsidR="003F2564" w:rsidRPr="00AA74C7">
        <w:rPr>
          <w:rFonts w:ascii="Arial" w:eastAsia="Arial" w:hAnsi="Arial" w:cs="Arial"/>
          <w:i/>
          <w:sz w:val="22"/>
          <w:szCs w:val="22"/>
        </w:rPr>
        <w:t>ACSS3</w:t>
      </w:r>
      <w:r w:rsidR="003F2564" w:rsidRPr="00AA74C7">
        <w:rPr>
          <w:rFonts w:ascii="Arial" w:eastAsia="Arial" w:hAnsi="Arial" w:cs="Arial"/>
          <w:sz w:val="22"/>
          <w:szCs w:val="22"/>
        </w:rPr>
        <w:t xml:space="preserve"> in normal, adenoma</w:t>
      </w:r>
      <w:r w:rsidR="00794CAA">
        <w:rPr>
          <w:rFonts w:ascii="Arial" w:eastAsia="Arial" w:hAnsi="Arial" w:cs="Arial"/>
          <w:sz w:val="22"/>
          <w:szCs w:val="22"/>
        </w:rPr>
        <w:t>,</w:t>
      </w:r>
      <w:r w:rsidR="003F2564" w:rsidRPr="00AA74C7">
        <w:rPr>
          <w:rFonts w:ascii="Arial" w:eastAsia="Arial" w:hAnsi="Arial" w:cs="Arial"/>
          <w:sz w:val="22"/>
          <w:szCs w:val="22"/>
        </w:rPr>
        <w:t xml:space="preserve"> and cancer samples. </w:t>
      </w:r>
    </w:p>
    <w:p w14:paraId="5F948A0F" w14:textId="1D8C6C7F" w:rsidR="00974D52" w:rsidRDefault="007C1D42" w:rsidP="006C4C6E">
      <w:pPr>
        <w:pStyle w:val="HTML"/>
        <w:shd w:val="clear" w:color="auto" w:fill="FFFFFF"/>
        <w:jc w:val="both"/>
        <w:rPr>
          <w:rFonts w:ascii="Arial" w:eastAsia="Arial" w:hAnsi="Arial" w:cs="Arial"/>
          <w:sz w:val="22"/>
          <w:szCs w:val="22"/>
        </w:rPr>
        <w:pPrChange w:id="877" w:author="czeng" w:date="2020-03-14T09:59:00Z">
          <w:pPr>
            <w:pStyle w:val="HTML"/>
            <w:shd w:val="clear" w:color="auto" w:fill="FFFFFF"/>
            <w:spacing w:line="480" w:lineRule="auto"/>
            <w:jc w:val="both"/>
          </w:pPr>
        </w:pPrChange>
      </w:pPr>
      <w:r>
        <w:rPr>
          <w:rFonts w:ascii="Arial" w:eastAsiaTheme="minorEastAsia" w:hAnsi="Arial" w:cs="Arial"/>
          <w:kern w:val="2"/>
          <w:sz w:val="22"/>
          <w:szCs w:val="22"/>
        </w:rPr>
        <w:t>Figure 5</w:t>
      </w:r>
      <w:r w:rsidRPr="00AA74C7">
        <w:rPr>
          <w:rFonts w:ascii="Arial" w:eastAsiaTheme="minorEastAsia" w:hAnsi="Arial" w:cs="Arial"/>
          <w:kern w:val="2"/>
          <w:sz w:val="22"/>
          <w:szCs w:val="22"/>
        </w:rPr>
        <w:t>.</w:t>
      </w:r>
      <w:r>
        <w:rPr>
          <w:rFonts w:ascii="Arial" w:eastAsiaTheme="minorEastAsia" w:hAnsi="Arial" w:cs="Arial"/>
          <w:kern w:val="2"/>
          <w:sz w:val="22"/>
          <w:szCs w:val="22"/>
        </w:rPr>
        <w:t xml:space="preserve"> </w:t>
      </w:r>
      <w:r>
        <w:rPr>
          <w:rFonts w:ascii="Arial" w:eastAsia="Arial" w:hAnsi="Arial" w:cs="Arial"/>
          <w:sz w:val="22"/>
          <w:szCs w:val="22"/>
        </w:rPr>
        <w:t>C</w:t>
      </w:r>
      <w:r w:rsidRPr="00AA74C7">
        <w:rPr>
          <w:rFonts w:ascii="Arial" w:eastAsia="Arial" w:hAnsi="Arial" w:cs="Arial"/>
          <w:sz w:val="22"/>
          <w:szCs w:val="22"/>
        </w:rPr>
        <w:t xml:space="preserve">omparison of </w:t>
      </w:r>
      <w:r w:rsidRPr="00AA74C7">
        <w:rPr>
          <w:rFonts w:ascii="Arial" w:eastAsia="Arial" w:hAnsi="Arial" w:cs="Arial"/>
          <w:i/>
          <w:sz w:val="22"/>
          <w:szCs w:val="22"/>
        </w:rPr>
        <w:t>ADHFE1</w:t>
      </w:r>
      <w:r w:rsidRPr="00AA74C7">
        <w:rPr>
          <w:rFonts w:ascii="Arial" w:eastAsia="Arial" w:hAnsi="Arial" w:cs="Arial"/>
          <w:sz w:val="22"/>
          <w:szCs w:val="22"/>
        </w:rPr>
        <w:t xml:space="preserve"> </w:t>
      </w:r>
      <w:r w:rsidR="0003505D">
        <w:rPr>
          <w:rFonts w:ascii="Arial" w:eastAsia="Arial" w:hAnsi="Arial" w:cs="Arial"/>
          <w:sz w:val="22"/>
          <w:szCs w:val="22"/>
        </w:rPr>
        <w:t>with</w:t>
      </w:r>
      <w:r w:rsidRPr="00AA74C7">
        <w:rPr>
          <w:rFonts w:ascii="Arial" w:eastAsia="Arial" w:hAnsi="Arial" w:cs="Arial"/>
          <w:sz w:val="22"/>
          <w:szCs w:val="22"/>
        </w:rPr>
        <w:t xml:space="preserve"> </w:t>
      </w:r>
      <w:r w:rsidRPr="00AA74C7">
        <w:rPr>
          <w:rFonts w:ascii="Arial" w:eastAsia="Arial" w:hAnsi="Arial" w:cs="Arial"/>
          <w:i/>
          <w:sz w:val="22"/>
          <w:szCs w:val="22"/>
        </w:rPr>
        <w:t>SEPT9</w:t>
      </w:r>
      <w:r>
        <w:rPr>
          <w:rFonts w:ascii="Arial" w:eastAsia="Arial" w:hAnsi="Arial" w:cs="Arial"/>
          <w:i/>
          <w:sz w:val="22"/>
          <w:szCs w:val="22"/>
        </w:rPr>
        <w:t>.</w:t>
      </w:r>
      <w:r>
        <w:rPr>
          <w:rFonts w:ascii="Arial" w:eastAsiaTheme="minorEastAsia" w:hAnsi="Arial" w:cs="Arial" w:hint="eastAsia"/>
          <w:sz w:val="22"/>
          <w:szCs w:val="22"/>
        </w:rPr>
        <w:t xml:space="preserve"> </w:t>
      </w:r>
      <w:r>
        <w:rPr>
          <w:rFonts w:ascii="Arial" w:eastAsia="Arial" w:hAnsi="Arial" w:cs="Arial"/>
          <w:sz w:val="22"/>
          <w:szCs w:val="22"/>
        </w:rPr>
        <w:t>(A</w:t>
      </w:r>
      <w:r w:rsidR="003F2564" w:rsidRPr="00AA74C7">
        <w:rPr>
          <w:rFonts w:ascii="Arial" w:eastAsia="Arial" w:hAnsi="Arial" w:cs="Arial"/>
          <w:sz w:val="22"/>
          <w:szCs w:val="22"/>
        </w:rPr>
        <w:t xml:space="preserve">): ROC comparison of </w:t>
      </w:r>
      <w:r w:rsidR="003F2564" w:rsidRPr="00AA74C7">
        <w:rPr>
          <w:rFonts w:ascii="Arial" w:eastAsia="Arial" w:hAnsi="Arial" w:cs="Arial"/>
          <w:i/>
          <w:sz w:val="22"/>
          <w:szCs w:val="22"/>
        </w:rPr>
        <w:t>ADHFE1</w:t>
      </w:r>
      <w:r w:rsidR="003F2564" w:rsidRPr="00AA74C7">
        <w:rPr>
          <w:rFonts w:ascii="Arial" w:eastAsia="Arial" w:hAnsi="Arial" w:cs="Arial"/>
          <w:sz w:val="22"/>
          <w:szCs w:val="22"/>
        </w:rPr>
        <w:t xml:space="preserve"> and </w:t>
      </w:r>
      <w:r w:rsidR="003F2564" w:rsidRPr="00AA74C7">
        <w:rPr>
          <w:rFonts w:ascii="Arial" w:eastAsia="Arial" w:hAnsi="Arial" w:cs="Arial"/>
          <w:i/>
          <w:sz w:val="22"/>
          <w:szCs w:val="22"/>
        </w:rPr>
        <w:t>SEPT9</w:t>
      </w:r>
      <w:r>
        <w:rPr>
          <w:rFonts w:ascii="Arial" w:eastAsia="Arial" w:hAnsi="Arial" w:cs="Arial"/>
          <w:sz w:val="22"/>
          <w:szCs w:val="22"/>
        </w:rPr>
        <w:t>. (B</w:t>
      </w:r>
      <w:r w:rsidR="003F2564" w:rsidRPr="00AA74C7">
        <w:rPr>
          <w:rFonts w:ascii="Arial" w:eastAsia="Arial" w:hAnsi="Arial" w:cs="Arial"/>
          <w:sz w:val="22"/>
          <w:szCs w:val="22"/>
        </w:rPr>
        <w:t xml:space="preserve">): DNA methylation of </w:t>
      </w:r>
      <w:r w:rsidR="003F2564" w:rsidRPr="00AA74C7">
        <w:rPr>
          <w:rFonts w:ascii="Arial" w:eastAsia="Arial" w:hAnsi="Arial" w:cs="Arial"/>
          <w:i/>
          <w:sz w:val="22"/>
          <w:szCs w:val="22"/>
        </w:rPr>
        <w:t>SEPT9</w:t>
      </w:r>
      <w:r w:rsidR="003F2564" w:rsidRPr="00AA74C7">
        <w:rPr>
          <w:rFonts w:ascii="Arial" w:eastAsia="Arial" w:hAnsi="Arial" w:cs="Arial"/>
          <w:sz w:val="22"/>
          <w:szCs w:val="22"/>
        </w:rPr>
        <w:t xml:space="preserve"> in normal, adenoma</w:t>
      </w:r>
      <w:r w:rsidR="00794CAA">
        <w:rPr>
          <w:rFonts w:ascii="Arial" w:eastAsia="Arial" w:hAnsi="Arial" w:cs="Arial"/>
          <w:sz w:val="22"/>
          <w:szCs w:val="22"/>
        </w:rPr>
        <w:t>,</w:t>
      </w:r>
      <w:r w:rsidR="003F2564" w:rsidRPr="00AA74C7">
        <w:rPr>
          <w:rFonts w:ascii="Arial" w:eastAsia="Arial" w:hAnsi="Arial" w:cs="Arial"/>
          <w:sz w:val="22"/>
          <w:szCs w:val="22"/>
        </w:rPr>
        <w:t xml:space="preserve"> and cancer samples.</w:t>
      </w:r>
    </w:p>
    <w:p w14:paraId="2F2AFDE8" w14:textId="0D6DA19B" w:rsidR="000406F3" w:rsidRDefault="000406F3" w:rsidP="006C4C6E">
      <w:pPr>
        <w:pStyle w:val="HTML"/>
        <w:shd w:val="clear" w:color="auto" w:fill="FFFFFF"/>
        <w:jc w:val="both"/>
        <w:rPr>
          <w:rFonts w:ascii="Arial" w:eastAsia="Arial" w:hAnsi="Arial" w:cs="Arial"/>
          <w:sz w:val="22"/>
          <w:szCs w:val="22"/>
        </w:rPr>
        <w:pPrChange w:id="878" w:author="czeng" w:date="2020-03-14T09:59:00Z">
          <w:pPr>
            <w:pStyle w:val="HTML"/>
            <w:shd w:val="clear" w:color="auto" w:fill="FFFFFF"/>
            <w:spacing w:line="480" w:lineRule="auto"/>
            <w:jc w:val="both"/>
          </w:pPr>
        </w:pPrChange>
      </w:pPr>
    </w:p>
    <w:p w14:paraId="41DD826D" w14:textId="53186658" w:rsidR="000406F3" w:rsidRDefault="000406F3" w:rsidP="006C4C6E">
      <w:pPr>
        <w:pStyle w:val="HTML"/>
        <w:shd w:val="clear" w:color="auto" w:fill="FFFFFF"/>
        <w:jc w:val="both"/>
        <w:rPr>
          <w:rFonts w:ascii="Arial" w:eastAsia="Arial" w:hAnsi="Arial" w:cs="Arial"/>
          <w:sz w:val="22"/>
          <w:szCs w:val="22"/>
        </w:rPr>
        <w:pPrChange w:id="879" w:author="czeng" w:date="2020-03-14T09:59:00Z">
          <w:pPr>
            <w:pStyle w:val="HTML"/>
            <w:shd w:val="clear" w:color="auto" w:fill="FFFFFF"/>
            <w:spacing w:line="480" w:lineRule="auto"/>
            <w:jc w:val="both"/>
          </w:pPr>
        </w:pPrChange>
      </w:pPr>
    </w:p>
    <w:p w14:paraId="6A1B14BC" w14:textId="5C144EED" w:rsidR="000406F3" w:rsidRDefault="000406F3" w:rsidP="006C4C6E">
      <w:pPr>
        <w:pStyle w:val="HTML"/>
        <w:shd w:val="clear" w:color="auto" w:fill="FFFFFF"/>
        <w:jc w:val="both"/>
        <w:rPr>
          <w:rFonts w:ascii="Arial" w:eastAsia="Arial" w:hAnsi="Arial" w:cs="Arial"/>
          <w:sz w:val="22"/>
          <w:szCs w:val="22"/>
        </w:rPr>
        <w:pPrChange w:id="880" w:author="czeng" w:date="2020-03-14T09:59:00Z">
          <w:pPr>
            <w:pStyle w:val="HTML"/>
            <w:shd w:val="clear" w:color="auto" w:fill="FFFFFF"/>
            <w:spacing w:line="480" w:lineRule="auto"/>
            <w:jc w:val="both"/>
          </w:pPr>
        </w:pPrChange>
      </w:pPr>
    </w:p>
    <w:p w14:paraId="1224BA4F" w14:textId="47ADB464" w:rsidR="000406F3" w:rsidRDefault="000406F3" w:rsidP="006C4C6E">
      <w:pPr>
        <w:pStyle w:val="HTML"/>
        <w:shd w:val="clear" w:color="auto" w:fill="FFFFFF"/>
        <w:jc w:val="both"/>
        <w:rPr>
          <w:rFonts w:ascii="Arial" w:eastAsia="Arial" w:hAnsi="Arial" w:cs="Arial"/>
          <w:sz w:val="22"/>
          <w:szCs w:val="22"/>
        </w:rPr>
        <w:pPrChange w:id="881" w:author="czeng" w:date="2020-03-14T09:59:00Z">
          <w:pPr>
            <w:pStyle w:val="HTML"/>
            <w:shd w:val="clear" w:color="auto" w:fill="FFFFFF"/>
            <w:spacing w:line="480" w:lineRule="auto"/>
            <w:jc w:val="both"/>
          </w:pPr>
        </w:pPrChange>
      </w:pPr>
    </w:p>
    <w:p w14:paraId="6DEE2A34" w14:textId="787BB9A1" w:rsidR="000406F3" w:rsidRDefault="000406F3" w:rsidP="006C4C6E">
      <w:pPr>
        <w:pStyle w:val="HTML"/>
        <w:shd w:val="clear" w:color="auto" w:fill="FFFFFF"/>
        <w:jc w:val="both"/>
        <w:rPr>
          <w:rFonts w:ascii="Arial" w:eastAsia="Arial" w:hAnsi="Arial" w:cs="Arial"/>
          <w:sz w:val="22"/>
          <w:szCs w:val="22"/>
        </w:rPr>
        <w:pPrChange w:id="882" w:author="czeng" w:date="2020-03-14T09:59:00Z">
          <w:pPr>
            <w:pStyle w:val="HTML"/>
            <w:shd w:val="clear" w:color="auto" w:fill="FFFFFF"/>
            <w:spacing w:line="480" w:lineRule="auto"/>
            <w:jc w:val="both"/>
          </w:pPr>
        </w:pPrChange>
      </w:pPr>
    </w:p>
    <w:p w14:paraId="3D8D5863" w14:textId="2E7921AF" w:rsidR="000406F3" w:rsidRDefault="000406F3" w:rsidP="006C4C6E">
      <w:pPr>
        <w:pStyle w:val="HTML"/>
        <w:shd w:val="clear" w:color="auto" w:fill="FFFFFF"/>
        <w:jc w:val="both"/>
        <w:rPr>
          <w:rFonts w:ascii="Arial" w:eastAsia="Arial" w:hAnsi="Arial" w:cs="Arial"/>
          <w:sz w:val="22"/>
          <w:szCs w:val="22"/>
        </w:rPr>
        <w:pPrChange w:id="883" w:author="czeng" w:date="2020-03-14T09:59:00Z">
          <w:pPr>
            <w:pStyle w:val="HTML"/>
            <w:shd w:val="clear" w:color="auto" w:fill="FFFFFF"/>
            <w:spacing w:line="480" w:lineRule="auto"/>
            <w:jc w:val="both"/>
          </w:pPr>
        </w:pPrChange>
      </w:pPr>
    </w:p>
    <w:p w14:paraId="780DFFC7" w14:textId="79D02B7B" w:rsidR="000406F3" w:rsidRDefault="000406F3" w:rsidP="006C4C6E">
      <w:pPr>
        <w:pStyle w:val="HTML"/>
        <w:shd w:val="clear" w:color="auto" w:fill="FFFFFF"/>
        <w:jc w:val="both"/>
        <w:rPr>
          <w:rFonts w:ascii="Arial" w:eastAsia="Arial" w:hAnsi="Arial" w:cs="Arial"/>
          <w:sz w:val="22"/>
          <w:szCs w:val="22"/>
        </w:rPr>
        <w:pPrChange w:id="884" w:author="czeng" w:date="2020-03-14T09:59:00Z">
          <w:pPr>
            <w:pStyle w:val="HTML"/>
            <w:shd w:val="clear" w:color="auto" w:fill="FFFFFF"/>
            <w:spacing w:line="480" w:lineRule="auto"/>
            <w:jc w:val="both"/>
          </w:pPr>
        </w:pPrChange>
      </w:pPr>
    </w:p>
    <w:p w14:paraId="4220FB9B" w14:textId="7602D21B" w:rsidR="000406F3" w:rsidRDefault="000406F3" w:rsidP="006C4C6E">
      <w:pPr>
        <w:pStyle w:val="HTML"/>
        <w:shd w:val="clear" w:color="auto" w:fill="FFFFFF"/>
        <w:jc w:val="both"/>
        <w:rPr>
          <w:rFonts w:ascii="Arial" w:eastAsia="Arial" w:hAnsi="Arial" w:cs="Arial"/>
          <w:sz w:val="22"/>
          <w:szCs w:val="22"/>
        </w:rPr>
        <w:pPrChange w:id="885" w:author="czeng" w:date="2020-03-14T09:59:00Z">
          <w:pPr>
            <w:pStyle w:val="HTML"/>
            <w:shd w:val="clear" w:color="auto" w:fill="FFFFFF"/>
            <w:spacing w:line="480" w:lineRule="auto"/>
            <w:jc w:val="both"/>
          </w:pPr>
        </w:pPrChange>
      </w:pPr>
    </w:p>
    <w:p w14:paraId="65434899" w14:textId="29170D5B" w:rsidR="000406F3" w:rsidRDefault="000406F3" w:rsidP="006C4C6E">
      <w:pPr>
        <w:pStyle w:val="HTML"/>
        <w:shd w:val="clear" w:color="auto" w:fill="FFFFFF"/>
        <w:jc w:val="both"/>
        <w:rPr>
          <w:rFonts w:ascii="Arial" w:eastAsia="Arial" w:hAnsi="Arial" w:cs="Arial"/>
          <w:sz w:val="22"/>
          <w:szCs w:val="22"/>
        </w:rPr>
        <w:pPrChange w:id="886" w:author="czeng" w:date="2020-03-14T09:59:00Z">
          <w:pPr>
            <w:pStyle w:val="HTML"/>
            <w:shd w:val="clear" w:color="auto" w:fill="FFFFFF"/>
            <w:spacing w:line="480" w:lineRule="auto"/>
            <w:jc w:val="both"/>
          </w:pPr>
        </w:pPrChange>
      </w:pPr>
    </w:p>
    <w:p w14:paraId="74681E54" w14:textId="59BE2B16" w:rsidR="000406F3" w:rsidRDefault="000406F3" w:rsidP="006C4C6E">
      <w:pPr>
        <w:pStyle w:val="HTML"/>
        <w:shd w:val="clear" w:color="auto" w:fill="FFFFFF"/>
        <w:jc w:val="both"/>
        <w:rPr>
          <w:rFonts w:ascii="Arial" w:eastAsia="Arial" w:hAnsi="Arial" w:cs="Arial"/>
          <w:sz w:val="22"/>
          <w:szCs w:val="22"/>
        </w:rPr>
        <w:pPrChange w:id="887" w:author="czeng" w:date="2020-03-14T09:59:00Z">
          <w:pPr>
            <w:pStyle w:val="HTML"/>
            <w:shd w:val="clear" w:color="auto" w:fill="FFFFFF"/>
            <w:spacing w:line="480" w:lineRule="auto"/>
            <w:jc w:val="both"/>
          </w:pPr>
        </w:pPrChange>
      </w:pPr>
    </w:p>
    <w:p w14:paraId="75AF4600" w14:textId="77777777" w:rsidR="000406F3" w:rsidRPr="000406F3" w:rsidRDefault="000406F3" w:rsidP="006C4C6E">
      <w:pPr>
        <w:pStyle w:val="HTML"/>
        <w:shd w:val="clear" w:color="auto" w:fill="FFFFFF"/>
        <w:jc w:val="both"/>
        <w:rPr>
          <w:rFonts w:ascii="Arial" w:eastAsiaTheme="minorEastAsia" w:hAnsi="Arial" w:cs="Arial"/>
          <w:sz w:val="22"/>
          <w:szCs w:val="22"/>
        </w:rPr>
        <w:pPrChange w:id="888" w:author="czeng" w:date="2020-03-14T09:59:00Z">
          <w:pPr>
            <w:pStyle w:val="HTML"/>
            <w:shd w:val="clear" w:color="auto" w:fill="FFFFFF"/>
            <w:spacing w:line="480" w:lineRule="auto"/>
            <w:jc w:val="both"/>
          </w:pPr>
        </w:pPrChange>
      </w:pPr>
    </w:p>
    <w:p w14:paraId="10EC0D04" w14:textId="34277F6B" w:rsidR="007C3E92" w:rsidRPr="00AA74C7" w:rsidRDefault="007C3E92" w:rsidP="006C4C6E">
      <w:pPr>
        <w:pStyle w:val="HTML"/>
        <w:shd w:val="clear" w:color="auto" w:fill="FFFFFF"/>
        <w:jc w:val="both"/>
        <w:rPr>
          <w:rFonts w:ascii="Arial" w:eastAsiaTheme="minorEastAsia" w:hAnsi="Arial" w:cs="Arial"/>
          <w:kern w:val="2"/>
          <w:sz w:val="22"/>
          <w:szCs w:val="22"/>
        </w:rPr>
        <w:pPrChange w:id="889" w:author="czeng" w:date="2020-03-14T09:59:00Z">
          <w:pPr>
            <w:pStyle w:val="HTML"/>
            <w:shd w:val="clear" w:color="auto" w:fill="FFFFFF"/>
            <w:spacing w:line="480" w:lineRule="auto"/>
            <w:jc w:val="both"/>
          </w:pPr>
        </w:pPrChange>
      </w:pPr>
      <w:r w:rsidRPr="00AA74C7">
        <w:rPr>
          <w:rFonts w:ascii="Arial" w:eastAsiaTheme="minorEastAsia" w:hAnsi="Arial" w:cs="Arial"/>
          <w:kern w:val="2"/>
          <w:sz w:val="22"/>
          <w:szCs w:val="22"/>
        </w:rPr>
        <w:t>Table 1. Prediction performan</w:t>
      </w:r>
      <w:r w:rsidR="00CB60AC">
        <w:rPr>
          <w:rFonts w:ascii="Arial" w:eastAsiaTheme="minorEastAsia" w:hAnsi="Arial" w:cs="Arial"/>
          <w:kern w:val="2"/>
          <w:sz w:val="22"/>
          <w:szCs w:val="22"/>
        </w:rPr>
        <w:t>ce based on hyper-DMS and hypo-</w:t>
      </w:r>
      <w:r w:rsidRPr="00AA74C7">
        <w:rPr>
          <w:rFonts w:ascii="Arial" w:eastAsiaTheme="minorEastAsia" w:hAnsi="Arial" w:cs="Arial"/>
          <w:kern w:val="2"/>
          <w:sz w:val="22"/>
          <w:szCs w:val="22"/>
        </w:rPr>
        <w:t>D</w:t>
      </w:r>
      <w:r w:rsidR="00CB60AC">
        <w:rPr>
          <w:rFonts w:ascii="Arial" w:eastAsiaTheme="minorEastAsia" w:hAnsi="Arial" w:cs="Arial"/>
          <w:kern w:val="2"/>
          <w:sz w:val="22"/>
          <w:szCs w:val="22"/>
        </w:rPr>
        <w:t>M</w:t>
      </w:r>
      <w:r w:rsidRPr="00AA74C7">
        <w:rPr>
          <w:rFonts w:ascii="Arial" w:eastAsiaTheme="minorEastAsia" w:hAnsi="Arial" w:cs="Arial"/>
          <w:kern w:val="2"/>
          <w:sz w:val="22"/>
          <w:szCs w:val="22"/>
        </w:rPr>
        <w:t xml:space="preserve">S to distinguish </w:t>
      </w:r>
      <w:r w:rsidR="00794CAA">
        <w:rPr>
          <w:rFonts w:ascii="Arial" w:eastAsiaTheme="minorEastAsia" w:hAnsi="Arial" w:cs="Arial"/>
          <w:kern w:val="2"/>
          <w:sz w:val="22"/>
          <w:szCs w:val="22"/>
        </w:rPr>
        <w:t xml:space="preserve">between </w:t>
      </w:r>
      <w:r w:rsidRPr="00AA74C7">
        <w:rPr>
          <w:rFonts w:ascii="Arial" w:eastAsiaTheme="minorEastAsia" w:hAnsi="Arial" w:cs="Arial"/>
          <w:kern w:val="2"/>
          <w:sz w:val="22"/>
          <w:szCs w:val="22"/>
        </w:rPr>
        <w:t>disease and normal</w:t>
      </w:r>
      <w:r w:rsidR="00794CAA">
        <w:rPr>
          <w:rFonts w:ascii="Arial" w:eastAsiaTheme="minorEastAsia" w:hAnsi="Arial" w:cs="Arial"/>
          <w:kern w:val="2"/>
          <w:sz w:val="22"/>
          <w:szCs w:val="22"/>
        </w:rPr>
        <w:t xml:space="preserve"> colorectal tissues.</w:t>
      </w:r>
    </w:p>
    <w:tbl>
      <w:tblPr>
        <w:tblW w:w="10088" w:type="dxa"/>
        <w:tblLook w:val="04A0" w:firstRow="1" w:lastRow="0" w:firstColumn="1" w:lastColumn="0" w:noHBand="0" w:noVBand="1"/>
      </w:tblPr>
      <w:tblGrid>
        <w:gridCol w:w="1920"/>
        <w:gridCol w:w="1388"/>
        <w:gridCol w:w="1600"/>
        <w:gridCol w:w="1158"/>
        <w:gridCol w:w="1142"/>
        <w:gridCol w:w="1320"/>
        <w:gridCol w:w="1560"/>
      </w:tblGrid>
      <w:tr w:rsidR="001F1606" w:rsidRPr="00AA74C7" w14:paraId="438B3E30" w14:textId="77777777" w:rsidTr="00801526">
        <w:trPr>
          <w:trHeight w:val="320"/>
        </w:trPr>
        <w:tc>
          <w:tcPr>
            <w:tcW w:w="1920" w:type="dxa"/>
            <w:vMerge w:val="restart"/>
            <w:tcBorders>
              <w:top w:val="single" w:sz="4" w:space="0" w:color="auto"/>
              <w:left w:val="nil"/>
              <w:bottom w:val="single" w:sz="4" w:space="0" w:color="000000"/>
              <w:right w:val="nil"/>
            </w:tcBorders>
            <w:shd w:val="clear" w:color="auto" w:fill="auto"/>
            <w:noWrap/>
            <w:vAlign w:val="center"/>
            <w:hideMark/>
          </w:tcPr>
          <w:p w14:paraId="4ABC06C1" w14:textId="77777777" w:rsidR="007C3E92" w:rsidRPr="00AA74C7" w:rsidRDefault="007C3E92" w:rsidP="006C4C6E">
            <w:pPr>
              <w:jc w:val="both"/>
              <w:rPr>
                <w:rFonts w:ascii="Arial" w:eastAsia="等线" w:hAnsi="Arial" w:cs="Arial"/>
                <w:sz w:val="22"/>
                <w:szCs w:val="22"/>
              </w:rPr>
              <w:pPrChange w:id="890" w:author="czeng" w:date="2020-03-14T09:59:00Z">
                <w:pPr>
                  <w:spacing w:line="480" w:lineRule="auto"/>
                  <w:jc w:val="both"/>
                </w:pPr>
              </w:pPrChange>
            </w:pPr>
            <w:r w:rsidRPr="00AA74C7">
              <w:rPr>
                <w:rFonts w:ascii="Arial" w:eastAsia="等线" w:hAnsi="Arial" w:cs="Arial"/>
                <w:sz w:val="22"/>
                <w:szCs w:val="22"/>
              </w:rPr>
              <w:t>Model</w:t>
            </w:r>
          </w:p>
        </w:tc>
        <w:tc>
          <w:tcPr>
            <w:tcW w:w="1388" w:type="dxa"/>
            <w:vMerge w:val="restart"/>
            <w:tcBorders>
              <w:top w:val="single" w:sz="4" w:space="0" w:color="auto"/>
              <w:left w:val="nil"/>
              <w:bottom w:val="single" w:sz="4" w:space="0" w:color="000000"/>
              <w:right w:val="nil"/>
            </w:tcBorders>
            <w:shd w:val="clear" w:color="auto" w:fill="auto"/>
            <w:noWrap/>
            <w:vAlign w:val="center"/>
            <w:hideMark/>
          </w:tcPr>
          <w:p w14:paraId="2A5BEBB6" w14:textId="77777777" w:rsidR="007C3E92" w:rsidRPr="00AA74C7" w:rsidRDefault="007C3E92" w:rsidP="006C4C6E">
            <w:pPr>
              <w:jc w:val="both"/>
              <w:rPr>
                <w:rFonts w:ascii="Arial" w:eastAsia="等线" w:hAnsi="Arial" w:cs="Arial"/>
                <w:sz w:val="22"/>
                <w:szCs w:val="22"/>
              </w:rPr>
              <w:pPrChange w:id="891" w:author="czeng" w:date="2020-03-14T09:59:00Z">
                <w:pPr>
                  <w:spacing w:line="480" w:lineRule="auto"/>
                  <w:jc w:val="both"/>
                </w:pPr>
              </w:pPrChange>
            </w:pPr>
            <w:r w:rsidRPr="00AA74C7">
              <w:rPr>
                <w:rFonts w:ascii="Arial" w:eastAsia="等线" w:hAnsi="Arial" w:cs="Arial"/>
                <w:sz w:val="22"/>
                <w:szCs w:val="22"/>
              </w:rPr>
              <w:t>Methylation</w:t>
            </w:r>
          </w:p>
        </w:tc>
        <w:tc>
          <w:tcPr>
            <w:tcW w:w="1600" w:type="dxa"/>
            <w:vMerge w:val="restart"/>
            <w:tcBorders>
              <w:top w:val="single" w:sz="4" w:space="0" w:color="auto"/>
              <w:left w:val="nil"/>
              <w:bottom w:val="single" w:sz="4" w:space="0" w:color="000000"/>
              <w:right w:val="nil"/>
            </w:tcBorders>
            <w:shd w:val="clear" w:color="auto" w:fill="auto"/>
            <w:noWrap/>
            <w:vAlign w:val="center"/>
            <w:hideMark/>
          </w:tcPr>
          <w:p w14:paraId="236E778A" w14:textId="77777777" w:rsidR="007C3E92" w:rsidRPr="00AA74C7" w:rsidRDefault="007C3E92" w:rsidP="006C4C6E">
            <w:pPr>
              <w:jc w:val="both"/>
              <w:rPr>
                <w:rFonts w:ascii="Arial" w:eastAsia="等线" w:hAnsi="Arial" w:cs="Arial"/>
                <w:sz w:val="22"/>
                <w:szCs w:val="22"/>
              </w:rPr>
              <w:pPrChange w:id="892" w:author="czeng" w:date="2020-03-14T09:59:00Z">
                <w:pPr>
                  <w:spacing w:line="480" w:lineRule="auto"/>
                  <w:jc w:val="both"/>
                </w:pPr>
              </w:pPrChange>
            </w:pPr>
            <w:r w:rsidRPr="00AA74C7">
              <w:rPr>
                <w:rFonts w:ascii="Arial" w:eastAsia="等线" w:hAnsi="Arial" w:cs="Arial"/>
                <w:sz w:val="22"/>
                <w:szCs w:val="22"/>
              </w:rPr>
              <w:t>Observation</w:t>
            </w:r>
          </w:p>
        </w:tc>
        <w:tc>
          <w:tcPr>
            <w:tcW w:w="2300" w:type="dxa"/>
            <w:gridSpan w:val="2"/>
            <w:tcBorders>
              <w:top w:val="single" w:sz="4" w:space="0" w:color="auto"/>
              <w:left w:val="nil"/>
              <w:bottom w:val="single" w:sz="4" w:space="0" w:color="auto"/>
              <w:right w:val="nil"/>
            </w:tcBorders>
            <w:shd w:val="clear" w:color="auto" w:fill="auto"/>
            <w:noWrap/>
            <w:vAlign w:val="center"/>
            <w:hideMark/>
          </w:tcPr>
          <w:p w14:paraId="5FECBB7A" w14:textId="77777777" w:rsidR="007C3E92" w:rsidRPr="00AA74C7" w:rsidRDefault="007C3E92" w:rsidP="006C4C6E">
            <w:pPr>
              <w:jc w:val="both"/>
              <w:rPr>
                <w:rFonts w:ascii="Arial" w:eastAsia="等线" w:hAnsi="Arial" w:cs="Arial"/>
                <w:sz w:val="22"/>
                <w:szCs w:val="22"/>
              </w:rPr>
              <w:pPrChange w:id="893" w:author="czeng" w:date="2020-03-14T09:59:00Z">
                <w:pPr>
                  <w:spacing w:line="480" w:lineRule="auto"/>
                  <w:jc w:val="both"/>
                </w:pPr>
              </w:pPrChange>
            </w:pPr>
            <w:r w:rsidRPr="00AA74C7">
              <w:rPr>
                <w:rFonts w:ascii="Arial" w:eastAsia="等线" w:hAnsi="Arial" w:cs="Arial"/>
                <w:sz w:val="22"/>
                <w:szCs w:val="22"/>
              </w:rPr>
              <w:t>Prediction</w:t>
            </w:r>
          </w:p>
        </w:tc>
        <w:tc>
          <w:tcPr>
            <w:tcW w:w="1320" w:type="dxa"/>
            <w:vMerge w:val="restart"/>
            <w:tcBorders>
              <w:top w:val="single" w:sz="4" w:space="0" w:color="auto"/>
              <w:left w:val="nil"/>
              <w:bottom w:val="single" w:sz="4" w:space="0" w:color="000000"/>
              <w:right w:val="nil"/>
            </w:tcBorders>
            <w:shd w:val="clear" w:color="auto" w:fill="auto"/>
            <w:noWrap/>
            <w:vAlign w:val="center"/>
            <w:hideMark/>
          </w:tcPr>
          <w:p w14:paraId="17E12910" w14:textId="77777777" w:rsidR="007C3E92" w:rsidRPr="00AA74C7" w:rsidRDefault="007C3E92" w:rsidP="006C4C6E">
            <w:pPr>
              <w:jc w:val="both"/>
              <w:rPr>
                <w:rFonts w:ascii="Arial" w:eastAsia="等线" w:hAnsi="Arial" w:cs="Arial"/>
                <w:sz w:val="22"/>
                <w:szCs w:val="22"/>
              </w:rPr>
              <w:pPrChange w:id="894" w:author="czeng" w:date="2020-03-14T09:59:00Z">
                <w:pPr>
                  <w:spacing w:line="480" w:lineRule="auto"/>
                  <w:jc w:val="both"/>
                </w:pPr>
              </w:pPrChange>
            </w:pPr>
            <w:r w:rsidRPr="00AA74C7">
              <w:rPr>
                <w:rFonts w:ascii="Arial" w:eastAsia="等线" w:hAnsi="Arial" w:cs="Arial"/>
                <w:sz w:val="22"/>
                <w:szCs w:val="22"/>
              </w:rPr>
              <w:t>Sensitivity</w:t>
            </w:r>
          </w:p>
        </w:tc>
        <w:tc>
          <w:tcPr>
            <w:tcW w:w="1560" w:type="dxa"/>
            <w:vMerge w:val="restart"/>
            <w:tcBorders>
              <w:top w:val="single" w:sz="4" w:space="0" w:color="auto"/>
              <w:left w:val="nil"/>
              <w:bottom w:val="single" w:sz="4" w:space="0" w:color="000000"/>
              <w:right w:val="nil"/>
            </w:tcBorders>
            <w:shd w:val="clear" w:color="auto" w:fill="auto"/>
            <w:noWrap/>
            <w:vAlign w:val="center"/>
            <w:hideMark/>
          </w:tcPr>
          <w:p w14:paraId="33F11A50" w14:textId="77777777" w:rsidR="007C3E92" w:rsidRPr="00AA74C7" w:rsidRDefault="007C3E92" w:rsidP="006C4C6E">
            <w:pPr>
              <w:jc w:val="both"/>
              <w:rPr>
                <w:rFonts w:ascii="Arial" w:eastAsia="等线" w:hAnsi="Arial" w:cs="Arial"/>
                <w:sz w:val="22"/>
                <w:szCs w:val="22"/>
              </w:rPr>
              <w:pPrChange w:id="895" w:author="czeng" w:date="2020-03-14T09:59:00Z">
                <w:pPr>
                  <w:spacing w:line="480" w:lineRule="auto"/>
                  <w:jc w:val="both"/>
                </w:pPr>
              </w:pPrChange>
            </w:pPr>
            <w:r w:rsidRPr="00AA74C7">
              <w:rPr>
                <w:rFonts w:ascii="Arial" w:eastAsia="等线" w:hAnsi="Arial" w:cs="Arial"/>
                <w:sz w:val="22"/>
                <w:szCs w:val="22"/>
              </w:rPr>
              <w:t>Specificity</w:t>
            </w:r>
          </w:p>
        </w:tc>
      </w:tr>
      <w:tr w:rsidR="001F1606" w:rsidRPr="00AA74C7" w14:paraId="14FC346D" w14:textId="77777777" w:rsidTr="00801526">
        <w:trPr>
          <w:trHeight w:val="320"/>
        </w:trPr>
        <w:tc>
          <w:tcPr>
            <w:tcW w:w="1920" w:type="dxa"/>
            <w:vMerge/>
            <w:tcBorders>
              <w:top w:val="single" w:sz="4" w:space="0" w:color="auto"/>
              <w:left w:val="nil"/>
              <w:bottom w:val="single" w:sz="4" w:space="0" w:color="000000"/>
              <w:right w:val="nil"/>
            </w:tcBorders>
            <w:vAlign w:val="center"/>
            <w:hideMark/>
          </w:tcPr>
          <w:p w14:paraId="4FDD8A15" w14:textId="77777777" w:rsidR="007C3E92" w:rsidRPr="00AA74C7" w:rsidRDefault="007C3E92" w:rsidP="006C4C6E">
            <w:pPr>
              <w:jc w:val="both"/>
              <w:rPr>
                <w:rFonts w:ascii="Arial" w:eastAsia="等线" w:hAnsi="Arial" w:cs="Arial"/>
                <w:sz w:val="22"/>
                <w:szCs w:val="22"/>
              </w:rPr>
              <w:pPrChange w:id="896" w:author="czeng" w:date="2020-03-14T09:59:00Z">
                <w:pPr>
                  <w:spacing w:line="480" w:lineRule="auto"/>
                  <w:jc w:val="both"/>
                </w:pPr>
              </w:pPrChange>
            </w:pPr>
          </w:p>
        </w:tc>
        <w:tc>
          <w:tcPr>
            <w:tcW w:w="1388" w:type="dxa"/>
            <w:vMerge/>
            <w:tcBorders>
              <w:top w:val="single" w:sz="4" w:space="0" w:color="auto"/>
              <w:left w:val="nil"/>
              <w:bottom w:val="single" w:sz="4" w:space="0" w:color="000000"/>
              <w:right w:val="nil"/>
            </w:tcBorders>
            <w:vAlign w:val="center"/>
            <w:hideMark/>
          </w:tcPr>
          <w:p w14:paraId="01072EE2" w14:textId="77777777" w:rsidR="007C3E92" w:rsidRPr="00AA74C7" w:rsidRDefault="007C3E92" w:rsidP="006C4C6E">
            <w:pPr>
              <w:jc w:val="both"/>
              <w:rPr>
                <w:rFonts w:ascii="Arial" w:eastAsia="等线" w:hAnsi="Arial" w:cs="Arial"/>
                <w:sz w:val="22"/>
                <w:szCs w:val="22"/>
              </w:rPr>
              <w:pPrChange w:id="897" w:author="czeng" w:date="2020-03-14T09:59:00Z">
                <w:pPr>
                  <w:spacing w:line="480" w:lineRule="auto"/>
                  <w:jc w:val="both"/>
                </w:pPr>
              </w:pPrChange>
            </w:pPr>
          </w:p>
        </w:tc>
        <w:tc>
          <w:tcPr>
            <w:tcW w:w="1600" w:type="dxa"/>
            <w:vMerge/>
            <w:tcBorders>
              <w:top w:val="single" w:sz="4" w:space="0" w:color="auto"/>
              <w:left w:val="nil"/>
              <w:bottom w:val="single" w:sz="4" w:space="0" w:color="000000"/>
              <w:right w:val="nil"/>
            </w:tcBorders>
            <w:vAlign w:val="center"/>
            <w:hideMark/>
          </w:tcPr>
          <w:p w14:paraId="0B9E531F" w14:textId="77777777" w:rsidR="007C3E92" w:rsidRPr="00AA74C7" w:rsidRDefault="007C3E92" w:rsidP="006C4C6E">
            <w:pPr>
              <w:jc w:val="both"/>
              <w:rPr>
                <w:rFonts w:ascii="Arial" w:eastAsia="等线" w:hAnsi="Arial" w:cs="Arial"/>
                <w:sz w:val="22"/>
                <w:szCs w:val="22"/>
              </w:rPr>
              <w:pPrChange w:id="898" w:author="czeng" w:date="2020-03-14T09:59:00Z">
                <w:pPr>
                  <w:spacing w:line="480" w:lineRule="auto"/>
                  <w:jc w:val="both"/>
                </w:pPr>
              </w:pPrChange>
            </w:pPr>
          </w:p>
        </w:tc>
        <w:tc>
          <w:tcPr>
            <w:tcW w:w="1158" w:type="dxa"/>
            <w:tcBorders>
              <w:top w:val="nil"/>
              <w:left w:val="nil"/>
              <w:bottom w:val="single" w:sz="4" w:space="0" w:color="auto"/>
              <w:right w:val="nil"/>
            </w:tcBorders>
            <w:shd w:val="clear" w:color="auto" w:fill="auto"/>
            <w:noWrap/>
            <w:vAlign w:val="center"/>
            <w:hideMark/>
          </w:tcPr>
          <w:p w14:paraId="53E77686" w14:textId="77777777" w:rsidR="007C3E92" w:rsidRPr="00AA74C7" w:rsidRDefault="007C3E92" w:rsidP="006C4C6E">
            <w:pPr>
              <w:jc w:val="both"/>
              <w:rPr>
                <w:rFonts w:ascii="Arial" w:eastAsia="等线" w:hAnsi="Arial" w:cs="Arial"/>
                <w:sz w:val="22"/>
                <w:szCs w:val="22"/>
              </w:rPr>
              <w:pPrChange w:id="899" w:author="czeng" w:date="2020-03-14T09:59:00Z">
                <w:pPr>
                  <w:spacing w:line="480" w:lineRule="auto"/>
                  <w:jc w:val="both"/>
                </w:pPr>
              </w:pPrChange>
            </w:pPr>
            <w:r w:rsidRPr="00AA74C7">
              <w:rPr>
                <w:rFonts w:ascii="Arial" w:eastAsia="等线" w:hAnsi="Arial" w:cs="Arial"/>
                <w:sz w:val="22"/>
                <w:szCs w:val="22"/>
              </w:rPr>
              <w:t>Disease</w:t>
            </w:r>
          </w:p>
        </w:tc>
        <w:tc>
          <w:tcPr>
            <w:tcW w:w="1142" w:type="dxa"/>
            <w:tcBorders>
              <w:top w:val="nil"/>
              <w:left w:val="nil"/>
              <w:bottom w:val="single" w:sz="4" w:space="0" w:color="auto"/>
              <w:right w:val="nil"/>
            </w:tcBorders>
            <w:shd w:val="clear" w:color="auto" w:fill="auto"/>
            <w:noWrap/>
            <w:vAlign w:val="center"/>
            <w:hideMark/>
          </w:tcPr>
          <w:p w14:paraId="71BAC2BD" w14:textId="77777777" w:rsidR="007C3E92" w:rsidRPr="00AA74C7" w:rsidRDefault="007C3E92" w:rsidP="006C4C6E">
            <w:pPr>
              <w:jc w:val="both"/>
              <w:rPr>
                <w:rFonts w:ascii="Arial" w:eastAsia="等线" w:hAnsi="Arial" w:cs="Arial"/>
                <w:sz w:val="22"/>
                <w:szCs w:val="22"/>
              </w:rPr>
              <w:pPrChange w:id="900" w:author="czeng" w:date="2020-03-14T09:59:00Z">
                <w:pPr>
                  <w:spacing w:line="480" w:lineRule="auto"/>
                  <w:jc w:val="both"/>
                </w:pPr>
              </w:pPrChange>
            </w:pPr>
            <w:r w:rsidRPr="00AA74C7">
              <w:rPr>
                <w:rFonts w:ascii="Arial" w:eastAsia="等线" w:hAnsi="Arial" w:cs="Arial"/>
                <w:sz w:val="22"/>
                <w:szCs w:val="22"/>
              </w:rPr>
              <w:t>Normal</w:t>
            </w:r>
          </w:p>
        </w:tc>
        <w:tc>
          <w:tcPr>
            <w:tcW w:w="1320" w:type="dxa"/>
            <w:vMerge/>
            <w:tcBorders>
              <w:top w:val="single" w:sz="4" w:space="0" w:color="auto"/>
              <w:left w:val="nil"/>
              <w:bottom w:val="single" w:sz="4" w:space="0" w:color="000000"/>
              <w:right w:val="nil"/>
            </w:tcBorders>
            <w:vAlign w:val="center"/>
            <w:hideMark/>
          </w:tcPr>
          <w:p w14:paraId="24CDBCE8" w14:textId="77777777" w:rsidR="007C3E92" w:rsidRPr="00AA74C7" w:rsidRDefault="007C3E92" w:rsidP="006C4C6E">
            <w:pPr>
              <w:jc w:val="both"/>
              <w:rPr>
                <w:rFonts w:ascii="Arial" w:eastAsia="等线" w:hAnsi="Arial" w:cs="Arial"/>
                <w:sz w:val="22"/>
                <w:szCs w:val="22"/>
              </w:rPr>
              <w:pPrChange w:id="901" w:author="czeng" w:date="2020-03-14T09:59:00Z">
                <w:pPr>
                  <w:spacing w:line="480" w:lineRule="auto"/>
                  <w:jc w:val="both"/>
                </w:pPr>
              </w:pPrChange>
            </w:pPr>
          </w:p>
        </w:tc>
        <w:tc>
          <w:tcPr>
            <w:tcW w:w="1560" w:type="dxa"/>
            <w:vMerge/>
            <w:tcBorders>
              <w:top w:val="single" w:sz="4" w:space="0" w:color="auto"/>
              <w:left w:val="nil"/>
              <w:bottom w:val="single" w:sz="4" w:space="0" w:color="000000"/>
              <w:right w:val="nil"/>
            </w:tcBorders>
            <w:vAlign w:val="center"/>
            <w:hideMark/>
          </w:tcPr>
          <w:p w14:paraId="03D4C7A8" w14:textId="77777777" w:rsidR="007C3E92" w:rsidRPr="00AA74C7" w:rsidRDefault="007C3E92" w:rsidP="006C4C6E">
            <w:pPr>
              <w:jc w:val="both"/>
              <w:rPr>
                <w:rFonts w:ascii="Arial" w:eastAsia="等线" w:hAnsi="Arial" w:cs="Arial"/>
                <w:sz w:val="22"/>
                <w:szCs w:val="22"/>
              </w:rPr>
              <w:pPrChange w:id="902" w:author="czeng" w:date="2020-03-14T09:59:00Z">
                <w:pPr>
                  <w:spacing w:line="480" w:lineRule="auto"/>
                  <w:jc w:val="both"/>
                </w:pPr>
              </w:pPrChange>
            </w:pPr>
          </w:p>
        </w:tc>
      </w:tr>
      <w:tr w:rsidR="001F1606" w:rsidRPr="00AA74C7" w14:paraId="16B8A320" w14:textId="77777777" w:rsidTr="00801526">
        <w:trPr>
          <w:trHeight w:val="320"/>
        </w:trPr>
        <w:tc>
          <w:tcPr>
            <w:tcW w:w="1920" w:type="dxa"/>
            <w:vMerge w:val="restart"/>
            <w:tcBorders>
              <w:top w:val="nil"/>
              <w:left w:val="nil"/>
              <w:bottom w:val="nil"/>
              <w:right w:val="nil"/>
            </w:tcBorders>
            <w:shd w:val="clear" w:color="auto" w:fill="auto"/>
            <w:noWrap/>
            <w:vAlign w:val="center"/>
            <w:hideMark/>
          </w:tcPr>
          <w:p w14:paraId="2A73FC83" w14:textId="77777777" w:rsidR="007C3E92" w:rsidRPr="00AA74C7" w:rsidRDefault="007C3E92" w:rsidP="006C4C6E">
            <w:pPr>
              <w:jc w:val="both"/>
              <w:rPr>
                <w:rFonts w:ascii="Arial" w:eastAsia="等线" w:hAnsi="Arial" w:cs="Arial"/>
                <w:sz w:val="22"/>
                <w:szCs w:val="22"/>
              </w:rPr>
              <w:pPrChange w:id="903" w:author="czeng" w:date="2020-03-14T09:59:00Z">
                <w:pPr>
                  <w:spacing w:line="480" w:lineRule="auto"/>
                  <w:jc w:val="both"/>
                </w:pPr>
              </w:pPrChange>
            </w:pPr>
            <w:r w:rsidRPr="00AA74C7">
              <w:rPr>
                <w:rFonts w:ascii="Arial" w:eastAsia="等线" w:hAnsi="Arial" w:cs="Arial"/>
                <w:sz w:val="22"/>
                <w:szCs w:val="22"/>
              </w:rPr>
              <w:t>Random Forest</w:t>
            </w:r>
          </w:p>
        </w:tc>
        <w:tc>
          <w:tcPr>
            <w:tcW w:w="1388" w:type="dxa"/>
            <w:vMerge w:val="restart"/>
            <w:tcBorders>
              <w:top w:val="nil"/>
              <w:left w:val="nil"/>
              <w:bottom w:val="nil"/>
              <w:right w:val="nil"/>
            </w:tcBorders>
            <w:shd w:val="clear" w:color="auto" w:fill="auto"/>
            <w:noWrap/>
            <w:vAlign w:val="center"/>
            <w:hideMark/>
          </w:tcPr>
          <w:p w14:paraId="3EAAE8EF" w14:textId="77777777" w:rsidR="007C3E92" w:rsidRPr="00AA74C7" w:rsidRDefault="007C3E92" w:rsidP="006C4C6E">
            <w:pPr>
              <w:jc w:val="both"/>
              <w:rPr>
                <w:rFonts w:ascii="Arial" w:eastAsia="等线" w:hAnsi="Arial" w:cs="Arial"/>
                <w:sz w:val="22"/>
                <w:szCs w:val="22"/>
              </w:rPr>
              <w:pPrChange w:id="904" w:author="czeng" w:date="2020-03-14T09:59:00Z">
                <w:pPr>
                  <w:spacing w:line="480" w:lineRule="auto"/>
                  <w:jc w:val="both"/>
                </w:pPr>
              </w:pPrChange>
            </w:pPr>
            <w:r w:rsidRPr="00AA74C7">
              <w:rPr>
                <w:rFonts w:ascii="Arial" w:eastAsia="等线" w:hAnsi="Arial" w:cs="Arial"/>
                <w:sz w:val="22"/>
                <w:szCs w:val="22"/>
              </w:rPr>
              <w:t>hyper</w:t>
            </w:r>
          </w:p>
        </w:tc>
        <w:tc>
          <w:tcPr>
            <w:tcW w:w="1600" w:type="dxa"/>
            <w:tcBorders>
              <w:top w:val="nil"/>
              <w:left w:val="nil"/>
              <w:bottom w:val="nil"/>
              <w:right w:val="nil"/>
            </w:tcBorders>
            <w:shd w:val="clear" w:color="auto" w:fill="auto"/>
            <w:noWrap/>
            <w:vAlign w:val="center"/>
            <w:hideMark/>
          </w:tcPr>
          <w:p w14:paraId="3DB6ED45" w14:textId="77777777" w:rsidR="007C3E92" w:rsidRPr="00AA74C7" w:rsidRDefault="007C3E92" w:rsidP="006C4C6E">
            <w:pPr>
              <w:jc w:val="both"/>
              <w:rPr>
                <w:rFonts w:ascii="Arial" w:eastAsia="等线" w:hAnsi="Arial" w:cs="Arial"/>
                <w:sz w:val="22"/>
                <w:szCs w:val="22"/>
              </w:rPr>
              <w:pPrChange w:id="905" w:author="czeng" w:date="2020-03-14T09:59:00Z">
                <w:pPr>
                  <w:spacing w:line="480" w:lineRule="auto"/>
                  <w:jc w:val="both"/>
                </w:pPr>
              </w:pPrChange>
            </w:pPr>
            <w:r w:rsidRPr="00AA74C7">
              <w:rPr>
                <w:rFonts w:ascii="Arial" w:eastAsia="等线" w:hAnsi="Arial" w:cs="Arial"/>
                <w:sz w:val="22"/>
                <w:szCs w:val="22"/>
              </w:rPr>
              <w:t>Disease</w:t>
            </w:r>
          </w:p>
        </w:tc>
        <w:tc>
          <w:tcPr>
            <w:tcW w:w="1158" w:type="dxa"/>
            <w:tcBorders>
              <w:top w:val="nil"/>
              <w:left w:val="nil"/>
              <w:bottom w:val="nil"/>
              <w:right w:val="nil"/>
            </w:tcBorders>
            <w:shd w:val="clear" w:color="auto" w:fill="auto"/>
            <w:noWrap/>
            <w:vAlign w:val="center"/>
            <w:hideMark/>
          </w:tcPr>
          <w:p w14:paraId="2DB93EBE" w14:textId="77777777" w:rsidR="007C3E92" w:rsidRPr="00AA74C7" w:rsidRDefault="007C3E92" w:rsidP="006C4C6E">
            <w:pPr>
              <w:jc w:val="both"/>
              <w:rPr>
                <w:rFonts w:ascii="Arial" w:eastAsia="等线" w:hAnsi="Arial" w:cs="Arial"/>
                <w:sz w:val="22"/>
                <w:szCs w:val="22"/>
              </w:rPr>
              <w:pPrChange w:id="906" w:author="czeng" w:date="2020-03-14T09:59:00Z">
                <w:pPr>
                  <w:spacing w:line="480" w:lineRule="auto"/>
                  <w:jc w:val="both"/>
                </w:pPr>
              </w:pPrChange>
            </w:pPr>
            <w:r w:rsidRPr="00AA74C7">
              <w:rPr>
                <w:rFonts w:ascii="Arial" w:eastAsia="等线" w:hAnsi="Arial" w:cs="Arial"/>
                <w:sz w:val="22"/>
                <w:szCs w:val="22"/>
              </w:rPr>
              <w:t>532</w:t>
            </w:r>
          </w:p>
        </w:tc>
        <w:tc>
          <w:tcPr>
            <w:tcW w:w="1142" w:type="dxa"/>
            <w:tcBorders>
              <w:top w:val="nil"/>
              <w:left w:val="nil"/>
              <w:bottom w:val="nil"/>
              <w:right w:val="nil"/>
            </w:tcBorders>
            <w:shd w:val="clear" w:color="auto" w:fill="auto"/>
            <w:noWrap/>
            <w:vAlign w:val="center"/>
            <w:hideMark/>
          </w:tcPr>
          <w:p w14:paraId="36A8CE39" w14:textId="77777777" w:rsidR="007C3E92" w:rsidRPr="00AA74C7" w:rsidRDefault="007C3E92" w:rsidP="006C4C6E">
            <w:pPr>
              <w:jc w:val="both"/>
              <w:rPr>
                <w:rFonts w:ascii="Arial" w:eastAsia="等线" w:hAnsi="Arial" w:cs="Arial"/>
                <w:sz w:val="22"/>
                <w:szCs w:val="22"/>
              </w:rPr>
              <w:pPrChange w:id="907" w:author="czeng" w:date="2020-03-14T09:59:00Z">
                <w:pPr>
                  <w:spacing w:line="480" w:lineRule="auto"/>
                  <w:jc w:val="both"/>
                </w:pPr>
              </w:pPrChange>
            </w:pPr>
            <w:r w:rsidRPr="00AA74C7">
              <w:rPr>
                <w:rFonts w:ascii="Arial" w:eastAsia="等线" w:hAnsi="Arial" w:cs="Arial"/>
                <w:sz w:val="22"/>
                <w:szCs w:val="22"/>
              </w:rPr>
              <w:t>23</w:t>
            </w:r>
          </w:p>
        </w:tc>
        <w:tc>
          <w:tcPr>
            <w:tcW w:w="1320" w:type="dxa"/>
            <w:vMerge w:val="restart"/>
            <w:tcBorders>
              <w:top w:val="nil"/>
              <w:left w:val="nil"/>
              <w:bottom w:val="nil"/>
              <w:right w:val="nil"/>
            </w:tcBorders>
            <w:shd w:val="clear" w:color="auto" w:fill="auto"/>
            <w:noWrap/>
            <w:vAlign w:val="center"/>
            <w:hideMark/>
          </w:tcPr>
          <w:p w14:paraId="04FC3A53" w14:textId="77777777" w:rsidR="007C3E92" w:rsidRPr="00AA74C7" w:rsidRDefault="007C3E92" w:rsidP="006C4C6E">
            <w:pPr>
              <w:jc w:val="both"/>
              <w:rPr>
                <w:rFonts w:ascii="Arial" w:eastAsia="等线" w:hAnsi="Arial" w:cs="Arial"/>
                <w:sz w:val="22"/>
                <w:szCs w:val="22"/>
              </w:rPr>
              <w:pPrChange w:id="908" w:author="czeng" w:date="2020-03-14T09:59:00Z">
                <w:pPr>
                  <w:spacing w:line="480" w:lineRule="auto"/>
                  <w:jc w:val="both"/>
                </w:pPr>
              </w:pPrChange>
            </w:pPr>
            <w:r w:rsidRPr="00AA74C7">
              <w:rPr>
                <w:rFonts w:ascii="Arial" w:eastAsia="等线" w:hAnsi="Arial" w:cs="Arial"/>
                <w:sz w:val="22"/>
                <w:szCs w:val="22"/>
              </w:rPr>
              <w:t>0.959</w:t>
            </w:r>
          </w:p>
        </w:tc>
        <w:tc>
          <w:tcPr>
            <w:tcW w:w="1560" w:type="dxa"/>
            <w:vMerge w:val="restart"/>
            <w:tcBorders>
              <w:top w:val="nil"/>
              <w:left w:val="nil"/>
              <w:bottom w:val="nil"/>
              <w:right w:val="nil"/>
            </w:tcBorders>
            <w:shd w:val="clear" w:color="auto" w:fill="auto"/>
            <w:noWrap/>
            <w:vAlign w:val="center"/>
            <w:hideMark/>
          </w:tcPr>
          <w:p w14:paraId="5B563EEB" w14:textId="77777777" w:rsidR="007C3E92" w:rsidRPr="00AA74C7" w:rsidRDefault="007C3E92" w:rsidP="006C4C6E">
            <w:pPr>
              <w:jc w:val="both"/>
              <w:rPr>
                <w:rFonts w:ascii="Arial" w:eastAsia="等线" w:hAnsi="Arial" w:cs="Arial"/>
                <w:sz w:val="22"/>
                <w:szCs w:val="22"/>
              </w:rPr>
              <w:pPrChange w:id="909" w:author="czeng" w:date="2020-03-14T09:59:00Z">
                <w:pPr>
                  <w:spacing w:line="480" w:lineRule="auto"/>
                  <w:jc w:val="both"/>
                </w:pPr>
              </w:pPrChange>
            </w:pPr>
            <w:r w:rsidRPr="00AA74C7">
              <w:rPr>
                <w:rFonts w:ascii="Arial" w:eastAsia="等线" w:hAnsi="Arial" w:cs="Arial"/>
                <w:sz w:val="22"/>
                <w:szCs w:val="22"/>
              </w:rPr>
              <w:t xml:space="preserve">0.860 </w:t>
            </w:r>
          </w:p>
        </w:tc>
      </w:tr>
      <w:tr w:rsidR="001F1606" w:rsidRPr="00AA74C7" w14:paraId="3530273E" w14:textId="77777777" w:rsidTr="00801526">
        <w:trPr>
          <w:trHeight w:val="320"/>
        </w:trPr>
        <w:tc>
          <w:tcPr>
            <w:tcW w:w="1920" w:type="dxa"/>
            <w:vMerge/>
            <w:tcBorders>
              <w:top w:val="nil"/>
              <w:left w:val="nil"/>
              <w:bottom w:val="nil"/>
              <w:right w:val="nil"/>
            </w:tcBorders>
            <w:vAlign w:val="center"/>
            <w:hideMark/>
          </w:tcPr>
          <w:p w14:paraId="4456CFBA" w14:textId="77777777" w:rsidR="007C3E92" w:rsidRPr="00AA74C7" w:rsidRDefault="007C3E92" w:rsidP="006C4C6E">
            <w:pPr>
              <w:jc w:val="both"/>
              <w:rPr>
                <w:rFonts w:ascii="Arial" w:eastAsia="等线" w:hAnsi="Arial" w:cs="Arial"/>
                <w:sz w:val="22"/>
                <w:szCs w:val="22"/>
              </w:rPr>
              <w:pPrChange w:id="910" w:author="czeng" w:date="2020-03-14T09:59:00Z">
                <w:pPr>
                  <w:spacing w:line="480" w:lineRule="auto"/>
                  <w:jc w:val="both"/>
                </w:pPr>
              </w:pPrChange>
            </w:pPr>
          </w:p>
        </w:tc>
        <w:tc>
          <w:tcPr>
            <w:tcW w:w="1388" w:type="dxa"/>
            <w:vMerge/>
            <w:tcBorders>
              <w:top w:val="nil"/>
              <w:left w:val="nil"/>
              <w:bottom w:val="nil"/>
              <w:right w:val="nil"/>
            </w:tcBorders>
            <w:vAlign w:val="center"/>
            <w:hideMark/>
          </w:tcPr>
          <w:p w14:paraId="516BE8E3" w14:textId="77777777" w:rsidR="007C3E92" w:rsidRPr="00AA74C7" w:rsidRDefault="007C3E92" w:rsidP="006C4C6E">
            <w:pPr>
              <w:jc w:val="both"/>
              <w:rPr>
                <w:rFonts w:ascii="Arial" w:eastAsia="等线" w:hAnsi="Arial" w:cs="Arial"/>
                <w:sz w:val="22"/>
                <w:szCs w:val="22"/>
              </w:rPr>
              <w:pPrChange w:id="911" w:author="czeng" w:date="2020-03-14T09:59:00Z">
                <w:pPr>
                  <w:spacing w:line="480" w:lineRule="auto"/>
                  <w:jc w:val="both"/>
                </w:pPr>
              </w:pPrChange>
            </w:pPr>
          </w:p>
        </w:tc>
        <w:tc>
          <w:tcPr>
            <w:tcW w:w="1600" w:type="dxa"/>
            <w:tcBorders>
              <w:top w:val="nil"/>
              <w:left w:val="nil"/>
              <w:bottom w:val="nil"/>
              <w:right w:val="nil"/>
            </w:tcBorders>
            <w:shd w:val="clear" w:color="auto" w:fill="auto"/>
            <w:noWrap/>
            <w:vAlign w:val="center"/>
            <w:hideMark/>
          </w:tcPr>
          <w:p w14:paraId="33D22FE5" w14:textId="77777777" w:rsidR="007C3E92" w:rsidRPr="00AA74C7" w:rsidRDefault="007C3E92" w:rsidP="006C4C6E">
            <w:pPr>
              <w:jc w:val="both"/>
              <w:rPr>
                <w:rFonts w:ascii="Arial" w:eastAsia="等线" w:hAnsi="Arial" w:cs="Arial"/>
                <w:sz w:val="22"/>
                <w:szCs w:val="22"/>
              </w:rPr>
              <w:pPrChange w:id="912" w:author="czeng" w:date="2020-03-14T09:59:00Z">
                <w:pPr>
                  <w:spacing w:line="480" w:lineRule="auto"/>
                  <w:jc w:val="both"/>
                </w:pPr>
              </w:pPrChange>
            </w:pPr>
            <w:r w:rsidRPr="00AA74C7">
              <w:rPr>
                <w:rFonts w:ascii="Arial" w:eastAsia="等线" w:hAnsi="Arial" w:cs="Arial"/>
                <w:sz w:val="22"/>
                <w:szCs w:val="22"/>
              </w:rPr>
              <w:t>Normal</w:t>
            </w:r>
          </w:p>
        </w:tc>
        <w:tc>
          <w:tcPr>
            <w:tcW w:w="1158" w:type="dxa"/>
            <w:tcBorders>
              <w:top w:val="nil"/>
              <w:left w:val="nil"/>
              <w:bottom w:val="nil"/>
              <w:right w:val="nil"/>
            </w:tcBorders>
            <w:shd w:val="clear" w:color="auto" w:fill="auto"/>
            <w:noWrap/>
            <w:vAlign w:val="center"/>
            <w:hideMark/>
          </w:tcPr>
          <w:p w14:paraId="21843F75" w14:textId="77777777" w:rsidR="007C3E92" w:rsidRPr="00AA74C7" w:rsidRDefault="007C3E92" w:rsidP="006C4C6E">
            <w:pPr>
              <w:jc w:val="both"/>
              <w:rPr>
                <w:rFonts w:ascii="Arial" w:eastAsia="等线" w:hAnsi="Arial" w:cs="Arial"/>
                <w:sz w:val="22"/>
                <w:szCs w:val="22"/>
              </w:rPr>
              <w:pPrChange w:id="913" w:author="czeng" w:date="2020-03-14T09:59:00Z">
                <w:pPr>
                  <w:spacing w:line="480" w:lineRule="auto"/>
                  <w:jc w:val="both"/>
                </w:pPr>
              </w:pPrChange>
            </w:pPr>
            <w:r w:rsidRPr="00AA74C7">
              <w:rPr>
                <w:rFonts w:ascii="Arial" w:eastAsia="等线" w:hAnsi="Arial" w:cs="Arial"/>
                <w:sz w:val="22"/>
                <w:szCs w:val="22"/>
              </w:rPr>
              <w:t>39</w:t>
            </w:r>
          </w:p>
        </w:tc>
        <w:tc>
          <w:tcPr>
            <w:tcW w:w="1142" w:type="dxa"/>
            <w:tcBorders>
              <w:top w:val="nil"/>
              <w:left w:val="nil"/>
              <w:bottom w:val="nil"/>
              <w:right w:val="nil"/>
            </w:tcBorders>
            <w:shd w:val="clear" w:color="auto" w:fill="auto"/>
            <w:noWrap/>
            <w:vAlign w:val="center"/>
            <w:hideMark/>
          </w:tcPr>
          <w:p w14:paraId="6983281E" w14:textId="77777777" w:rsidR="007C3E92" w:rsidRPr="00AA74C7" w:rsidRDefault="007C3E92" w:rsidP="006C4C6E">
            <w:pPr>
              <w:jc w:val="both"/>
              <w:rPr>
                <w:rFonts w:ascii="Arial" w:eastAsia="等线" w:hAnsi="Arial" w:cs="Arial"/>
                <w:sz w:val="22"/>
                <w:szCs w:val="22"/>
              </w:rPr>
              <w:pPrChange w:id="914" w:author="czeng" w:date="2020-03-14T09:59:00Z">
                <w:pPr>
                  <w:spacing w:line="480" w:lineRule="auto"/>
                  <w:jc w:val="both"/>
                </w:pPr>
              </w:pPrChange>
            </w:pPr>
            <w:r w:rsidRPr="00AA74C7">
              <w:rPr>
                <w:rFonts w:ascii="Arial" w:eastAsia="等线" w:hAnsi="Arial" w:cs="Arial"/>
                <w:sz w:val="22"/>
                <w:szCs w:val="22"/>
              </w:rPr>
              <w:t>239</w:t>
            </w:r>
          </w:p>
        </w:tc>
        <w:tc>
          <w:tcPr>
            <w:tcW w:w="1320" w:type="dxa"/>
            <w:vMerge/>
            <w:tcBorders>
              <w:top w:val="nil"/>
              <w:left w:val="nil"/>
              <w:bottom w:val="nil"/>
              <w:right w:val="nil"/>
            </w:tcBorders>
            <w:vAlign w:val="center"/>
            <w:hideMark/>
          </w:tcPr>
          <w:p w14:paraId="67A70513" w14:textId="77777777" w:rsidR="007C3E92" w:rsidRPr="00AA74C7" w:rsidRDefault="007C3E92" w:rsidP="006C4C6E">
            <w:pPr>
              <w:jc w:val="both"/>
              <w:rPr>
                <w:rFonts w:ascii="Arial" w:eastAsia="等线" w:hAnsi="Arial" w:cs="Arial"/>
                <w:sz w:val="22"/>
                <w:szCs w:val="22"/>
              </w:rPr>
              <w:pPrChange w:id="915" w:author="czeng" w:date="2020-03-14T09:59:00Z">
                <w:pPr>
                  <w:spacing w:line="480" w:lineRule="auto"/>
                  <w:jc w:val="both"/>
                </w:pPr>
              </w:pPrChange>
            </w:pPr>
          </w:p>
        </w:tc>
        <w:tc>
          <w:tcPr>
            <w:tcW w:w="1560" w:type="dxa"/>
            <w:vMerge/>
            <w:tcBorders>
              <w:top w:val="nil"/>
              <w:left w:val="nil"/>
              <w:bottom w:val="nil"/>
              <w:right w:val="nil"/>
            </w:tcBorders>
            <w:vAlign w:val="center"/>
            <w:hideMark/>
          </w:tcPr>
          <w:p w14:paraId="0D7AA59D" w14:textId="77777777" w:rsidR="007C3E92" w:rsidRPr="00AA74C7" w:rsidRDefault="007C3E92" w:rsidP="006C4C6E">
            <w:pPr>
              <w:jc w:val="both"/>
              <w:rPr>
                <w:rFonts w:ascii="Arial" w:eastAsia="等线" w:hAnsi="Arial" w:cs="Arial"/>
                <w:sz w:val="22"/>
                <w:szCs w:val="22"/>
              </w:rPr>
              <w:pPrChange w:id="916" w:author="czeng" w:date="2020-03-14T09:59:00Z">
                <w:pPr>
                  <w:spacing w:line="480" w:lineRule="auto"/>
                  <w:jc w:val="both"/>
                </w:pPr>
              </w:pPrChange>
            </w:pPr>
          </w:p>
        </w:tc>
      </w:tr>
      <w:tr w:rsidR="001F1606" w:rsidRPr="00AA74C7" w14:paraId="052EE93B" w14:textId="77777777" w:rsidTr="00801526">
        <w:trPr>
          <w:trHeight w:val="320"/>
        </w:trPr>
        <w:tc>
          <w:tcPr>
            <w:tcW w:w="1920" w:type="dxa"/>
            <w:vMerge/>
            <w:tcBorders>
              <w:top w:val="nil"/>
              <w:left w:val="nil"/>
              <w:bottom w:val="nil"/>
              <w:right w:val="nil"/>
            </w:tcBorders>
            <w:vAlign w:val="center"/>
            <w:hideMark/>
          </w:tcPr>
          <w:p w14:paraId="135E39A3" w14:textId="77777777" w:rsidR="007C3E92" w:rsidRPr="00AA74C7" w:rsidRDefault="007C3E92" w:rsidP="006C4C6E">
            <w:pPr>
              <w:jc w:val="both"/>
              <w:rPr>
                <w:rFonts w:ascii="Arial" w:eastAsia="等线" w:hAnsi="Arial" w:cs="Arial"/>
                <w:sz w:val="22"/>
                <w:szCs w:val="22"/>
              </w:rPr>
              <w:pPrChange w:id="917" w:author="czeng" w:date="2020-03-14T09:59:00Z">
                <w:pPr>
                  <w:spacing w:line="480" w:lineRule="auto"/>
                  <w:jc w:val="both"/>
                </w:pPr>
              </w:pPrChange>
            </w:pPr>
          </w:p>
        </w:tc>
        <w:tc>
          <w:tcPr>
            <w:tcW w:w="1388" w:type="dxa"/>
            <w:vMerge w:val="restart"/>
            <w:tcBorders>
              <w:top w:val="nil"/>
              <w:left w:val="nil"/>
              <w:bottom w:val="nil"/>
              <w:right w:val="nil"/>
            </w:tcBorders>
            <w:shd w:val="clear" w:color="auto" w:fill="auto"/>
            <w:noWrap/>
            <w:vAlign w:val="center"/>
            <w:hideMark/>
          </w:tcPr>
          <w:p w14:paraId="20D5D9F7" w14:textId="77777777" w:rsidR="007C3E92" w:rsidRPr="00AA74C7" w:rsidRDefault="007C3E92" w:rsidP="006C4C6E">
            <w:pPr>
              <w:jc w:val="both"/>
              <w:rPr>
                <w:rFonts w:ascii="Arial" w:eastAsia="等线" w:hAnsi="Arial" w:cs="Arial"/>
                <w:sz w:val="22"/>
                <w:szCs w:val="22"/>
              </w:rPr>
              <w:pPrChange w:id="918" w:author="czeng" w:date="2020-03-14T09:59:00Z">
                <w:pPr>
                  <w:spacing w:line="480" w:lineRule="auto"/>
                  <w:jc w:val="both"/>
                </w:pPr>
              </w:pPrChange>
            </w:pPr>
            <w:r w:rsidRPr="00AA74C7">
              <w:rPr>
                <w:rFonts w:ascii="Arial" w:eastAsia="等线" w:hAnsi="Arial" w:cs="Arial"/>
                <w:sz w:val="22"/>
                <w:szCs w:val="22"/>
              </w:rPr>
              <w:t>hypo</w:t>
            </w:r>
          </w:p>
        </w:tc>
        <w:tc>
          <w:tcPr>
            <w:tcW w:w="1600" w:type="dxa"/>
            <w:tcBorders>
              <w:top w:val="nil"/>
              <w:left w:val="nil"/>
              <w:bottom w:val="nil"/>
              <w:right w:val="nil"/>
            </w:tcBorders>
            <w:shd w:val="clear" w:color="auto" w:fill="auto"/>
            <w:noWrap/>
            <w:vAlign w:val="center"/>
            <w:hideMark/>
          </w:tcPr>
          <w:p w14:paraId="4717919A" w14:textId="77777777" w:rsidR="007C3E92" w:rsidRPr="00AA74C7" w:rsidRDefault="007C3E92" w:rsidP="006C4C6E">
            <w:pPr>
              <w:jc w:val="both"/>
              <w:rPr>
                <w:rFonts w:ascii="Arial" w:eastAsia="等线" w:hAnsi="Arial" w:cs="Arial"/>
                <w:sz w:val="22"/>
                <w:szCs w:val="22"/>
              </w:rPr>
              <w:pPrChange w:id="919" w:author="czeng" w:date="2020-03-14T09:59:00Z">
                <w:pPr>
                  <w:spacing w:line="480" w:lineRule="auto"/>
                  <w:jc w:val="both"/>
                </w:pPr>
              </w:pPrChange>
            </w:pPr>
            <w:r w:rsidRPr="00AA74C7">
              <w:rPr>
                <w:rFonts w:ascii="Arial" w:eastAsia="等线" w:hAnsi="Arial" w:cs="Arial"/>
                <w:sz w:val="22"/>
                <w:szCs w:val="22"/>
              </w:rPr>
              <w:t>Disease</w:t>
            </w:r>
          </w:p>
        </w:tc>
        <w:tc>
          <w:tcPr>
            <w:tcW w:w="1158" w:type="dxa"/>
            <w:tcBorders>
              <w:top w:val="nil"/>
              <w:left w:val="nil"/>
              <w:bottom w:val="nil"/>
              <w:right w:val="nil"/>
            </w:tcBorders>
            <w:shd w:val="clear" w:color="auto" w:fill="auto"/>
            <w:noWrap/>
            <w:vAlign w:val="center"/>
            <w:hideMark/>
          </w:tcPr>
          <w:p w14:paraId="6E39959D" w14:textId="77777777" w:rsidR="007C3E92" w:rsidRPr="00AA74C7" w:rsidRDefault="007C3E92" w:rsidP="006C4C6E">
            <w:pPr>
              <w:jc w:val="both"/>
              <w:rPr>
                <w:rFonts w:ascii="Arial" w:eastAsia="等线" w:hAnsi="Arial" w:cs="Arial"/>
                <w:sz w:val="22"/>
                <w:szCs w:val="22"/>
              </w:rPr>
              <w:pPrChange w:id="920" w:author="czeng" w:date="2020-03-14T09:59:00Z">
                <w:pPr>
                  <w:spacing w:line="480" w:lineRule="auto"/>
                  <w:jc w:val="both"/>
                </w:pPr>
              </w:pPrChange>
            </w:pPr>
            <w:r w:rsidRPr="00AA74C7">
              <w:rPr>
                <w:rFonts w:ascii="Arial" w:eastAsia="等线" w:hAnsi="Arial" w:cs="Arial"/>
                <w:sz w:val="22"/>
                <w:szCs w:val="22"/>
              </w:rPr>
              <w:t>507</w:t>
            </w:r>
          </w:p>
        </w:tc>
        <w:tc>
          <w:tcPr>
            <w:tcW w:w="1142" w:type="dxa"/>
            <w:tcBorders>
              <w:top w:val="nil"/>
              <w:left w:val="nil"/>
              <w:bottom w:val="nil"/>
              <w:right w:val="nil"/>
            </w:tcBorders>
            <w:shd w:val="clear" w:color="auto" w:fill="auto"/>
            <w:noWrap/>
            <w:vAlign w:val="center"/>
            <w:hideMark/>
          </w:tcPr>
          <w:p w14:paraId="322D8B9E" w14:textId="77777777" w:rsidR="007C3E92" w:rsidRPr="00AA74C7" w:rsidRDefault="007C3E92" w:rsidP="006C4C6E">
            <w:pPr>
              <w:jc w:val="both"/>
              <w:rPr>
                <w:rFonts w:ascii="Arial" w:eastAsia="等线" w:hAnsi="Arial" w:cs="Arial"/>
                <w:sz w:val="22"/>
                <w:szCs w:val="22"/>
              </w:rPr>
              <w:pPrChange w:id="921" w:author="czeng" w:date="2020-03-14T09:59:00Z">
                <w:pPr>
                  <w:spacing w:line="480" w:lineRule="auto"/>
                  <w:jc w:val="both"/>
                </w:pPr>
              </w:pPrChange>
            </w:pPr>
            <w:r w:rsidRPr="00AA74C7">
              <w:rPr>
                <w:rFonts w:ascii="Arial" w:eastAsia="等线" w:hAnsi="Arial" w:cs="Arial"/>
                <w:sz w:val="22"/>
                <w:szCs w:val="22"/>
              </w:rPr>
              <w:t>48</w:t>
            </w:r>
          </w:p>
        </w:tc>
        <w:tc>
          <w:tcPr>
            <w:tcW w:w="1320" w:type="dxa"/>
            <w:vMerge w:val="restart"/>
            <w:tcBorders>
              <w:top w:val="nil"/>
              <w:left w:val="nil"/>
              <w:bottom w:val="nil"/>
              <w:right w:val="nil"/>
            </w:tcBorders>
            <w:shd w:val="clear" w:color="auto" w:fill="auto"/>
            <w:noWrap/>
            <w:vAlign w:val="center"/>
            <w:hideMark/>
          </w:tcPr>
          <w:p w14:paraId="1851EF50" w14:textId="77777777" w:rsidR="007C3E92" w:rsidRPr="00AA74C7" w:rsidRDefault="007C3E92" w:rsidP="006C4C6E">
            <w:pPr>
              <w:jc w:val="both"/>
              <w:rPr>
                <w:rFonts w:ascii="Arial" w:eastAsia="等线" w:hAnsi="Arial" w:cs="Arial"/>
                <w:sz w:val="22"/>
                <w:szCs w:val="22"/>
              </w:rPr>
              <w:pPrChange w:id="922" w:author="czeng" w:date="2020-03-14T09:59:00Z">
                <w:pPr>
                  <w:spacing w:line="480" w:lineRule="auto"/>
                  <w:jc w:val="both"/>
                </w:pPr>
              </w:pPrChange>
            </w:pPr>
            <w:r w:rsidRPr="00AA74C7">
              <w:rPr>
                <w:rFonts w:ascii="Arial" w:eastAsia="等线" w:hAnsi="Arial" w:cs="Arial"/>
                <w:sz w:val="22"/>
                <w:szCs w:val="22"/>
              </w:rPr>
              <w:t>0.914</w:t>
            </w:r>
          </w:p>
        </w:tc>
        <w:tc>
          <w:tcPr>
            <w:tcW w:w="1560" w:type="dxa"/>
            <w:vMerge w:val="restart"/>
            <w:tcBorders>
              <w:top w:val="nil"/>
              <w:left w:val="nil"/>
              <w:bottom w:val="nil"/>
              <w:right w:val="nil"/>
            </w:tcBorders>
            <w:shd w:val="clear" w:color="auto" w:fill="auto"/>
            <w:noWrap/>
            <w:vAlign w:val="center"/>
            <w:hideMark/>
          </w:tcPr>
          <w:p w14:paraId="1A568B69" w14:textId="77777777" w:rsidR="007C3E92" w:rsidRPr="00AA74C7" w:rsidRDefault="007C3E92" w:rsidP="006C4C6E">
            <w:pPr>
              <w:jc w:val="both"/>
              <w:rPr>
                <w:rFonts w:ascii="Arial" w:eastAsia="等线" w:hAnsi="Arial" w:cs="Arial"/>
                <w:sz w:val="22"/>
                <w:szCs w:val="22"/>
              </w:rPr>
              <w:pPrChange w:id="923" w:author="czeng" w:date="2020-03-14T09:59:00Z">
                <w:pPr>
                  <w:spacing w:line="480" w:lineRule="auto"/>
                  <w:jc w:val="both"/>
                </w:pPr>
              </w:pPrChange>
            </w:pPr>
            <w:r w:rsidRPr="00AA74C7">
              <w:rPr>
                <w:rFonts w:ascii="Arial" w:eastAsia="等线" w:hAnsi="Arial" w:cs="Arial"/>
                <w:sz w:val="22"/>
                <w:szCs w:val="22"/>
              </w:rPr>
              <w:t>0.601</w:t>
            </w:r>
          </w:p>
        </w:tc>
      </w:tr>
      <w:tr w:rsidR="001F1606" w:rsidRPr="00AA74C7" w14:paraId="5CB809C6" w14:textId="77777777" w:rsidTr="00801526">
        <w:trPr>
          <w:trHeight w:val="320"/>
        </w:trPr>
        <w:tc>
          <w:tcPr>
            <w:tcW w:w="1920" w:type="dxa"/>
            <w:vMerge/>
            <w:tcBorders>
              <w:top w:val="nil"/>
              <w:left w:val="nil"/>
              <w:bottom w:val="nil"/>
              <w:right w:val="nil"/>
            </w:tcBorders>
            <w:vAlign w:val="center"/>
            <w:hideMark/>
          </w:tcPr>
          <w:p w14:paraId="73B624BE" w14:textId="77777777" w:rsidR="007C3E92" w:rsidRPr="00AA74C7" w:rsidRDefault="007C3E92" w:rsidP="006C4C6E">
            <w:pPr>
              <w:jc w:val="both"/>
              <w:rPr>
                <w:rFonts w:ascii="Arial" w:eastAsia="等线" w:hAnsi="Arial" w:cs="Arial"/>
                <w:sz w:val="22"/>
                <w:szCs w:val="22"/>
              </w:rPr>
              <w:pPrChange w:id="924" w:author="czeng" w:date="2020-03-14T09:59:00Z">
                <w:pPr>
                  <w:spacing w:line="480" w:lineRule="auto"/>
                  <w:jc w:val="both"/>
                </w:pPr>
              </w:pPrChange>
            </w:pPr>
          </w:p>
        </w:tc>
        <w:tc>
          <w:tcPr>
            <w:tcW w:w="1388" w:type="dxa"/>
            <w:vMerge/>
            <w:tcBorders>
              <w:top w:val="nil"/>
              <w:left w:val="nil"/>
              <w:bottom w:val="nil"/>
              <w:right w:val="nil"/>
            </w:tcBorders>
            <w:vAlign w:val="center"/>
            <w:hideMark/>
          </w:tcPr>
          <w:p w14:paraId="2DAC8296" w14:textId="77777777" w:rsidR="007C3E92" w:rsidRPr="00AA74C7" w:rsidRDefault="007C3E92" w:rsidP="006C4C6E">
            <w:pPr>
              <w:jc w:val="both"/>
              <w:rPr>
                <w:rFonts w:ascii="Arial" w:eastAsia="等线" w:hAnsi="Arial" w:cs="Arial"/>
                <w:sz w:val="22"/>
                <w:szCs w:val="22"/>
              </w:rPr>
              <w:pPrChange w:id="925" w:author="czeng" w:date="2020-03-14T09:59:00Z">
                <w:pPr>
                  <w:spacing w:line="480" w:lineRule="auto"/>
                  <w:jc w:val="both"/>
                </w:pPr>
              </w:pPrChange>
            </w:pPr>
          </w:p>
        </w:tc>
        <w:tc>
          <w:tcPr>
            <w:tcW w:w="1600" w:type="dxa"/>
            <w:tcBorders>
              <w:top w:val="nil"/>
              <w:left w:val="nil"/>
              <w:bottom w:val="nil"/>
              <w:right w:val="nil"/>
            </w:tcBorders>
            <w:shd w:val="clear" w:color="auto" w:fill="auto"/>
            <w:noWrap/>
            <w:vAlign w:val="center"/>
            <w:hideMark/>
          </w:tcPr>
          <w:p w14:paraId="4E1A8E2E" w14:textId="77777777" w:rsidR="007C3E92" w:rsidRPr="00AA74C7" w:rsidRDefault="007C3E92" w:rsidP="006C4C6E">
            <w:pPr>
              <w:jc w:val="both"/>
              <w:rPr>
                <w:rFonts w:ascii="Arial" w:eastAsia="等线" w:hAnsi="Arial" w:cs="Arial"/>
                <w:sz w:val="22"/>
                <w:szCs w:val="22"/>
              </w:rPr>
              <w:pPrChange w:id="926" w:author="czeng" w:date="2020-03-14T09:59:00Z">
                <w:pPr>
                  <w:spacing w:line="480" w:lineRule="auto"/>
                  <w:jc w:val="both"/>
                </w:pPr>
              </w:pPrChange>
            </w:pPr>
            <w:r w:rsidRPr="00AA74C7">
              <w:rPr>
                <w:rFonts w:ascii="Arial" w:eastAsia="等线" w:hAnsi="Arial" w:cs="Arial"/>
                <w:sz w:val="22"/>
                <w:szCs w:val="22"/>
              </w:rPr>
              <w:t>Normal</w:t>
            </w:r>
          </w:p>
        </w:tc>
        <w:tc>
          <w:tcPr>
            <w:tcW w:w="1158" w:type="dxa"/>
            <w:tcBorders>
              <w:top w:val="nil"/>
              <w:left w:val="nil"/>
              <w:bottom w:val="nil"/>
              <w:right w:val="nil"/>
            </w:tcBorders>
            <w:shd w:val="clear" w:color="auto" w:fill="auto"/>
            <w:noWrap/>
            <w:vAlign w:val="center"/>
            <w:hideMark/>
          </w:tcPr>
          <w:p w14:paraId="6BCD64CF" w14:textId="77777777" w:rsidR="007C3E92" w:rsidRPr="00AA74C7" w:rsidRDefault="007C3E92" w:rsidP="006C4C6E">
            <w:pPr>
              <w:jc w:val="both"/>
              <w:rPr>
                <w:rFonts w:ascii="Arial" w:eastAsia="等线" w:hAnsi="Arial" w:cs="Arial"/>
                <w:sz w:val="22"/>
                <w:szCs w:val="22"/>
              </w:rPr>
              <w:pPrChange w:id="927" w:author="czeng" w:date="2020-03-14T09:59:00Z">
                <w:pPr>
                  <w:spacing w:line="480" w:lineRule="auto"/>
                  <w:jc w:val="both"/>
                </w:pPr>
              </w:pPrChange>
            </w:pPr>
            <w:r w:rsidRPr="00AA74C7">
              <w:rPr>
                <w:rFonts w:ascii="Arial" w:eastAsia="等线" w:hAnsi="Arial" w:cs="Arial"/>
                <w:sz w:val="22"/>
                <w:szCs w:val="22"/>
              </w:rPr>
              <w:t>111</w:t>
            </w:r>
          </w:p>
        </w:tc>
        <w:tc>
          <w:tcPr>
            <w:tcW w:w="1142" w:type="dxa"/>
            <w:tcBorders>
              <w:top w:val="nil"/>
              <w:left w:val="nil"/>
              <w:bottom w:val="nil"/>
              <w:right w:val="nil"/>
            </w:tcBorders>
            <w:shd w:val="clear" w:color="auto" w:fill="auto"/>
            <w:noWrap/>
            <w:vAlign w:val="center"/>
            <w:hideMark/>
          </w:tcPr>
          <w:p w14:paraId="41A13AD5" w14:textId="77777777" w:rsidR="007C3E92" w:rsidRPr="00AA74C7" w:rsidRDefault="007C3E92" w:rsidP="006C4C6E">
            <w:pPr>
              <w:jc w:val="both"/>
              <w:rPr>
                <w:rFonts w:ascii="Arial" w:eastAsia="等线" w:hAnsi="Arial" w:cs="Arial"/>
                <w:sz w:val="22"/>
                <w:szCs w:val="22"/>
              </w:rPr>
              <w:pPrChange w:id="928" w:author="czeng" w:date="2020-03-14T09:59:00Z">
                <w:pPr>
                  <w:spacing w:line="480" w:lineRule="auto"/>
                  <w:jc w:val="both"/>
                </w:pPr>
              </w:pPrChange>
            </w:pPr>
            <w:r w:rsidRPr="00AA74C7">
              <w:rPr>
                <w:rFonts w:ascii="Arial" w:eastAsia="等线" w:hAnsi="Arial" w:cs="Arial"/>
                <w:sz w:val="22"/>
                <w:szCs w:val="22"/>
              </w:rPr>
              <w:t>167</w:t>
            </w:r>
          </w:p>
        </w:tc>
        <w:tc>
          <w:tcPr>
            <w:tcW w:w="1320" w:type="dxa"/>
            <w:vMerge/>
            <w:tcBorders>
              <w:top w:val="nil"/>
              <w:left w:val="nil"/>
              <w:bottom w:val="nil"/>
              <w:right w:val="nil"/>
            </w:tcBorders>
            <w:vAlign w:val="center"/>
            <w:hideMark/>
          </w:tcPr>
          <w:p w14:paraId="615ACAEE" w14:textId="77777777" w:rsidR="007C3E92" w:rsidRPr="00AA74C7" w:rsidRDefault="007C3E92" w:rsidP="006C4C6E">
            <w:pPr>
              <w:jc w:val="both"/>
              <w:rPr>
                <w:rFonts w:ascii="Arial" w:eastAsia="等线" w:hAnsi="Arial" w:cs="Arial"/>
                <w:sz w:val="22"/>
                <w:szCs w:val="22"/>
              </w:rPr>
              <w:pPrChange w:id="929" w:author="czeng" w:date="2020-03-14T09:59:00Z">
                <w:pPr>
                  <w:spacing w:line="480" w:lineRule="auto"/>
                  <w:jc w:val="both"/>
                </w:pPr>
              </w:pPrChange>
            </w:pPr>
          </w:p>
        </w:tc>
        <w:tc>
          <w:tcPr>
            <w:tcW w:w="1560" w:type="dxa"/>
            <w:vMerge/>
            <w:tcBorders>
              <w:top w:val="nil"/>
              <w:left w:val="nil"/>
              <w:bottom w:val="nil"/>
              <w:right w:val="nil"/>
            </w:tcBorders>
            <w:vAlign w:val="center"/>
            <w:hideMark/>
          </w:tcPr>
          <w:p w14:paraId="7327E639" w14:textId="77777777" w:rsidR="007C3E92" w:rsidRPr="00AA74C7" w:rsidRDefault="007C3E92" w:rsidP="006C4C6E">
            <w:pPr>
              <w:jc w:val="both"/>
              <w:rPr>
                <w:rFonts w:ascii="Arial" w:eastAsia="等线" w:hAnsi="Arial" w:cs="Arial"/>
                <w:sz w:val="22"/>
                <w:szCs w:val="22"/>
              </w:rPr>
              <w:pPrChange w:id="930" w:author="czeng" w:date="2020-03-14T09:59:00Z">
                <w:pPr>
                  <w:spacing w:line="480" w:lineRule="auto"/>
                  <w:jc w:val="both"/>
                </w:pPr>
              </w:pPrChange>
            </w:pPr>
          </w:p>
        </w:tc>
      </w:tr>
      <w:tr w:rsidR="001F1606" w:rsidRPr="00AA74C7" w14:paraId="049A60BA" w14:textId="77777777" w:rsidTr="00801526">
        <w:trPr>
          <w:trHeight w:val="320"/>
        </w:trPr>
        <w:tc>
          <w:tcPr>
            <w:tcW w:w="1920" w:type="dxa"/>
            <w:vMerge w:val="restart"/>
            <w:tcBorders>
              <w:top w:val="nil"/>
              <w:left w:val="nil"/>
              <w:bottom w:val="single" w:sz="4" w:space="0" w:color="000000"/>
              <w:right w:val="nil"/>
            </w:tcBorders>
            <w:shd w:val="clear" w:color="auto" w:fill="auto"/>
            <w:noWrap/>
            <w:vAlign w:val="center"/>
            <w:hideMark/>
          </w:tcPr>
          <w:p w14:paraId="1B5BCE85" w14:textId="77777777" w:rsidR="007C3E92" w:rsidRPr="00AA74C7" w:rsidRDefault="007C3E92" w:rsidP="006C4C6E">
            <w:pPr>
              <w:jc w:val="both"/>
              <w:rPr>
                <w:rFonts w:ascii="Arial" w:eastAsia="等线" w:hAnsi="Arial" w:cs="Arial"/>
                <w:sz w:val="22"/>
                <w:szCs w:val="22"/>
              </w:rPr>
              <w:pPrChange w:id="931" w:author="czeng" w:date="2020-03-14T09:59:00Z">
                <w:pPr>
                  <w:spacing w:line="480" w:lineRule="auto"/>
                  <w:jc w:val="both"/>
                </w:pPr>
              </w:pPrChange>
            </w:pPr>
            <w:r w:rsidRPr="00AA74C7">
              <w:rPr>
                <w:rFonts w:ascii="Arial" w:eastAsia="等线" w:hAnsi="Arial" w:cs="Arial"/>
                <w:sz w:val="22"/>
                <w:szCs w:val="22"/>
              </w:rPr>
              <w:t>Neural Network</w:t>
            </w:r>
          </w:p>
        </w:tc>
        <w:tc>
          <w:tcPr>
            <w:tcW w:w="1388" w:type="dxa"/>
            <w:vMerge w:val="restart"/>
            <w:tcBorders>
              <w:top w:val="nil"/>
              <w:left w:val="nil"/>
              <w:bottom w:val="nil"/>
              <w:right w:val="nil"/>
            </w:tcBorders>
            <w:shd w:val="clear" w:color="auto" w:fill="auto"/>
            <w:noWrap/>
            <w:vAlign w:val="center"/>
            <w:hideMark/>
          </w:tcPr>
          <w:p w14:paraId="2C0E72C6" w14:textId="77777777" w:rsidR="007C3E92" w:rsidRPr="00AA74C7" w:rsidRDefault="007C3E92" w:rsidP="006C4C6E">
            <w:pPr>
              <w:jc w:val="both"/>
              <w:rPr>
                <w:rFonts w:ascii="Arial" w:eastAsia="等线" w:hAnsi="Arial" w:cs="Arial"/>
                <w:sz w:val="22"/>
                <w:szCs w:val="22"/>
              </w:rPr>
              <w:pPrChange w:id="932" w:author="czeng" w:date="2020-03-14T09:59:00Z">
                <w:pPr>
                  <w:spacing w:line="480" w:lineRule="auto"/>
                  <w:jc w:val="both"/>
                </w:pPr>
              </w:pPrChange>
            </w:pPr>
            <w:r w:rsidRPr="00AA74C7">
              <w:rPr>
                <w:rFonts w:ascii="Arial" w:eastAsia="等线" w:hAnsi="Arial" w:cs="Arial"/>
                <w:sz w:val="22"/>
                <w:szCs w:val="22"/>
              </w:rPr>
              <w:t>hyper</w:t>
            </w:r>
          </w:p>
        </w:tc>
        <w:tc>
          <w:tcPr>
            <w:tcW w:w="1600" w:type="dxa"/>
            <w:tcBorders>
              <w:top w:val="nil"/>
              <w:left w:val="nil"/>
              <w:bottom w:val="nil"/>
              <w:right w:val="nil"/>
            </w:tcBorders>
            <w:shd w:val="clear" w:color="auto" w:fill="auto"/>
            <w:noWrap/>
            <w:vAlign w:val="center"/>
            <w:hideMark/>
          </w:tcPr>
          <w:p w14:paraId="4155E115" w14:textId="77777777" w:rsidR="007C3E92" w:rsidRPr="00AA74C7" w:rsidRDefault="007C3E92" w:rsidP="006C4C6E">
            <w:pPr>
              <w:jc w:val="both"/>
              <w:rPr>
                <w:rFonts w:ascii="Arial" w:eastAsia="等线" w:hAnsi="Arial" w:cs="Arial"/>
                <w:sz w:val="22"/>
                <w:szCs w:val="22"/>
              </w:rPr>
              <w:pPrChange w:id="933" w:author="czeng" w:date="2020-03-14T09:59:00Z">
                <w:pPr>
                  <w:spacing w:line="480" w:lineRule="auto"/>
                  <w:jc w:val="both"/>
                </w:pPr>
              </w:pPrChange>
            </w:pPr>
            <w:r w:rsidRPr="00AA74C7">
              <w:rPr>
                <w:rFonts w:ascii="Arial" w:eastAsia="等线" w:hAnsi="Arial" w:cs="Arial"/>
                <w:sz w:val="22"/>
                <w:szCs w:val="22"/>
              </w:rPr>
              <w:t>Disease</w:t>
            </w:r>
          </w:p>
        </w:tc>
        <w:tc>
          <w:tcPr>
            <w:tcW w:w="1158" w:type="dxa"/>
            <w:tcBorders>
              <w:top w:val="nil"/>
              <w:left w:val="nil"/>
              <w:bottom w:val="nil"/>
              <w:right w:val="nil"/>
            </w:tcBorders>
            <w:shd w:val="clear" w:color="auto" w:fill="auto"/>
            <w:noWrap/>
            <w:vAlign w:val="center"/>
            <w:hideMark/>
          </w:tcPr>
          <w:p w14:paraId="16A8C397" w14:textId="77777777" w:rsidR="007C3E92" w:rsidRPr="00AA74C7" w:rsidRDefault="007C3E92" w:rsidP="006C4C6E">
            <w:pPr>
              <w:jc w:val="both"/>
              <w:rPr>
                <w:rFonts w:ascii="Arial" w:eastAsia="等线" w:hAnsi="Arial" w:cs="Arial"/>
                <w:sz w:val="22"/>
                <w:szCs w:val="22"/>
              </w:rPr>
              <w:pPrChange w:id="934" w:author="czeng" w:date="2020-03-14T09:59:00Z">
                <w:pPr>
                  <w:spacing w:line="480" w:lineRule="auto"/>
                  <w:jc w:val="both"/>
                </w:pPr>
              </w:pPrChange>
            </w:pPr>
            <w:r w:rsidRPr="00AA74C7">
              <w:rPr>
                <w:rFonts w:ascii="Arial" w:eastAsia="等线" w:hAnsi="Arial" w:cs="Arial"/>
                <w:sz w:val="22"/>
                <w:szCs w:val="22"/>
              </w:rPr>
              <w:t>537</w:t>
            </w:r>
          </w:p>
        </w:tc>
        <w:tc>
          <w:tcPr>
            <w:tcW w:w="1142" w:type="dxa"/>
            <w:tcBorders>
              <w:top w:val="nil"/>
              <w:left w:val="nil"/>
              <w:bottom w:val="nil"/>
              <w:right w:val="nil"/>
            </w:tcBorders>
            <w:shd w:val="clear" w:color="auto" w:fill="auto"/>
            <w:noWrap/>
            <w:vAlign w:val="center"/>
            <w:hideMark/>
          </w:tcPr>
          <w:p w14:paraId="63642CFA" w14:textId="77777777" w:rsidR="007C3E92" w:rsidRPr="00AA74C7" w:rsidRDefault="007C3E92" w:rsidP="006C4C6E">
            <w:pPr>
              <w:jc w:val="both"/>
              <w:rPr>
                <w:rFonts w:ascii="Arial" w:eastAsia="等线" w:hAnsi="Arial" w:cs="Arial"/>
                <w:sz w:val="22"/>
                <w:szCs w:val="22"/>
              </w:rPr>
              <w:pPrChange w:id="935" w:author="czeng" w:date="2020-03-14T09:59:00Z">
                <w:pPr>
                  <w:spacing w:line="480" w:lineRule="auto"/>
                  <w:jc w:val="both"/>
                </w:pPr>
              </w:pPrChange>
            </w:pPr>
            <w:r w:rsidRPr="00AA74C7">
              <w:rPr>
                <w:rFonts w:ascii="Arial" w:eastAsia="等线" w:hAnsi="Arial" w:cs="Arial"/>
                <w:sz w:val="22"/>
                <w:szCs w:val="22"/>
              </w:rPr>
              <w:t>18</w:t>
            </w:r>
          </w:p>
        </w:tc>
        <w:tc>
          <w:tcPr>
            <w:tcW w:w="1320" w:type="dxa"/>
            <w:vMerge w:val="restart"/>
            <w:tcBorders>
              <w:top w:val="nil"/>
              <w:left w:val="nil"/>
              <w:bottom w:val="nil"/>
              <w:right w:val="nil"/>
            </w:tcBorders>
            <w:shd w:val="clear" w:color="auto" w:fill="auto"/>
            <w:noWrap/>
            <w:vAlign w:val="center"/>
            <w:hideMark/>
          </w:tcPr>
          <w:p w14:paraId="151E6AB5" w14:textId="77777777" w:rsidR="007C3E92" w:rsidRPr="00AA74C7" w:rsidRDefault="007C3E92" w:rsidP="006C4C6E">
            <w:pPr>
              <w:jc w:val="both"/>
              <w:rPr>
                <w:rFonts w:ascii="Arial" w:eastAsia="等线" w:hAnsi="Arial" w:cs="Arial"/>
                <w:sz w:val="22"/>
                <w:szCs w:val="22"/>
              </w:rPr>
              <w:pPrChange w:id="936" w:author="czeng" w:date="2020-03-14T09:59:00Z">
                <w:pPr>
                  <w:spacing w:line="480" w:lineRule="auto"/>
                  <w:jc w:val="both"/>
                </w:pPr>
              </w:pPrChange>
            </w:pPr>
            <w:r w:rsidRPr="00AA74C7">
              <w:rPr>
                <w:rFonts w:ascii="Arial" w:eastAsia="等线" w:hAnsi="Arial" w:cs="Arial"/>
                <w:sz w:val="22"/>
                <w:szCs w:val="22"/>
              </w:rPr>
              <w:t>0.968</w:t>
            </w:r>
          </w:p>
        </w:tc>
        <w:tc>
          <w:tcPr>
            <w:tcW w:w="1560" w:type="dxa"/>
            <w:vMerge w:val="restart"/>
            <w:tcBorders>
              <w:top w:val="nil"/>
              <w:left w:val="nil"/>
              <w:bottom w:val="nil"/>
              <w:right w:val="nil"/>
            </w:tcBorders>
            <w:shd w:val="clear" w:color="auto" w:fill="auto"/>
            <w:noWrap/>
            <w:vAlign w:val="center"/>
            <w:hideMark/>
          </w:tcPr>
          <w:p w14:paraId="4AF06D35" w14:textId="77777777" w:rsidR="007C3E92" w:rsidRPr="00AA74C7" w:rsidRDefault="007C3E92" w:rsidP="006C4C6E">
            <w:pPr>
              <w:jc w:val="both"/>
              <w:rPr>
                <w:rFonts w:ascii="Arial" w:eastAsia="等线" w:hAnsi="Arial" w:cs="Arial"/>
                <w:sz w:val="22"/>
                <w:szCs w:val="22"/>
              </w:rPr>
              <w:pPrChange w:id="937" w:author="czeng" w:date="2020-03-14T09:59:00Z">
                <w:pPr>
                  <w:spacing w:line="480" w:lineRule="auto"/>
                  <w:jc w:val="both"/>
                </w:pPr>
              </w:pPrChange>
            </w:pPr>
            <w:r w:rsidRPr="00AA74C7">
              <w:rPr>
                <w:rFonts w:ascii="Arial" w:eastAsia="等线" w:hAnsi="Arial" w:cs="Arial"/>
                <w:sz w:val="22"/>
                <w:szCs w:val="22"/>
              </w:rPr>
              <w:t>0.727</w:t>
            </w:r>
          </w:p>
        </w:tc>
      </w:tr>
      <w:tr w:rsidR="001F1606" w:rsidRPr="00AA74C7" w14:paraId="039B929F" w14:textId="77777777" w:rsidTr="00801526">
        <w:trPr>
          <w:trHeight w:val="320"/>
        </w:trPr>
        <w:tc>
          <w:tcPr>
            <w:tcW w:w="1920" w:type="dxa"/>
            <w:vMerge/>
            <w:tcBorders>
              <w:top w:val="nil"/>
              <w:left w:val="nil"/>
              <w:bottom w:val="single" w:sz="4" w:space="0" w:color="000000"/>
              <w:right w:val="nil"/>
            </w:tcBorders>
            <w:vAlign w:val="center"/>
            <w:hideMark/>
          </w:tcPr>
          <w:p w14:paraId="317D6436" w14:textId="77777777" w:rsidR="007C3E92" w:rsidRPr="00AA74C7" w:rsidRDefault="007C3E92" w:rsidP="006C4C6E">
            <w:pPr>
              <w:jc w:val="both"/>
              <w:rPr>
                <w:rFonts w:ascii="Arial" w:eastAsia="等线" w:hAnsi="Arial" w:cs="Arial"/>
                <w:sz w:val="22"/>
                <w:szCs w:val="22"/>
              </w:rPr>
              <w:pPrChange w:id="938" w:author="czeng" w:date="2020-03-14T09:59:00Z">
                <w:pPr>
                  <w:spacing w:line="480" w:lineRule="auto"/>
                  <w:jc w:val="both"/>
                </w:pPr>
              </w:pPrChange>
            </w:pPr>
          </w:p>
        </w:tc>
        <w:tc>
          <w:tcPr>
            <w:tcW w:w="1388" w:type="dxa"/>
            <w:vMerge/>
            <w:tcBorders>
              <w:top w:val="nil"/>
              <w:left w:val="nil"/>
              <w:bottom w:val="nil"/>
              <w:right w:val="nil"/>
            </w:tcBorders>
            <w:vAlign w:val="center"/>
            <w:hideMark/>
          </w:tcPr>
          <w:p w14:paraId="327A3EA4" w14:textId="77777777" w:rsidR="007C3E92" w:rsidRPr="00AA74C7" w:rsidRDefault="007C3E92" w:rsidP="006C4C6E">
            <w:pPr>
              <w:jc w:val="both"/>
              <w:rPr>
                <w:rFonts w:ascii="Arial" w:eastAsia="等线" w:hAnsi="Arial" w:cs="Arial"/>
                <w:sz w:val="22"/>
                <w:szCs w:val="22"/>
              </w:rPr>
              <w:pPrChange w:id="939" w:author="czeng" w:date="2020-03-14T09:59:00Z">
                <w:pPr>
                  <w:spacing w:line="480" w:lineRule="auto"/>
                  <w:jc w:val="both"/>
                </w:pPr>
              </w:pPrChange>
            </w:pPr>
          </w:p>
        </w:tc>
        <w:tc>
          <w:tcPr>
            <w:tcW w:w="1600" w:type="dxa"/>
            <w:tcBorders>
              <w:top w:val="nil"/>
              <w:left w:val="nil"/>
              <w:bottom w:val="nil"/>
              <w:right w:val="nil"/>
            </w:tcBorders>
            <w:shd w:val="clear" w:color="auto" w:fill="auto"/>
            <w:noWrap/>
            <w:vAlign w:val="center"/>
            <w:hideMark/>
          </w:tcPr>
          <w:p w14:paraId="16C1D6F2" w14:textId="77777777" w:rsidR="007C3E92" w:rsidRPr="00AA74C7" w:rsidRDefault="007C3E92" w:rsidP="006C4C6E">
            <w:pPr>
              <w:jc w:val="both"/>
              <w:rPr>
                <w:rFonts w:ascii="Arial" w:eastAsia="等线" w:hAnsi="Arial" w:cs="Arial"/>
                <w:sz w:val="22"/>
                <w:szCs w:val="22"/>
              </w:rPr>
              <w:pPrChange w:id="940" w:author="czeng" w:date="2020-03-14T09:59:00Z">
                <w:pPr>
                  <w:spacing w:line="480" w:lineRule="auto"/>
                  <w:jc w:val="both"/>
                </w:pPr>
              </w:pPrChange>
            </w:pPr>
            <w:r w:rsidRPr="00AA74C7">
              <w:rPr>
                <w:rFonts w:ascii="Arial" w:eastAsia="等线" w:hAnsi="Arial" w:cs="Arial"/>
                <w:sz w:val="22"/>
                <w:szCs w:val="22"/>
              </w:rPr>
              <w:t>Normal</w:t>
            </w:r>
          </w:p>
        </w:tc>
        <w:tc>
          <w:tcPr>
            <w:tcW w:w="1158" w:type="dxa"/>
            <w:tcBorders>
              <w:top w:val="nil"/>
              <w:left w:val="nil"/>
              <w:bottom w:val="nil"/>
              <w:right w:val="nil"/>
            </w:tcBorders>
            <w:shd w:val="clear" w:color="auto" w:fill="auto"/>
            <w:noWrap/>
            <w:vAlign w:val="center"/>
            <w:hideMark/>
          </w:tcPr>
          <w:p w14:paraId="255FD2B0" w14:textId="77777777" w:rsidR="007C3E92" w:rsidRPr="00AA74C7" w:rsidRDefault="007C3E92" w:rsidP="006C4C6E">
            <w:pPr>
              <w:jc w:val="both"/>
              <w:rPr>
                <w:rFonts w:ascii="Arial" w:eastAsia="等线" w:hAnsi="Arial" w:cs="Arial"/>
                <w:sz w:val="22"/>
                <w:szCs w:val="22"/>
              </w:rPr>
              <w:pPrChange w:id="941" w:author="czeng" w:date="2020-03-14T09:59:00Z">
                <w:pPr>
                  <w:spacing w:line="480" w:lineRule="auto"/>
                  <w:jc w:val="both"/>
                </w:pPr>
              </w:pPrChange>
            </w:pPr>
            <w:r w:rsidRPr="00AA74C7">
              <w:rPr>
                <w:rFonts w:ascii="Arial" w:eastAsia="等线" w:hAnsi="Arial" w:cs="Arial"/>
                <w:sz w:val="22"/>
                <w:szCs w:val="22"/>
              </w:rPr>
              <w:t>76</w:t>
            </w:r>
          </w:p>
        </w:tc>
        <w:tc>
          <w:tcPr>
            <w:tcW w:w="1142" w:type="dxa"/>
            <w:tcBorders>
              <w:top w:val="nil"/>
              <w:left w:val="nil"/>
              <w:bottom w:val="nil"/>
              <w:right w:val="nil"/>
            </w:tcBorders>
            <w:shd w:val="clear" w:color="auto" w:fill="auto"/>
            <w:noWrap/>
            <w:vAlign w:val="center"/>
            <w:hideMark/>
          </w:tcPr>
          <w:p w14:paraId="68227C6E" w14:textId="77777777" w:rsidR="007C3E92" w:rsidRPr="00AA74C7" w:rsidRDefault="007C3E92" w:rsidP="006C4C6E">
            <w:pPr>
              <w:jc w:val="both"/>
              <w:rPr>
                <w:rFonts w:ascii="Arial" w:eastAsia="等线" w:hAnsi="Arial" w:cs="Arial"/>
                <w:sz w:val="22"/>
                <w:szCs w:val="22"/>
              </w:rPr>
              <w:pPrChange w:id="942" w:author="czeng" w:date="2020-03-14T09:59:00Z">
                <w:pPr>
                  <w:spacing w:line="480" w:lineRule="auto"/>
                  <w:jc w:val="both"/>
                </w:pPr>
              </w:pPrChange>
            </w:pPr>
            <w:r w:rsidRPr="00AA74C7">
              <w:rPr>
                <w:rFonts w:ascii="Arial" w:eastAsia="等线" w:hAnsi="Arial" w:cs="Arial"/>
                <w:sz w:val="22"/>
                <w:szCs w:val="22"/>
              </w:rPr>
              <w:t>202</w:t>
            </w:r>
          </w:p>
        </w:tc>
        <w:tc>
          <w:tcPr>
            <w:tcW w:w="1320" w:type="dxa"/>
            <w:vMerge/>
            <w:tcBorders>
              <w:top w:val="nil"/>
              <w:left w:val="nil"/>
              <w:bottom w:val="nil"/>
              <w:right w:val="nil"/>
            </w:tcBorders>
            <w:vAlign w:val="center"/>
            <w:hideMark/>
          </w:tcPr>
          <w:p w14:paraId="0E0C87A4" w14:textId="77777777" w:rsidR="007C3E92" w:rsidRPr="00AA74C7" w:rsidRDefault="007C3E92" w:rsidP="006C4C6E">
            <w:pPr>
              <w:jc w:val="both"/>
              <w:rPr>
                <w:rFonts w:ascii="Arial" w:eastAsia="等线" w:hAnsi="Arial" w:cs="Arial"/>
                <w:sz w:val="22"/>
                <w:szCs w:val="22"/>
              </w:rPr>
              <w:pPrChange w:id="943" w:author="czeng" w:date="2020-03-14T09:59:00Z">
                <w:pPr>
                  <w:spacing w:line="480" w:lineRule="auto"/>
                  <w:jc w:val="both"/>
                </w:pPr>
              </w:pPrChange>
            </w:pPr>
          </w:p>
        </w:tc>
        <w:tc>
          <w:tcPr>
            <w:tcW w:w="1560" w:type="dxa"/>
            <w:vMerge/>
            <w:tcBorders>
              <w:top w:val="nil"/>
              <w:left w:val="nil"/>
              <w:bottom w:val="nil"/>
              <w:right w:val="nil"/>
            </w:tcBorders>
            <w:vAlign w:val="center"/>
            <w:hideMark/>
          </w:tcPr>
          <w:p w14:paraId="11BC65D7" w14:textId="77777777" w:rsidR="007C3E92" w:rsidRPr="00AA74C7" w:rsidRDefault="007C3E92" w:rsidP="006C4C6E">
            <w:pPr>
              <w:jc w:val="both"/>
              <w:rPr>
                <w:rFonts w:ascii="Arial" w:eastAsia="等线" w:hAnsi="Arial" w:cs="Arial"/>
                <w:sz w:val="22"/>
                <w:szCs w:val="22"/>
              </w:rPr>
              <w:pPrChange w:id="944" w:author="czeng" w:date="2020-03-14T09:59:00Z">
                <w:pPr>
                  <w:spacing w:line="480" w:lineRule="auto"/>
                  <w:jc w:val="both"/>
                </w:pPr>
              </w:pPrChange>
            </w:pPr>
          </w:p>
        </w:tc>
      </w:tr>
      <w:tr w:rsidR="001F1606" w:rsidRPr="00AA74C7" w14:paraId="4471D94D" w14:textId="77777777" w:rsidTr="00801526">
        <w:trPr>
          <w:trHeight w:val="320"/>
        </w:trPr>
        <w:tc>
          <w:tcPr>
            <w:tcW w:w="1920" w:type="dxa"/>
            <w:vMerge/>
            <w:tcBorders>
              <w:top w:val="nil"/>
              <w:left w:val="nil"/>
              <w:bottom w:val="single" w:sz="4" w:space="0" w:color="000000"/>
              <w:right w:val="nil"/>
            </w:tcBorders>
            <w:vAlign w:val="center"/>
            <w:hideMark/>
          </w:tcPr>
          <w:p w14:paraId="02548301" w14:textId="77777777" w:rsidR="007C3E92" w:rsidRPr="00AA74C7" w:rsidRDefault="007C3E92" w:rsidP="006C4C6E">
            <w:pPr>
              <w:jc w:val="both"/>
              <w:rPr>
                <w:rFonts w:ascii="Arial" w:eastAsia="等线" w:hAnsi="Arial" w:cs="Arial"/>
                <w:sz w:val="22"/>
                <w:szCs w:val="22"/>
              </w:rPr>
              <w:pPrChange w:id="945" w:author="czeng" w:date="2020-03-14T09:59:00Z">
                <w:pPr>
                  <w:spacing w:line="480" w:lineRule="auto"/>
                  <w:jc w:val="both"/>
                </w:pPr>
              </w:pPrChange>
            </w:pPr>
          </w:p>
        </w:tc>
        <w:tc>
          <w:tcPr>
            <w:tcW w:w="1388" w:type="dxa"/>
            <w:vMerge w:val="restart"/>
            <w:tcBorders>
              <w:top w:val="nil"/>
              <w:left w:val="nil"/>
              <w:bottom w:val="single" w:sz="4" w:space="0" w:color="000000"/>
              <w:right w:val="nil"/>
            </w:tcBorders>
            <w:shd w:val="clear" w:color="auto" w:fill="auto"/>
            <w:noWrap/>
            <w:vAlign w:val="center"/>
            <w:hideMark/>
          </w:tcPr>
          <w:p w14:paraId="7F327B66" w14:textId="77777777" w:rsidR="007C3E92" w:rsidRPr="00AA74C7" w:rsidRDefault="007C3E92" w:rsidP="006C4C6E">
            <w:pPr>
              <w:jc w:val="both"/>
              <w:rPr>
                <w:rFonts w:ascii="Arial" w:eastAsia="等线" w:hAnsi="Arial" w:cs="Arial"/>
                <w:sz w:val="22"/>
                <w:szCs w:val="22"/>
              </w:rPr>
              <w:pPrChange w:id="946" w:author="czeng" w:date="2020-03-14T09:59:00Z">
                <w:pPr>
                  <w:spacing w:line="480" w:lineRule="auto"/>
                  <w:jc w:val="both"/>
                </w:pPr>
              </w:pPrChange>
            </w:pPr>
            <w:r w:rsidRPr="00AA74C7">
              <w:rPr>
                <w:rFonts w:ascii="Arial" w:eastAsia="等线" w:hAnsi="Arial" w:cs="Arial"/>
                <w:sz w:val="22"/>
                <w:szCs w:val="22"/>
              </w:rPr>
              <w:t>hypo</w:t>
            </w:r>
          </w:p>
        </w:tc>
        <w:tc>
          <w:tcPr>
            <w:tcW w:w="1600" w:type="dxa"/>
            <w:tcBorders>
              <w:top w:val="nil"/>
              <w:left w:val="nil"/>
              <w:bottom w:val="nil"/>
              <w:right w:val="nil"/>
            </w:tcBorders>
            <w:shd w:val="clear" w:color="auto" w:fill="auto"/>
            <w:noWrap/>
            <w:vAlign w:val="center"/>
            <w:hideMark/>
          </w:tcPr>
          <w:p w14:paraId="4EB5078B" w14:textId="77777777" w:rsidR="007C3E92" w:rsidRPr="00AA74C7" w:rsidRDefault="007C3E92" w:rsidP="006C4C6E">
            <w:pPr>
              <w:jc w:val="both"/>
              <w:rPr>
                <w:rFonts w:ascii="Arial" w:eastAsia="等线" w:hAnsi="Arial" w:cs="Arial"/>
                <w:sz w:val="22"/>
                <w:szCs w:val="22"/>
              </w:rPr>
              <w:pPrChange w:id="947" w:author="czeng" w:date="2020-03-14T09:59:00Z">
                <w:pPr>
                  <w:spacing w:line="480" w:lineRule="auto"/>
                  <w:jc w:val="both"/>
                </w:pPr>
              </w:pPrChange>
            </w:pPr>
            <w:r w:rsidRPr="00AA74C7">
              <w:rPr>
                <w:rFonts w:ascii="Arial" w:eastAsia="等线" w:hAnsi="Arial" w:cs="Arial"/>
                <w:sz w:val="22"/>
                <w:szCs w:val="22"/>
              </w:rPr>
              <w:t>Disease</w:t>
            </w:r>
          </w:p>
        </w:tc>
        <w:tc>
          <w:tcPr>
            <w:tcW w:w="1158" w:type="dxa"/>
            <w:tcBorders>
              <w:top w:val="nil"/>
              <w:left w:val="nil"/>
              <w:bottom w:val="nil"/>
              <w:right w:val="nil"/>
            </w:tcBorders>
            <w:shd w:val="clear" w:color="auto" w:fill="auto"/>
            <w:noWrap/>
            <w:vAlign w:val="center"/>
            <w:hideMark/>
          </w:tcPr>
          <w:p w14:paraId="11EF4A46" w14:textId="77777777" w:rsidR="007C3E92" w:rsidRPr="00AA74C7" w:rsidRDefault="007C3E92" w:rsidP="006C4C6E">
            <w:pPr>
              <w:jc w:val="both"/>
              <w:rPr>
                <w:rFonts w:ascii="Arial" w:eastAsia="等线" w:hAnsi="Arial" w:cs="Arial"/>
                <w:sz w:val="22"/>
                <w:szCs w:val="22"/>
              </w:rPr>
              <w:pPrChange w:id="948" w:author="czeng" w:date="2020-03-14T09:59:00Z">
                <w:pPr>
                  <w:spacing w:line="480" w:lineRule="auto"/>
                  <w:jc w:val="both"/>
                </w:pPr>
              </w:pPrChange>
            </w:pPr>
            <w:r w:rsidRPr="00AA74C7">
              <w:rPr>
                <w:rFonts w:ascii="Arial" w:eastAsia="等线" w:hAnsi="Arial" w:cs="Arial"/>
                <w:sz w:val="22"/>
                <w:szCs w:val="22"/>
              </w:rPr>
              <w:t>406</w:t>
            </w:r>
          </w:p>
        </w:tc>
        <w:tc>
          <w:tcPr>
            <w:tcW w:w="1142" w:type="dxa"/>
            <w:tcBorders>
              <w:top w:val="nil"/>
              <w:left w:val="nil"/>
              <w:bottom w:val="nil"/>
              <w:right w:val="nil"/>
            </w:tcBorders>
            <w:shd w:val="clear" w:color="auto" w:fill="auto"/>
            <w:noWrap/>
            <w:vAlign w:val="center"/>
            <w:hideMark/>
          </w:tcPr>
          <w:p w14:paraId="24010CB0" w14:textId="77777777" w:rsidR="007C3E92" w:rsidRPr="00AA74C7" w:rsidRDefault="007C3E92" w:rsidP="006C4C6E">
            <w:pPr>
              <w:jc w:val="both"/>
              <w:rPr>
                <w:rFonts w:ascii="Arial" w:eastAsia="等线" w:hAnsi="Arial" w:cs="Arial"/>
                <w:sz w:val="22"/>
                <w:szCs w:val="22"/>
              </w:rPr>
              <w:pPrChange w:id="949" w:author="czeng" w:date="2020-03-14T09:59:00Z">
                <w:pPr>
                  <w:spacing w:line="480" w:lineRule="auto"/>
                  <w:jc w:val="both"/>
                </w:pPr>
              </w:pPrChange>
            </w:pPr>
            <w:r w:rsidRPr="00AA74C7">
              <w:rPr>
                <w:rFonts w:ascii="Arial" w:eastAsia="等线" w:hAnsi="Arial" w:cs="Arial"/>
                <w:sz w:val="22"/>
                <w:szCs w:val="22"/>
              </w:rPr>
              <w:t>149</w:t>
            </w:r>
          </w:p>
        </w:tc>
        <w:tc>
          <w:tcPr>
            <w:tcW w:w="1320" w:type="dxa"/>
            <w:vMerge w:val="restart"/>
            <w:tcBorders>
              <w:top w:val="nil"/>
              <w:left w:val="nil"/>
              <w:bottom w:val="single" w:sz="4" w:space="0" w:color="000000"/>
              <w:right w:val="nil"/>
            </w:tcBorders>
            <w:shd w:val="clear" w:color="auto" w:fill="auto"/>
            <w:noWrap/>
            <w:vAlign w:val="center"/>
            <w:hideMark/>
          </w:tcPr>
          <w:p w14:paraId="57508AB0" w14:textId="77777777" w:rsidR="007C3E92" w:rsidRPr="00AA74C7" w:rsidRDefault="007C3E92" w:rsidP="006C4C6E">
            <w:pPr>
              <w:jc w:val="both"/>
              <w:rPr>
                <w:rFonts w:ascii="Arial" w:eastAsia="等线" w:hAnsi="Arial" w:cs="Arial"/>
                <w:sz w:val="22"/>
                <w:szCs w:val="22"/>
              </w:rPr>
              <w:pPrChange w:id="950" w:author="czeng" w:date="2020-03-14T09:59:00Z">
                <w:pPr>
                  <w:spacing w:line="480" w:lineRule="auto"/>
                  <w:jc w:val="both"/>
                </w:pPr>
              </w:pPrChange>
            </w:pPr>
            <w:r w:rsidRPr="00AA74C7">
              <w:rPr>
                <w:rFonts w:ascii="Arial" w:eastAsia="等线" w:hAnsi="Arial" w:cs="Arial"/>
                <w:sz w:val="22"/>
                <w:szCs w:val="22"/>
              </w:rPr>
              <w:t>0.732</w:t>
            </w:r>
          </w:p>
        </w:tc>
        <w:tc>
          <w:tcPr>
            <w:tcW w:w="1560" w:type="dxa"/>
            <w:vMerge w:val="restart"/>
            <w:tcBorders>
              <w:top w:val="nil"/>
              <w:left w:val="nil"/>
              <w:bottom w:val="single" w:sz="4" w:space="0" w:color="000000"/>
              <w:right w:val="nil"/>
            </w:tcBorders>
            <w:shd w:val="clear" w:color="auto" w:fill="auto"/>
            <w:noWrap/>
            <w:vAlign w:val="center"/>
            <w:hideMark/>
          </w:tcPr>
          <w:p w14:paraId="47E5581B" w14:textId="77777777" w:rsidR="007C3E92" w:rsidRPr="00AA74C7" w:rsidRDefault="007C3E92" w:rsidP="006C4C6E">
            <w:pPr>
              <w:jc w:val="both"/>
              <w:rPr>
                <w:rFonts w:ascii="Arial" w:eastAsia="等线" w:hAnsi="Arial" w:cs="Arial"/>
                <w:sz w:val="22"/>
                <w:szCs w:val="22"/>
              </w:rPr>
              <w:pPrChange w:id="951" w:author="czeng" w:date="2020-03-14T09:59:00Z">
                <w:pPr>
                  <w:spacing w:line="480" w:lineRule="auto"/>
                  <w:jc w:val="both"/>
                </w:pPr>
              </w:pPrChange>
            </w:pPr>
            <w:r w:rsidRPr="00AA74C7">
              <w:rPr>
                <w:rFonts w:ascii="Arial" w:eastAsia="等线" w:hAnsi="Arial" w:cs="Arial"/>
                <w:sz w:val="22"/>
                <w:szCs w:val="22"/>
              </w:rPr>
              <w:t>0.701</w:t>
            </w:r>
          </w:p>
        </w:tc>
      </w:tr>
      <w:tr w:rsidR="007C3E92" w:rsidRPr="00AA74C7" w14:paraId="305529B3" w14:textId="77777777" w:rsidTr="00801526">
        <w:trPr>
          <w:trHeight w:val="320"/>
        </w:trPr>
        <w:tc>
          <w:tcPr>
            <w:tcW w:w="1920" w:type="dxa"/>
            <w:vMerge/>
            <w:tcBorders>
              <w:top w:val="nil"/>
              <w:left w:val="nil"/>
              <w:bottom w:val="single" w:sz="4" w:space="0" w:color="000000"/>
              <w:right w:val="nil"/>
            </w:tcBorders>
            <w:vAlign w:val="center"/>
            <w:hideMark/>
          </w:tcPr>
          <w:p w14:paraId="5EAA427A" w14:textId="77777777" w:rsidR="007C3E92" w:rsidRPr="00AA74C7" w:rsidRDefault="007C3E92" w:rsidP="006C4C6E">
            <w:pPr>
              <w:jc w:val="both"/>
              <w:rPr>
                <w:rFonts w:ascii="Arial" w:eastAsia="等线" w:hAnsi="Arial" w:cs="Arial"/>
                <w:sz w:val="22"/>
                <w:szCs w:val="22"/>
              </w:rPr>
              <w:pPrChange w:id="952" w:author="czeng" w:date="2020-03-14T09:59:00Z">
                <w:pPr>
                  <w:spacing w:line="480" w:lineRule="auto"/>
                  <w:jc w:val="both"/>
                </w:pPr>
              </w:pPrChange>
            </w:pPr>
          </w:p>
        </w:tc>
        <w:tc>
          <w:tcPr>
            <w:tcW w:w="1388" w:type="dxa"/>
            <w:vMerge/>
            <w:tcBorders>
              <w:top w:val="nil"/>
              <w:left w:val="nil"/>
              <w:bottom w:val="single" w:sz="4" w:space="0" w:color="000000"/>
              <w:right w:val="nil"/>
            </w:tcBorders>
            <w:vAlign w:val="center"/>
            <w:hideMark/>
          </w:tcPr>
          <w:p w14:paraId="44C5248D" w14:textId="77777777" w:rsidR="007C3E92" w:rsidRPr="00AA74C7" w:rsidRDefault="007C3E92" w:rsidP="006C4C6E">
            <w:pPr>
              <w:jc w:val="both"/>
              <w:rPr>
                <w:rFonts w:ascii="Arial" w:eastAsia="等线" w:hAnsi="Arial" w:cs="Arial"/>
                <w:sz w:val="22"/>
                <w:szCs w:val="22"/>
              </w:rPr>
              <w:pPrChange w:id="953" w:author="czeng" w:date="2020-03-14T09:59:00Z">
                <w:pPr>
                  <w:spacing w:line="480" w:lineRule="auto"/>
                  <w:jc w:val="both"/>
                </w:pPr>
              </w:pPrChange>
            </w:pPr>
          </w:p>
        </w:tc>
        <w:tc>
          <w:tcPr>
            <w:tcW w:w="1600" w:type="dxa"/>
            <w:tcBorders>
              <w:top w:val="nil"/>
              <w:left w:val="nil"/>
              <w:bottom w:val="single" w:sz="4" w:space="0" w:color="auto"/>
              <w:right w:val="nil"/>
            </w:tcBorders>
            <w:shd w:val="clear" w:color="auto" w:fill="auto"/>
            <w:noWrap/>
            <w:vAlign w:val="center"/>
            <w:hideMark/>
          </w:tcPr>
          <w:p w14:paraId="5A181415" w14:textId="77777777" w:rsidR="007C3E92" w:rsidRPr="00AA74C7" w:rsidRDefault="007C3E92" w:rsidP="006C4C6E">
            <w:pPr>
              <w:jc w:val="both"/>
              <w:rPr>
                <w:rFonts w:ascii="Arial" w:eastAsia="等线" w:hAnsi="Arial" w:cs="Arial"/>
                <w:sz w:val="22"/>
                <w:szCs w:val="22"/>
              </w:rPr>
              <w:pPrChange w:id="954" w:author="czeng" w:date="2020-03-14T09:59:00Z">
                <w:pPr>
                  <w:spacing w:line="480" w:lineRule="auto"/>
                  <w:jc w:val="both"/>
                </w:pPr>
              </w:pPrChange>
            </w:pPr>
            <w:r w:rsidRPr="00AA74C7">
              <w:rPr>
                <w:rFonts w:ascii="Arial" w:eastAsia="等线" w:hAnsi="Arial" w:cs="Arial"/>
                <w:sz w:val="22"/>
                <w:szCs w:val="22"/>
              </w:rPr>
              <w:t>Normal</w:t>
            </w:r>
          </w:p>
        </w:tc>
        <w:tc>
          <w:tcPr>
            <w:tcW w:w="1158" w:type="dxa"/>
            <w:tcBorders>
              <w:top w:val="nil"/>
              <w:left w:val="nil"/>
              <w:bottom w:val="single" w:sz="4" w:space="0" w:color="auto"/>
              <w:right w:val="nil"/>
            </w:tcBorders>
            <w:shd w:val="clear" w:color="auto" w:fill="auto"/>
            <w:noWrap/>
            <w:vAlign w:val="center"/>
            <w:hideMark/>
          </w:tcPr>
          <w:p w14:paraId="68C741D1" w14:textId="77777777" w:rsidR="007C3E92" w:rsidRPr="00AA74C7" w:rsidRDefault="007C3E92" w:rsidP="006C4C6E">
            <w:pPr>
              <w:jc w:val="both"/>
              <w:rPr>
                <w:rFonts w:ascii="Arial" w:eastAsia="等线" w:hAnsi="Arial" w:cs="Arial"/>
                <w:sz w:val="22"/>
                <w:szCs w:val="22"/>
              </w:rPr>
              <w:pPrChange w:id="955" w:author="czeng" w:date="2020-03-14T09:59:00Z">
                <w:pPr>
                  <w:spacing w:line="480" w:lineRule="auto"/>
                  <w:jc w:val="both"/>
                </w:pPr>
              </w:pPrChange>
            </w:pPr>
            <w:r w:rsidRPr="00AA74C7">
              <w:rPr>
                <w:rFonts w:ascii="Arial" w:eastAsia="等线" w:hAnsi="Arial" w:cs="Arial"/>
                <w:sz w:val="22"/>
                <w:szCs w:val="22"/>
              </w:rPr>
              <w:t>83</w:t>
            </w:r>
          </w:p>
        </w:tc>
        <w:tc>
          <w:tcPr>
            <w:tcW w:w="1142" w:type="dxa"/>
            <w:tcBorders>
              <w:top w:val="nil"/>
              <w:left w:val="nil"/>
              <w:bottom w:val="single" w:sz="4" w:space="0" w:color="auto"/>
              <w:right w:val="nil"/>
            </w:tcBorders>
            <w:shd w:val="clear" w:color="auto" w:fill="auto"/>
            <w:noWrap/>
            <w:vAlign w:val="center"/>
            <w:hideMark/>
          </w:tcPr>
          <w:p w14:paraId="3F34E71C" w14:textId="77777777" w:rsidR="007C3E92" w:rsidRPr="00AA74C7" w:rsidRDefault="007C3E92" w:rsidP="006C4C6E">
            <w:pPr>
              <w:jc w:val="both"/>
              <w:rPr>
                <w:rFonts w:ascii="Arial" w:eastAsia="等线" w:hAnsi="Arial" w:cs="Arial"/>
                <w:sz w:val="22"/>
                <w:szCs w:val="22"/>
              </w:rPr>
              <w:pPrChange w:id="956" w:author="czeng" w:date="2020-03-14T09:59:00Z">
                <w:pPr>
                  <w:spacing w:line="480" w:lineRule="auto"/>
                  <w:jc w:val="both"/>
                </w:pPr>
              </w:pPrChange>
            </w:pPr>
            <w:r w:rsidRPr="00AA74C7">
              <w:rPr>
                <w:rFonts w:ascii="Arial" w:eastAsia="等线" w:hAnsi="Arial" w:cs="Arial"/>
                <w:sz w:val="22"/>
                <w:szCs w:val="22"/>
              </w:rPr>
              <w:t>195</w:t>
            </w:r>
          </w:p>
        </w:tc>
        <w:tc>
          <w:tcPr>
            <w:tcW w:w="1320" w:type="dxa"/>
            <w:vMerge/>
            <w:tcBorders>
              <w:top w:val="nil"/>
              <w:left w:val="nil"/>
              <w:bottom w:val="single" w:sz="4" w:space="0" w:color="000000"/>
              <w:right w:val="nil"/>
            </w:tcBorders>
            <w:vAlign w:val="center"/>
            <w:hideMark/>
          </w:tcPr>
          <w:p w14:paraId="6B93047F" w14:textId="77777777" w:rsidR="007C3E92" w:rsidRPr="00AA74C7" w:rsidRDefault="007C3E92" w:rsidP="006C4C6E">
            <w:pPr>
              <w:jc w:val="both"/>
              <w:rPr>
                <w:rFonts w:ascii="Arial" w:eastAsia="等线" w:hAnsi="Arial" w:cs="Arial"/>
                <w:sz w:val="22"/>
                <w:szCs w:val="22"/>
              </w:rPr>
              <w:pPrChange w:id="957" w:author="czeng" w:date="2020-03-14T09:59:00Z">
                <w:pPr>
                  <w:spacing w:line="480" w:lineRule="auto"/>
                  <w:jc w:val="both"/>
                </w:pPr>
              </w:pPrChange>
            </w:pPr>
          </w:p>
        </w:tc>
        <w:tc>
          <w:tcPr>
            <w:tcW w:w="1560" w:type="dxa"/>
            <w:vMerge/>
            <w:tcBorders>
              <w:top w:val="nil"/>
              <w:left w:val="nil"/>
              <w:bottom w:val="single" w:sz="4" w:space="0" w:color="000000"/>
              <w:right w:val="nil"/>
            </w:tcBorders>
            <w:vAlign w:val="center"/>
            <w:hideMark/>
          </w:tcPr>
          <w:p w14:paraId="0220687D" w14:textId="77777777" w:rsidR="007C3E92" w:rsidRPr="00AA74C7" w:rsidRDefault="007C3E92" w:rsidP="006C4C6E">
            <w:pPr>
              <w:jc w:val="both"/>
              <w:rPr>
                <w:rFonts w:ascii="Arial" w:eastAsia="等线" w:hAnsi="Arial" w:cs="Arial"/>
                <w:sz w:val="22"/>
                <w:szCs w:val="22"/>
              </w:rPr>
              <w:pPrChange w:id="958" w:author="czeng" w:date="2020-03-14T09:59:00Z">
                <w:pPr>
                  <w:spacing w:line="480" w:lineRule="auto"/>
                  <w:jc w:val="both"/>
                </w:pPr>
              </w:pPrChange>
            </w:pPr>
          </w:p>
        </w:tc>
      </w:tr>
    </w:tbl>
    <w:p w14:paraId="204A2EE3" w14:textId="22FC3947" w:rsidR="00D141FA" w:rsidRPr="00AA74C7" w:rsidRDefault="00D141FA" w:rsidP="006C4C6E">
      <w:pPr>
        <w:jc w:val="both"/>
        <w:rPr>
          <w:rFonts w:ascii="Arial" w:hAnsi="Arial" w:cs="Arial"/>
          <w:sz w:val="22"/>
          <w:szCs w:val="22"/>
        </w:rPr>
        <w:pPrChange w:id="959" w:author="czeng" w:date="2020-03-14T09:59:00Z">
          <w:pPr>
            <w:spacing w:line="480" w:lineRule="auto"/>
            <w:jc w:val="both"/>
          </w:pPr>
        </w:pPrChange>
      </w:pPr>
    </w:p>
    <w:sectPr w:rsidR="00D141FA" w:rsidRPr="00AA74C7" w:rsidSect="00767711">
      <w:footerReference w:type="default" r:id="rId8"/>
      <w:pgSz w:w="11900" w:h="16840"/>
      <w:pgMar w:top="720" w:right="720" w:bottom="720" w:left="720" w:header="851" w:footer="992" w:gutter="0"/>
      <w:lnNumType w:countBy="1" w:restart="continuous"/>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0A3185" w14:textId="77777777" w:rsidR="00285F98" w:rsidRDefault="00285F98" w:rsidP="00773B1D">
      <w:r>
        <w:separator/>
      </w:r>
    </w:p>
  </w:endnote>
  <w:endnote w:type="continuationSeparator" w:id="0">
    <w:p w14:paraId="07DB4E9F" w14:textId="77777777" w:rsidR="00285F98" w:rsidRDefault="00285F98" w:rsidP="00773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SF NS">
    <w:altName w:val="Cambria"/>
    <w:charset w:val="00"/>
    <w:family w:val="roman"/>
    <w:pitch w:val="default"/>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6238964"/>
      <w:docPartObj>
        <w:docPartGallery w:val="Page Numbers (Bottom of Page)"/>
        <w:docPartUnique/>
      </w:docPartObj>
    </w:sdtPr>
    <w:sdtEndPr>
      <w:rPr>
        <w:noProof/>
      </w:rPr>
    </w:sdtEndPr>
    <w:sdtContent>
      <w:p w14:paraId="16F32DF1" w14:textId="61CFA0F8" w:rsidR="00253B82" w:rsidRDefault="00253B82">
        <w:pPr>
          <w:pStyle w:val="ae"/>
          <w:jc w:val="center"/>
        </w:pPr>
        <w:r>
          <w:fldChar w:fldCharType="begin"/>
        </w:r>
        <w:r>
          <w:instrText xml:space="preserve"> PAGE   \* MERGEFORMAT </w:instrText>
        </w:r>
        <w:r>
          <w:fldChar w:fldCharType="separate"/>
        </w:r>
        <w:r w:rsidR="00285F98">
          <w:rPr>
            <w:noProof/>
          </w:rPr>
          <w:t>1</w:t>
        </w:r>
        <w:r>
          <w:rPr>
            <w:noProof/>
          </w:rPr>
          <w:fldChar w:fldCharType="end"/>
        </w:r>
      </w:p>
    </w:sdtContent>
  </w:sdt>
  <w:p w14:paraId="50BE0973" w14:textId="77777777" w:rsidR="00253B82" w:rsidRDefault="00253B82">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704B89" w14:textId="77777777" w:rsidR="00285F98" w:rsidRDefault="00285F98" w:rsidP="00773B1D">
      <w:r>
        <w:separator/>
      </w:r>
    </w:p>
  </w:footnote>
  <w:footnote w:type="continuationSeparator" w:id="0">
    <w:p w14:paraId="0363AC5C" w14:textId="77777777" w:rsidR="00285F98" w:rsidRDefault="00285F98" w:rsidP="00773B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21D43"/>
    <w:multiLevelType w:val="hybridMultilevel"/>
    <w:tmpl w:val="761C99C4"/>
    <w:lvl w:ilvl="0" w:tplc="92147932">
      <w:start w:val="1"/>
      <w:numFmt w:val="bullet"/>
      <w:lvlText w:val="•"/>
      <w:lvlJc w:val="left"/>
      <w:pPr>
        <w:tabs>
          <w:tab w:val="num" w:pos="720"/>
        </w:tabs>
        <w:ind w:left="720" w:hanging="360"/>
      </w:pPr>
      <w:rPr>
        <w:rFonts w:ascii="Arial" w:hAnsi="Arial" w:hint="default"/>
      </w:rPr>
    </w:lvl>
    <w:lvl w:ilvl="1" w:tplc="D2C6A7AC" w:tentative="1">
      <w:start w:val="1"/>
      <w:numFmt w:val="bullet"/>
      <w:lvlText w:val="•"/>
      <w:lvlJc w:val="left"/>
      <w:pPr>
        <w:tabs>
          <w:tab w:val="num" w:pos="1440"/>
        </w:tabs>
        <w:ind w:left="1440" w:hanging="360"/>
      </w:pPr>
      <w:rPr>
        <w:rFonts w:ascii="Arial" w:hAnsi="Arial" w:hint="default"/>
      </w:rPr>
    </w:lvl>
    <w:lvl w:ilvl="2" w:tplc="F3C8FF9A" w:tentative="1">
      <w:start w:val="1"/>
      <w:numFmt w:val="bullet"/>
      <w:lvlText w:val="•"/>
      <w:lvlJc w:val="left"/>
      <w:pPr>
        <w:tabs>
          <w:tab w:val="num" w:pos="2160"/>
        </w:tabs>
        <w:ind w:left="2160" w:hanging="360"/>
      </w:pPr>
      <w:rPr>
        <w:rFonts w:ascii="Arial" w:hAnsi="Arial" w:hint="default"/>
      </w:rPr>
    </w:lvl>
    <w:lvl w:ilvl="3" w:tplc="3A1EFA3E" w:tentative="1">
      <w:start w:val="1"/>
      <w:numFmt w:val="bullet"/>
      <w:lvlText w:val="•"/>
      <w:lvlJc w:val="left"/>
      <w:pPr>
        <w:tabs>
          <w:tab w:val="num" w:pos="2880"/>
        </w:tabs>
        <w:ind w:left="2880" w:hanging="360"/>
      </w:pPr>
      <w:rPr>
        <w:rFonts w:ascii="Arial" w:hAnsi="Arial" w:hint="default"/>
      </w:rPr>
    </w:lvl>
    <w:lvl w:ilvl="4" w:tplc="B3CAC584" w:tentative="1">
      <w:start w:val="1"/>
      <w:numFmt w:val="bullet"/>
      <w:lvlText w:val="•"/>
      <w:lvlJc w:val="left"/>
      <w:pPr>
        <w:tabs>
          <w:tab w:val="num" w:pos="3600"/>
        </w:tabs>
        <w:ind w:left="3600" w:hanging="360"/>
      </w:pPr>
      <w:rPr>
        <w:rFonts w:ascii="Arial" w:hAnsi="Arial" w:hint="default"/>
      </w:rPr>
    </w:lvl>
    <w:lvl w:ilvl="5" w:tplc="CA98BDF4" w:tentative="1">
      <w:start w:val="1"/>
      <w:numFmt w:val="bullet"/>
      <w:lvlText w:val="•"/>
      <w:lvlJc w:val="left"/>
      <w:pPr>
        <w:tabs>
          <w:tab w:val="num" w:pos="4320"/>
        </w:tabs>
        <w:ind w:left="4320" w:hanging="360"/>
      </w:pPr>
      <w:rPr>
        <w:rFonts w:ascii="Arial" w:hAnsi="Arial" w:hint="default"/>
      </w:rPr>
    </w:lvl>
    <w:lvl w:ilvl="6" w:tplc="D35E4ABC" w:tentative="1">
      <w:start w:val="1"/>
      <w:numFmt w:val="bullet"/>
      <w:lvlText w:val="•"/>
      <w:lvlJc w:val="left"/>
      <w:pPr>
        <w:tabs>
          <w:tab w:val="num" w:pos="5040"/>
        </w:tabs>
        <w:ind w:left="5040" w:hanging="360"/>
      </w:pPr>
      <w:rPr>
        <w:rFonts w:ascii="Arial" w:hAnsi="Arial" w:hint="default"/>
      </w:rPr>
    </w:lvl>
    <w:lvl w:ilvl="7" w:tplc="9AE4C3D0" w:tentative="1">
      <w:start w:val="1"/>
      <w:numFmt w:val="bullet"/>
      <w:lvlText w:val="•"/>
      <w:lvlJc w:val="left"/>
      <w:pPr>
        <w:tabs>
          <w:tab w:val="num" w:pos="5760"/>
        </w:tabs>
        <w:ind w:left="5760" w:hanging="360"/>
      </w:pPr>
      <w:rPr>
        <w:rFonts w:ascii="Arial" w:hAnsi="Arial" w:hint="default"/>
      </w:rPr>
    </w:lvl>
    <w:lvl w:ilvl="8" w:tplc="BB6808C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73345C"/>
    <w:multiLevelType w:val="multilevel"/>
    <w:tmpl w:val="761C99C4"/>
    <w:lvl w:ilvl="0">
      <w:start w:val="1"/>
      <w:numFmt w:val="bullet"/>
      <w:lvlText w:val="•"/>
      <w:lvlJc w:val="left"/>
      <w:pPr>
        <w:tabs>
          <w:tab w:val="num" w:pos="720"/>
        </w:tabs>
        <w:ind w:left="720" w:hanging="360"/>
      </w:pPr>
      <w:rPr>
        <w:rFonts w:ascii="Arial" w:hAnsi="Arial" w:hint="default"/>
      </w:rPr>
    </w:lvl>
    <w:lvl w:ilvl="1">
      <w:start w:val="1"/>
      <w:numFmt w:val="bullet"/>
      <w:lvlText w:val="•"/>
      <w:lvlJc w:val="left"/>
      <w:pPr>
        <w:tabs>
          <w:tab w:val="num" w:pos="1440"/>
        </w:tabs>
        <w:ind w:left="1440" w:hanging="360"/>
      </w:pPr>
      <w:rPr>
        <w:rFonts w:ascii="Arial" w:hAnsi="Arial" w:hint="default"/>
      </w:rPr>
    </w:lvl>
    <w:lvl w:ilvl="2">
      <w:start w:val="1"/>
      <w:numFmt w:val="bullet"/>
      <w:lvlText w:val="•"/>
      <w:lvlJc w:val="left"/>
      <w:pPr>
        <w:tabs>
          <w:tab w:val="num" w:pos="2160"/>
        </w:tabs>
        <w:ind w:left="2160" w:hanging="360"/>
      </w:pPr>
      <w:rPr>
        <w:rFonts w:ascii="Arial" w:hAnsi="Arial" w:hint="default"/>
      </w:rPr>
    </w:lvl>
    <w:lvl w:ilvl="3">
      <w:start w:val="1"/>
      <w:numFmt w:val="bullet"/>
      <w:lvlText w:val="•"/>
      <w:lvlJc w:val="left"/>
      <w:pPr>
        <w:tabs>
          <w:tab w:val="num" w:pos="2880"/>
        </w:tabs>
        <w:ind w:left="2880" w:hanging="360"/>
      </w:pPr>
      <w:rPr>
        <w:rFonts w:ascii="Arial" w:hAnsi="Arial" w:hint="default"/>
      </w:rPr>
    </w:lvl>
    <w:lvl w:ilvl="4">
      <w:start w:val="1"/>
      <w:numFmt w:val="bullet"/>
      <w:lvlText w:val="•"/>
      <w:lvlJc w:val="left"/>
      <w:pPr>
        <w:tabs>
          <w:tab w:val="num" w:pos="3600"/>
        </w:tabs>
        <w:ind w:left="3600" w:hanging="360"/>
      </w:pPr>
      <w:rPr>
        <w:rFonts w:ascii="Arial" w:hAnsi="Arial" w:hint="default"/>
      </w:rPr>
    </w:lvl>
    <w:lvl w:ilvl="5">
      <w:start w:val="1"/>
      <w:numFmt w:val="bullet"/>
      <w:lvlText w:val="•"/>
      <w:lvlJc w:val="left"/>
      <w:pPr>
        <w:tabs>
          <w:tab w:val="num" w:pos="4320"/>
        </w:tabs>
        <w:ind w:left="4320" w:hanging="360"/>
      </w:pPr>
      <w:rPr>
        <w:rFonts w:ascii="Arial" w:hAnsi="Arial" w:hint="default"/>
      </w:rPr>
    </w:lvl>
    <w:lvl w:ilvl="6">
      <w:start w:val="1"/>
      <w:numFmt w:val="bullet"/>
      <w:lvlText w:val="•"/>
      <w:lvlJc w:val="left"/>
      <w:pPr>
        <w:tabs>
          <w:tab w:val="num" w:pos="5040"/>
        </w:tabs>
        <w:ind w:left="5040" w:hanging="360"/>
      </w:pPr>
      <w:rPr>
        <w:rFonts w:ascii="Arial" w:hAnsi="Arial" w:hint="default"/>
      </w:rPr>
    </w:lvl>
    <w:lvl w:ilvl="7">
      <w:start w:val="1"/>
      <w:numFmt w:val="bullet"/>
      <w:lvlText w:val="•"/>
      <w:lvlJc w:val="left"/>
      <w:pPr>
        <w:tabs>
          <w:tab w:val="num" w:pos="5760"/>
        </w:tabs>
        <w:ind w:left="5760" w:hanging="360"/>
      </w:pPr>
      <w:rPr>
        <w:rFonts w:ascii="Arial" w:hAnsi="Arial" w:hint="default"/>
      </w:rPr>
    </w:lvl>
    <w:lvl w:ilvl="8">
      <w:start w:val="1"/>
      <w:numFmt w:val="bullet"/>
      <w:lvlText w:val="•"/>
      <w:lvlJc w:val="left"/>
      <w:pPr>
        <w:tabs>
          <w:tab w:val="num" w:pos="6480"/>
        </w:tabs>
        <w:ind w:left="6480" w:hanging="360"/>
      </w:pPr>
      <w:rPr>
        <w:rFonts w:ascii="Arial" w:hAnsi="Arial" w:hint="default"/>
      </w:rPr>
    </w:lvl>
  </w:abstractNum>
  <w:abstractNum w:abstractNumId="2" w15:restartNumberingAfterBreak="0">
    <w:nsid w:val="172927C0"/>
    <w:multiLevelType w:val="hybridMultilevel"/>
    <w:tmpl w:val="03AC3E1A"/>
    <w:lvl w:ilvl="0" w:tplc="B5807932">
      <w:start w:val="1"/>
      <w:numFmt w:val="decimal"/>
      <w:lvlText w:val="%1)"/>
      <w:lvlJc w:val="left"/>
      <w:pPr>
        <w:ind w:left="720" w:hanging="360"/>
      </w:pPr>
      <w:rPr>
        <w:rFonts w:eastAsia="宋体"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81334E"/>
    <w:multiLevelType w:val="multilevel"/>
    <w:tmpl w:val="DE12E298"/>
    <w:lvl w:ilvl="0">
      <w:start w:val="1"/>
      <w:numFmt w:val="bullet"/>
      <w:lvlText w:val="•"/>
      <w:lvlJc w:val="left"/>
      <w:pPr>
        <w:tabs>
          <w:tab w:val="num" w:pos="720"/>
        </w:tabs>
        <w:ind w:left="720" w:hanging="360"/>
      </w:pPr>
      <w:rPr>
        <w:rFonts w:ascii="Arial" w:hAnsi="Arial" w:hint="default"/>
      </w:rPr>
    </w:lvl>
    <w:lvl w:ilvl="1">
      <w:start w:val="1"/>
      <w:numFmt w:val="bullet"/>
      <w:lvlText w:val="•"/>
      <w:lvlJc w:val="left"/>
      <w:pPr>
        <w:tabs>
          <w:tab w:val="num" w:pos="1440"/>
        </w:tabs>
        <w:ind w:left="1440" w:hanging="360"/>
      </w:pPr>
      <w:rPr>
        <w:rFonts w:ascii="Arial" w:hAnsi="Arial" w:hint="default"/>
      </w:rPr>
    </w:lvl>
    <w:lvl w:ilvl="2">
      <w:start w:val="1"/>
      <w:numFmt w:val="bullet"/>
      <w:lvlText w:val="•"/>
      <w:lvlJc w:val="left"/>
      <w:pPr>
        <w:tabs>
          <w:tab w:val="num" w:pos="2160"/>
        </w:tabs>
        <w:ind w:left="2160" w:hanging="360"/>
      </w:pPr>
      <w:rPr>
        <w:rFonts w:ascii="Arial" w:hAnsi="Arial" w:hint="default"/>
      </w:rPr>
    </w:lvl>
    <w:lvl w:ilvl="3">
      <w:start w:val="1"/>
      <w:numFmt w:val="bullet"/>
      <w:lvlText w:val="•"/>
      <w:lvlJc w:val="left"/>
      <w:pPr>
        <w:tabs>
          <w:tab w:val="num" w:pos="2880"/>
        </w:tabs>
        <w:ind w:left="2880" w:hanging="360"/>
      </w:pPr>
      <w:rPr>
        <w:rFonts w:ascii="Arial" w:hAnsi="Arial" w:hint="default"/>
      </w:rPr>
    </w:lvl>
    <w:lvl w:ilvl="4">
      <w:start w:val="1"/>
      <w:numFmt w:val="bullet"/>
      <w:lvlText w:val="•"/>
      <w:lvlJc w:val="left"/>
      <w:pPr>
        <w:tabs>
          <w:tab w:val="num" w:pos="3600"/>
        </w:tabs>
        <w:ind w:left="3600" w:hanging="360"/>
      </w:pPr>
      <w:rPr>
        <w:rFonts w:ascii="Arial" w:hAnsi="Arial" w:hint="default"/>
      </w:rPr>
    </w:lvl>
    <w:lvl w:ilvl="5">
      <w:start w:val="1"/>
      <w:numFmt w:val="bullet"/>
      <w:lvlText w:val="•"/>
      <w:lvlJc w:val="left"/>
      <w:pPr>
        <w:tabs>
          <w:tab w:val="num" w:pos="4320"/>
        </w:tabs>
        <w:ind w:left="4320" w:hanging="360"/>
      </w:pPr>
      <w:rPr>
        <w:rFonts w:ascii="Arial" w:hAnsi="Arial" w:hint="default"/>
      </w:rPr>
    </w:lvl>
    <w:lvl w:ilvl="6">
      <w:start w:val="1"/>
      <w:numFmt w:val="bullet"/>
      <w:lvlText w:val="•"/>
      <w:lvlJc w:val="left"/>
      <w:pPr>
        <w:tabs>
          <w:tab w:val="num" w:pos="5040"/>
        </w:tabs>
        <w:ind w:left="5040" w:hanging="360"/>
      </w:pPr>
      <w:rPr>
        <w:rFonts w:ascii="Arial" w:hAnsi="Arial" w:hint="default"/>
      </w:rPr>
    </w:lvl>
    <w:lvl w:ilvl="7">
      <w:start w:val="1"/>
      <w:numFmt w:val="bullet"/>
      <w:lvlText w:val="•"/>
      <w:lvlJc w:val="left"/>
      <w:pPr>
        <w:tabs>
          <w:tab w:val="num" w:pos="5760"/>
        </w:tabs>
        <w:ind w:left="5760" w:hanging="360"/>
      </w:pPr>
      <w:rPr>
        <w:rFonts w:ascii="Arial" w:hAnsi="Arial" w:hint="default"/>
      </w:rPr>
    </w:lvl>
    <w:lvl w:ilvl="8">
      <w:start w:val="1"/>
      <w:numFmt w:val="bullet"/>
      <w:lvlText w:val="•"/>
      <w:lvlJc w:val="left"/>
      <w:pPr>
        <w:tabs>
          <w:tab w:val="num" w:pos="6480"/>
        </w:tabs>
        <w:ind w:left="6480" w:hanging="360"/>
      </w:pPr>
      <w:rPr>
        <w:rFonts w:ascii="Arial" w:hAnsi="Arial" w:hint="default"/>
      </w:rPr>
    </w:lvl>
  </w:abstractNum>
  <w:abstractNum w:abstractNumId="4" w15:restartNumberingAfterBreak="0">
    <w:nsid w:val="25A307D5"/>
    <w:multiLevelType w:val="hybridMultilevel"/>
    <w:tmpl w:val="4290F7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BD846A3"/>
    <w:multiLevelType w:val="hybridMultilevel"/>
    <w:tmpl w:val="7E26D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9D2458"/>
    <w:multiLevelType w:val="hybridMultilevel"/>
    <w:tmpl w:val="49D86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3F6744"/>
    <w:multiLevelType w:val="hybridMultilevel"/>
    <w:tmpl w:val="DE12E298"/>
    <w:lvl w:ilvl="0" w:tplc="7DA23D74">
      <w:start w:val="1"/>
      <w:numFmt w:val="bullet"/>
      <w:lvlText w:val="•"/>
      <w:lvlJc w:val="left"/>
      <w:pPr>
        <w:tabs>
          <w:tab w:val="num" w:pos="720"/>
        </w:tabs>
        <w:ind w:left="720" w:hanging="360"/>
      </w:pPr>
      <w:rPr>
        <w:rFonts w:ascii="Arial" w:hAnsi="Arial" w:hint="default"/>
      </w:rPr>
    </w:lvl>
    <w:lvl w:ilvl="1" w:tplc="E85E0DDA" w:tentative="1">
      <w:start w:val="1"/>
      <w:numFmt w:val="bullet"/>
      <w:lvlText w:val="•"/>
      <w:lvlJc w:val="left"/>
      <w:pPr>
        <w:tabs>
          <w:tab w:val="num" w:pos="1440"/>
        </w:tabs>
        <w:ind w:left="1440" w:hanging="360"/>
      </w:pPr>
      <w:rPr>
        <w:rFonts w:ascii="Arial" w:hAnsi="Arial" w:hint="default"/>
      </w:rPr>
    </w:lvl>
    <w:lvl w:ilvl="2" w:tplc="D15C39CE" w:tentative="1">
      <w:start w:val="1"/>
      <w:numFmt w:val="bullet"/>
      <w:lvlText w:val="•"/>
      <w:lvlJc w:val="left"/>
      <w:pPr>
        <w:tabs>
          <w:tab w:val="num" w:pos="2160"/>
        </w:tabs>
        <w:ind w:left="2160" w:hanging="360"/>
      </w:pPr>
      <w:rPr>
        <w:rFonts w:ascii="Arial" w:hAnsi="Arial" w:hint="default"/>
      </w:rPr>
    </w:lvl>
    <w:lvl w:ilvl="3" w:tplc="E1AAD8E6" w:tentative="1">
      <w:start w:val="1"/>
      <w:numFmt w:val="bullet"/>
      <w:lvlText w:val="•"/>
      <w:lvlJc w:val="left"/>
      <w:pPr>
        <w:tabs>
          <w:tab w:val="num" w:pos="2880"/>
        </w:tabs>
        <w:ind w:left="2880" w:hanging="360"/>
      </w:pPr>
      <w:rPr>
        <w:rFonts w:ascii="Arial" w:hAnsi="Arial" w:hint="default"/>
      </w:rPr>
    </w:lvl>
    <w:lvl w:ilvl="4" w:tplc="8C0AE9A6" w:tentative="1">
      <w:start w:val="1"/>
      <w:numFmt w:val="bullet"/>
      <w:lvlText w:val="•"/>
      <w:lvlJc w:val="left"/>
      <w:pPr>
        <w:tabs>
          <w:tab w:val="num" w:pos="3600"/>
        </w:tabs>
        <w:ind w:left="3600" w:hanging="360"/>
      </w:pPr>
      <w:rPr>
        <w:rFonts w:ascii="Arial" w:hAnsi="Arial" w:hint="default"/>
      </w:rPr>
    </w:lvl>
    <w:lvl w:ilvl="5" w:tplc="05944D56" w:tentative="1">
      <w:start w:val="1"/>
      <w:numFmt w:val="bullet"/>
      <w:lvlText w:val="•"/>
      <w:lvlJc w:val="left"/>
      <w:pPr>
        <w:tabs>
          <w:tab w:val="num" w:pos="4320"/>
        </w:tabs>
        <w:ind w:left="4320" w:hanging="360"/>
      </w:pPr>
      <w:rPr>
        <w:rFonts w:ascii="Arial" w:hAnsi="Arial" w:hint="default"/>
      </w:rPr>
    </w:lvl>
    <w:lvl w:ilvl="6" w:tplc="65D86592" w:tentative="1">
      <w:start w:val="1"/>
      <w:numFmt w:val="bullet"/>
      <w:lvlText w:val="•"/>
      <w:lvlJc w:val="left"/>
      <w:pPr>
        <w:tabs>
          <w:tab w:val="num" w:pos="5040"/>
        </w:tabs>
        <w:ind w:left="5040" w:hanging="360"/>
      </w:pPr>
      <w:rPr>
        <w:rFonts w:ascii="Arial" w:hAnsi="Arial" w:hint="default"/>
      </w:rPr>
    </w:lvl>
    <w:lvl w:ilvl="7" w:tplc="FB86F8BE" w:tentative="1">
      <w:start w:val="1"/>
      <w:numFmt w:val="bullet"/>
      <w:lvlText w:val="•"/>
      <w:lvlJc w:val="left"/>
      <w:pPr>
        <w:tabs>
          <w:tab w:val="num" w:pos="5760"/>
        </w:tabs>
        <w:ind w:left="5760" w:hanging="360"/>
      </w:pPr>
      <w:rPr>
        <w:rFonts w:ascii="Arial" w:hAnsi="Arial" w:hint="default"/>
      </w:rPr>
    </w:lvl>
    <w:lvl w:ilvl="8" w:tplc="57C6BD0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CF67AC9"/>
    <w:multiLevelType w:val="hybridMultilevel"/>
    <w:tmpl w:val="03AC3E1A"/>
    <w:lvl w:ilvl="0" w:tplc="B5807932">
      <w:start w:val="1"/>
      <w:numFmt w:val="decimal"/>
      <w:lvlText w:val="%1)"/>
      <w:lvlJc w:val="left"/>
      <w:pPr>
        <w:ind w:left="720" w:hanging="360"/>
      </w:pPr>
      <w:rPr>
        <w:rFonts w:eastAsia="宋体"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C13BDE"/>
    <w:multiLevelType w:val="hybridMultilevel"/>
    <w:tmpl w:val="03AC3E1A"/>
    <w:lvl w:ilvl="0" w:tplc="B5807932">
      <w:start w:val="1"/>
      <w:numFmt w:val="decimal"/>
      <w:lvlText w:val="%1)"/>
      <w:lvlJc w:val="left"/>
      <w:pPr>
        <w:ind w:left="720" w:hanging="360"/>
      </w:pPr>
      <w:rPr>
        <w:rFonts w:eastAsia="宋体"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5466B6"/>
    <w:multiLevelType w:val="hybridMultilevel"/>
    <w:tmpl w:val="22EC1C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6A725D0"/>
    <w:multiLevelType w:val="hybridMultilevel"/>
    <w:tmpl w:val="49D86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B34550"/>
    <w:multiLevelType w:val="hybridMultilevel"/>
    <w:tmpl w:val="96B2B032"/>
    <w:lvl w:ilvl="0" w:tplc="DA324C50">
      <w:start w:val="1"/>
      <w:numFmt w:val="bullet"/>
      <w:lvlText w:val="•"/>
      <w:lvlJc w:val="left"/>
      <w:pPr>
        <w:tabs>
          <w:tab w:val="num" w:pos="720"/>
        </w:tabs>
        <w:ind w:left="720" w:hanging="360"/>
      </w:pPr>
      <w:rPr>
        <w:rFonts w:ascii="Arial" w:hAnsi="Arial" w:hint="default"/>
      </w:rPr>
    </w:lvl>
    <w:lvl w:ilvl="1" w:tplc="1D885BE4" w:tentative="1">
      <w:start w:val="1"/>
      <w:numFmt w:val="bullet"/>
      <w:lvlText w:val="•"/>
      <w:lvlJc w:val="left"/>
      <w:pPr>
        <w:tabs>
          <w:tab w:val="num" w:pos="1440"/>
        </w:tabs>
        <w:ind w:left="1440" w:hanging="360"/>
      </w:pPr>
      <w:rPr>
        <w:rFonts w:ascii="Arial" w:hAnsi="Arial" w:hint="default"/>
      </w:rPr>
    </w:lvl>
    <w:lvl w:ilvl="2" w:tplc="AEACA86A" w:tentative="1">
      <w:start w:val="1"/>
      <w:numFmt w:val="bullet"/>
      <w:lvlText w:val="•"/>
      <w:lvlJc w:val="left"/>
      <w:pPr>
        <w:tabs>
          <w:tab w:val="num" w:pos="2160"/>
        </w:tabs>
        <w:ind w:left="2160" w:hanging="360"/>
      </w:pPr>
      <w:rPr>
        <w:rFonts w:ascii="Arial" w:hAnsi="Arial" w:hint="default"/>
      </w:rPr>
    </w:lvl>
    <w:lvl w:ilvl="3" w:tplc="80060628" w:tentative="1">
      <w:start w:val="1"/>
      <w:numFmt w:val="bullet"/>
      <w:lvlText w:val="•"/>
      <w:lvlJc w:val="left"/>
      <w:pPr>
        <w:tabs>
          <w:tab w:val="num" w:pos="2880"/>
        </w:tabs>
        <w:ind w:left="2880" w:hanging="360"/>
      </w:pPr>
      <w:rPr>
        <w:rFonts w:ascii="Arial" w:hAnsi="Arial" w:hint="default"/>
      </w:rPr>
    </w:lvl>
    <w:lvl w:ilvl="4" w:tplc="6E2AB3F4" w:tentative="1">
      <w:start w:val="1"/>
      <w:numFmt w:val="bullet"/>
      <w:lvlText w:val="•"/>
      <w:lvlJc w:val="left"/>
      <w:pPr>
        <w:tabs>
          <w:tab w:val="num" w:pos="3600"/>
        </w:tabs>
        <w:ind w:left="3600" w:hanging="360"/>
      </w:pPr>
      <w:rPr>
        <w:rFonts w:ascii="Arial" w:hAnsi="Arial" w:hint="default"/>
      </w:rPr>
    </w:lvl>
    <w:lvl w:ilvl="5" w:tplc="152447D4" w:tentative="1">
      <w:start w:val="1"/>
      <w:numFmt w:val="bullet"/>
      <w:lvlText w:val="•"/>
      <w:lvlJc w:val="left"/>
      <w:pPr>
        <w:tabs>
          <w:tab w:val="num" w:pos="4320"/>
        </w:tabs>
        <w:ind w:left="4320" w:hanging="360"/>
      </w:pPr>
      <w:rPr>
        <w:rFonts w:ascii="Arial" w:hAnsi="Arial" w:hint="default"/>
      </w:rPr>
    </w:lvl>
    <w:lvl w:ilvl="6" w:tplc="1ADA9FD4" w:tentative="1">
      <w:start w:val="1"/>
      <w:numFmt w:val="bullet"/>
      <w:lvlText w:val="•"/>
      <w:lvlJc w:val="left"/>
      <w:pPr>
        <w:tabs>
          <w:tab w:val="num" w:pos="5040"/>
        </w:tabs>
        <w:ind w:left="5040" w:hanging="360"/>
      </w:pPr>
      <w:rPr>
        <w:rFonts w:ascii="Arial" w:hAnsi="Arial" w:hint="default"/>
      </w:rPr>
    </w:lvl>
    <w:lvl w:ilvl="7" w:tplc="141E122C" w:tentative="1">
      <w:start w:val="1"/>
      <w:numFmt w:val="bullet"/>
      <w:lvlText w:val="•"/>
      <w:lvlJc w:val="left"/>
      <w:pPr>
        <w:tabs>
          <w:tab w:val="num" w:pos="5760"/>
        </w:tabs>
        <w:ind w:left="5760" w:hanging="360"/>
      </w:pPr>
      <w:rPr>
        <w:rFonts w:ascii="Arial" w:hAnsi="Arial" w:hint="default"/>
      </w:rPr>
    </w:lvl>
    <w:lvl w:ilvl="8" w:tplc="77EE677A"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8"/>
  </w:num>
  <w:num w:numId="3">
    <w:abstractNumId w:val="2"/>
  </w:num>
  <w:num w:numId="4">
    <w:abstractNumId w:val="11"/>
  </w:num>
  <w:num w:numId="5">
    <w:abstractNumId w:val="6"/>
  </w:num>
  <w:num w:numId="6">
    <w:abstractNumId w:val="5"/>
  </w:num>
  <w:num w:numId="7">
    <w:abstractNumId w:val="12"/>
  </w:num>
  <w:num w:numId="8">
    <w:abstractNumId w:val="0"/>
  </w:num>
  <w:num w:numId="9">
    <w:abstractNumId w:val="1"/>
  </w:num>
  <w:num w:numId="10">
    <w:abstractNumId w:val="7"/>
  </w:num>
  <w:num w:numId="11">
    <w:abstractNumId w:val="3"/>
  </w:num>
  <w:num w:numId="12">
    <w:abstractNumId w:val="10"/>
  </w:num>
  <w:num w:numId="13">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zeng">
    <w15:presenceInfo w15:providerId="None" w15:userId="cze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trackRevisions/>
  <w:defaultTabStop w:val="420"/>
  <w:drawingGridHorizontalSpacing w:val="120"/>
  <w:drawingGridVerticalSpacing w:val="163"/>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C Clinical Epigenetics&lt;/Style&gt;&lt;LeftDelim&gt;{&lt;/LeftDelim&gt;&lt;RightDelim&gt;}&lt;/RightDelim&gt;&lt;FontName&gt;.SF N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ffsxeepa00fpreedaupevsaw9eeftzdw009&quot;&gt;My EndNote Library-CRC&lt;record-ids&gt;&lt;item&gt;1&lt;/item&gt;&lt;item&gt;2&lt;/item&gt;&lt;item&gt;3&lt;/item&gt;&lt;item&gt;7&lt;/item&gt;&lt;item&gt;9&lt;/item&gt;&lt;item&gt;10&lt;/item&gt;&lt;item&gt;11&lt;/item&gt;&lt;item&gt;18&lt;/item&gt;&lt;item&gt;19&lt;/item&gt;&lt;item&gt;21&lt;/item&gt;&lt;item&gt;22&lt;/item&gt;&lt;item&gt;23&lt;/item&gt;&lt;item&gt;24&lt;/item&gt;&lt;item&gt;25&lt;/item&gt;&lt;item&gt;26&lt;/item&gt;&lt;item&gt;27&lt;/item&gt;&lt;item&gt;28&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52&lt;/item&gt;&lt;item&gt;53&lt;/item&gt;&lt;item&gt;56&lt;/item&gt;&lt;item&gt;57&lt;/item&gt;&lt;item&gt;58&lt;/item&gt;&lt;item&gt;59&lt;/item&gt;&lt;item&gt;60&lt;/item&gt;&lt;item&gt;61&lt;/item&gt;&lt;/record-ids&gt;&lt;/item&gt;&lt;/Libraries&gt;"/>
  </w:docVars>
  <w:rsids>
    <w:rsidRoot w:val="0089090A"/>
    <w:rsid w:val="00001032"/>
    <w:rsid w:val="00001BE7"/>
    <w:rsid w:val="000021EF"/>
    <w:rsid w:val="00003056"/>
    <w:rsid w:val="0000488A"/>
    <w:rsid w:val="00007767"/>
    <w:rsid w:val="00012712"/>
    <w:rsid w:val="00012799"/>
    <w:rsid w:val="00016CC3"/>
    <w:rsid w:val="00021897"/>
    <w:rsid w:val="00025FFC"/>
    <w:rsid w:val="000268C9"/>
    <w:rsid w:val="0003505D"/>
    <w:rsid w:val="00040163"/>
    <w:rsid w:val="000406F3"/>
    <w:rsid w:val="00040C21"/>
    <w:rsid w:val="00041AD3"/>
    <w:rsid w:val="00044F5C"/>
    <w:rsid w:val="000461F4"/>
    <w:rsid w:val="0004704C"/>
    <w:rsid w:val="00050739"/>
    <w:rsid w:val="00052670"/>
    <w:rsid w:val="00054047"/>
    <w:rsid w:val="00055AEA"/>
    <w:rsid w:val="000576F5"/>
    <w:rsid w:val="00062B10"/>
    <w:rsid w:val="00062B8B"/>
    <w:rsid w:val="00062CDC"/>
    <w:rsid w:val="0006643C"/>
    <w:rsid w:val="00070DAA"/>
    <w:rsid w:val="00074021"/>
    <w:rsid w:val="000809F6"/>
    <w:rsid w:val="00080FA6"/>
    <w:rsid w:val="000811A8"/>
    <w:rsid w:val="0008577E"/>
    <w:rsid w:val="00087F76"/>
    <w:rsid w:val="00091ED7"/>
    <w:rsid w:val="00096C2F"/>
    <w:rsid w:val="000A00F3"/>
    <w:rsid w:val="000A12A2"/>
    <w:rsid w:val="000A230B"/>
    <w:rsid w:val="000B0D52"/>
    <w:rsid w:val="000B282D"/>
    <w:rsid w:val="000B3FE0"/>
    <w:rsid w:val="000B4047"/>
    <w:rsid w:val="000B5D48"/>
    <w:rsid w:val="000C26FB"/>
    <w:rsid w:val="000C6610"/>
    <w:rsid w:val="000D6504"/>
    <w:rsid w:val="000E11A0"/>
    <w:rsid w:val="000E1B22"/>
    <w:rsid w:val="000E497C"/>
    <w:rsid w:val="000E76D7"/>
    <w:rsid w:val="000F06EC"/>
    <w:rsid w:val="000F0C28"/>
    <w:rsid w:val="000F0C57"/>
    <w:rsid w:val="000F47BC"/>
    <w:rsid w:val="000F5031"/>
    <w:rsid w:val="000F7CBE"/>
    <w:rsid w:val="001005EA"/>
    <w:rsid w:val="00100FF9"/>
    <w:rsid w:val="001038B0"/>
    <w:rsid w:val="001050CE"/>
    <w:rsid w:val="00105BA5"/>
    <w:rsid w:val="001072E3"/>
    <w:rsid w:val="00107569"/>
    <w:rsid w:val="00120713"/>
    <w:rsid w:val="001218F4"/>
    <w:rsid w:val="00121E25"/>
    <w:rsid w:val="00126042"/>
    <w:rsid w:val="00131915"/>
    <w:rsid w:val="00131BA8"/>
    <w:rsid w:val="00131DAE"/>
    <w:rsid w:val="00147CB2"/>
    <w:rsid w:val="00147DC3"/>
    <w:rsid w:val="00150BB7"/>
    <w:rsid w:val="001515E7"/>
    <w:rsid w:val="00153514"/>
    <w:rsid w:val="00155494"/>
    <w:rsid w:val="00156145"/>
    <w:rsid w:val="00156AFA"/>
    <w:rsid w:val="0016256D"/>
    <w:rsid w:val="00171704"/>
    <w:rsid w:val="0017309A"/>
    <w:rsid w:val="00175652"/>
    <w:rsid w:val="00176445"/>
    <w:rsid w:val="001773D3"/>
    <w:rsid w:val="0018002D"/>
    <w:rsid w:val="00180E90"/>
    <w:rsid w:val="00180F99"/>
    <w:rsid w:val="001849AE"/>
    <w:rsid w:val="00184DF1"/>
    <w:rsid w:val="001A1B68"/>
    <w:rsid w:val="001A2418"/>
    <w:rsid w:val="001A3091"/>
    <w:rsid w:val="001A5A65"/>
    <w:rsid w:val="001A6659"/>
    <w:rsid w:val="001A7364"/>
    <w:rsid w:val="001A74F1"/>
    <w:rsid w:val="001C1E2E"/>
    <w:rsid w:val="001D0A11"/>
    <w:rsid w:val="001D1605"/>
    <w:rsid w:val="001E13AA"/>
    <w:rsid w:val="001E30E1"/>
    <w:rsid w:val="001E5A98"/>
    <w:rsid w:val="001E7B8F"/>
    <w:rsid w:val="001F1606"/>
    <w:rsid w:val="001F17B7"/>
    <w:rsid w:val="001F3908"/>
    <w:rsid w:val="001F4347"/>
    <w:rsid w:val="00200FEE"/>
    <w:rsid w:val="0020464D"/>
    <w:rsid w:val="00204C26"/>
    <w:rsid w:val="0021046C"/>
    <w:rsid w:val="00212179"/>
    <w:rsid w:val="00212325"/>
    <w:rsid w:val="00212E92"/>
    <w:rsid w:val="00214D0B"/>
    <w:rsid w:val="00214FB4"/>
    <w:rsid w:val="0021771E"/>
    <w:rsid w:val="00220A83"/>
    <w:rsid w:val="0022371D"/>
    <w:rsid w:val="00224416"/>
    <w:rsid w:val="00225FCD"/>
    <w:rsid w:val="00226E92"/>
    <w:rsid w:val="00233196"/>
    <w:rsid w:val="002344F4"/>
    <w:rsid w:val="00237846"/>
    <w:rsid w:val="0024122C"/>
    <w:rsid w:val="00241815"/>
    <w:rsid w:val="00242187"/>
    <w:rsid w:val="0024399B"/>
    <w:rsid w:val="00244B7F"/>
    <w:rsid w:val="002477EE"/>
    <w:rsid w:val="00250CF9"/>
    <w:rsid w:val="00253B82"/>
    <w:rsid w:val="00255B2A"/>
    <w:rsid w:val="00255D6E"/>
    <w:rsid w:val="002631A1"/>
    <w:rsid w:val="002647E8"/>
    <w:rsid w:val="002657C6"/>
    <w:rsid w:val="00266D0F"/>
    <w:rsid w:val="0027159C"/>
    <w:rsid w:val="00271D33"/>
    <w:rsid w:val="002722C9"/>
    <w:rsid w:val="00275FF1"/>
    <w:rsid w:val="002767B5"/>
    <w:rsid w:val="0027718F"/>
    <w:rsid w:val="0027790C"/>
    <w:rsid w:val="00281350"/>
    <w:rsid w:val="00282DB1"/>
    <w:rsid w:val="00285F98"/>
    <w:rsid w:val="002860D2"/>
    <w:rsid w:val="00290869"/>
    <w:rsid w:val="00293395"/>
    <w:rsid w:val="002959E5"/>
    <w:rsid w:val="0029698B"/>
    <w:rsid w:val="002A519D"/>
    <w:rsid w:val="002B0EAD"/>
    <w:rsid w:val="002B1447"/>
    <w:rsid w:val="002B4A44"/>
    <w:rsid w:val="002B7C2E"/>
    <w:rsid w:val="002C04D3"/>
    <w:rsid w:val="002C0EC8"/>
    <w:rsid w:val="002C1801"/>
    <w:rsid w:val="002C1AFF"/>
    <w:rsid w:val="002C3FE3"/>
    <w:rsid w:val="002C4FDF"/>
    <w:rsid w:val="002C5A7B"/>
    <w:rsid w:val="002D3B90"/>
    <w:rsid w:val="002D40B6"/>
    <w:rsid w:val="002D4994"/>
    <w:rsid w:val="002E07A4"/>
    <w:rsid w:val="002E3073"/>
    <w:rsid w:val="002E482F"/>
    <w:rsid w:val="002E5382"/>
    <w:rsid w:val="002F06A9"/>
    <w:rsid w:val="002F26BA"/>
    <w:rsid w:val="002F4BEB"/>
    <w:rsid w:val="002F4C09"/>
    <w:rsid w:val="002F65E7"/>
    <w:rsid w:val="002F7076"/>
    <w:rsid w:val="00303FF8"/>
    <w:rsid w:val="0031084F"/>
    <w:rsid w:val="003114B1"/>
    <w:rsid w:val="0031237A"/>
    <w:rsid w:val="003129A6"/>
    <w:rsid w:val="00312F56"/>
    <w:rsid w:val="003156D3"/>
    <w:rsid w:val="00315F7A"/>
    <w:rsid w:val="0032042B"/>
    <w:rsid w:val="00324E5E"/>
    <w:rsid w:val="00326140"/>
    <w:rsid w:val="003308E4"/>
    <w:rsid w:val="00333B60"/>
    <w:rsid w:val="00335A9C"/>
    <w:rsid w:val="00342249"/>
    <w:rsid w:val="003423ED"/>
    <w:rsid w:val="00342667"/>
    <w:rsid w:val="00350BE4"/>
    <w:rsid w:val="003527E8"/>
    <w:rsid w:val="003535D0"/>
    <w:rsid w:val="00363DBE"/>
    <w:rsid w:val="0036554C"/>
    <w:rsid w:val="00366ADA"/>
    <w:rsid w:val="003707AC"/>
    <w:rsid w:val="003719FB"/>
    <w:rsid w:val="00375FAD"/>
    <w:rsid w:val="00376553"/>
    <w:rsid w:val="00382868"/>
    <w:rsid w:val="00383730"/>
    <w:rsid w:val="003841FD"/>
    <w:rsid w:val="00384397"/>
    <w:rsid w:val="00387239"/>
    <w:rsid w:val="00387959"/>
    <w:rsid w:val="00391AD7"/>
    <w:rsid w:val="003960DF"/>
    <w:rsid w:val="003A2DBD"/>
    <w:rsid w:val="003B12DB"/>
    <w:rsid w:val="003B4DB1"/>
    <w:rsid w:val="003B50FB"/>
    <w:rsid w:val="003C5AC7"/>
    <w:rsid w:val="003C6100"/>
    <w:rsid w:val="003C635F"/>
    <w:rsid w:val="003D2439"/>
    <w:rsid w:val="003E6AC5"/>
    <w:rsid w:val="003F2564"/>
    <w:rsid w:val="003F2A45"/>
    <w:rsid w:val="004005F6"/>
    <w:rsid w:val="004053CA"/>
    <w:rsid w:val="00406390"/>
    <w:rsid w:val="00406492"/>
    <w:rsid w:val="00412B10"/>
    <w:rsid w:val="00413B78"/>
    <w:rsid w:val="0041437C"/>
    <w:rsid w:val="0041625C"/>
    <w:rsid w:val="004179D1"/>
    <w:rsid w:val="00422153"/>
    <w:rsid w:val="00423D91"/>
    <w:rsid w:val="00424367"/>
    <w:rsid w:val="004245CD"/>
    <w:rsid w:val="00426C2D"/>
    <w:rsid w:val="004270D3"/>
    <w:rsid w:val="00427615"/>
    <w:rsid w:val="00430CD4"/>
    <w:rsid w:val="00432A35"/>
    <w:rsid w:val="00432AB9"/>
    <w:rsid w:val="00433553"/>
    <w:rsid w:val="00433C17"/>
    <w:rsid w:val="0044021B"/>
    <w:rsid w:val="00440249"/>
    <w:rsid w:val="004404F9"/>
    <w:rsid w:val="00440BCB"/>
    <w:rsid w:val="004436CD"/>
    <w:rsid w:val="0044627E"/>
    <w:rsid w:val="004479B3"/>
    <w:rsid w:val="004564F5"/>
    <w:rsid w:val="0046236C"/>
    <w:rsid w:val="004623E9"/>
    <w:rsid w:val="00464CDD"/>
    <w:rsid w:val="00472429"/>
    <w:rsid w:val="00475509"/>
    <w:rsid w:val="00476B04"/>
    <w:rsid w:val="004770D7"/>
    <w:rsid w:val="004844A3"/>
    <w:rsid w:val="00493CD2"/>
    <w:rsid w:val="00497341"/>
    <w:rsid w:val="004A0799"/>
    <w:rsid w:val="004A248D"/>
    <w:rsid w:val="004B211F"/>
    <w:rsid w:val="004B442C"/>
    <w:rsid w:val="004B587E"/>
    <w:rsid w:val="004C0508"/>
    <w:rsid w:val="004C50CA"/>
    <w:rsid w:val="004C6F9B"/>
    <w:rsid w:val="004D1A1C"/>
    <w:rsid w:val="004D453C"/>
    <w:rsid w:val="004D4A78"/>
    <w:rsid w:val="004D7131"/>
    <w:rsid w:val="004E0FE6"/>
    <w:rsid w:val="004E2CBD"/>
    <w:rsid w:val="004E2FDE"/>
    <w:rsid w:val="004E6ACD"/>
    <w:rsid w:val="004F19D8"/>
    <w:rsid w:val="004F2163"/>
    <w:rsid w:val="004F44FD"/>
    <w:rsid w:val="004F47D4"/>
    <w:rsid w:val="00502B6B"/>
    <w:rsid w:val="00502C60"/>
    <w:rsid w:val="00503288"/>
    <w:rsid w:val="005036BF"/>
    <w:rsid w:val="00505335"/>
    <w:rsid w:val="005127C1"/>
    <w:rsid w:val="00513880"/>
    <w:rsid w:val="005158E1"/>
    <w:rsid w:val="005219E2"/>
    <w:rsid w:val="0052352F"/>
    <w:rsid w:val="00523926"/>
    <w:rsid w:val="00526D0E"/>
    <w:rsid w:val="00527313"/>
    <w:rsid w:val="0053281F"/>
    <w:rsid w:val="00550A47"/>
    <w:rsid w:val="00551C72"/>
    <w:rsid w:val="005544C8"/>
    <w:rsid w:val="00557F40"/>
    <w:rsid w:val="00565874"/>
    <w:rsid w:val="00565D54"/>
    <w:rsid w:val="00567E10"/>
    <w:rsid w:val="00570D85"/>
    <w:rsid w:val="005711BF"/>
    <w:rsid w:val="00571CC8"/>
    <w:rsid w:val="00571F05"/>
    <w:rsid w:val="00572555"/>
    <w:rsid w:val="00572598"/>
    <w:rsid w:val="00576AAC"/>
    <w:rsid w:val="00581676"/>
    <w:rsid w:val="00581C11"/>
    <w:rsid w:val="00581F7C"/>
    <w:rsid w:val="00582641"/>
    <w:rsid w:val="00582DE8"/>
    <w:rsid w:val="00583022"/>
    <w:rsid w:val="005850C6"/>
    <w:rsid w:val="00590DC5"/>
    <w:rsid w:val="00590FB5"/>
    <w:rsid w:val="005934F5"/>
    <w:rsid w:val="00597B8C"/>
    <w:rsid w:val="005A0073"/>
    <w:rsid w:val="005A070B"/>
    <w:rsid w:val="005A0C44"/>
    <w:rsid w:val="005A1A49"/>
    <w:rsid w:val="005A596A"/>
    <w:rsid w:val="005A65CE"/>
    <w:rsid w:val="005A7B8D"/>
    <w:rsid w:val="005B004F"/>
    <w:rsid w:val="005B2613"/>
    <w:rsid w:val="005B2CB5"/>
    <w:rsid w:val="005B3D1B"/>
    <w:rsid w:val="005B48AA"/>
    <w:rsid w:val="005B5FE3"/>
    <w:rsid w:val="005B763E"/>
    <w:rsid w:val="005C0250"/>
    <w:rsid w:val="005C30C8"/>
    <w:rsid w:val="005C3AE2"/>
    <w:rsid w:val="005C56D6"/>
    <w:rsid w:val="005C753D"/>
    <w:rsid w:val="005D2A3D"/>
    <w:rsid w:val="005D6D8A"/>
    <w:rsid w:val="005D70EF"/>
    <w:rsid w:val="005E444B"/>
    <w:rsid w:val="005F0DC4"/>
    <w:rsid w:val="005F107B"/>
    <w:rsid w:val="005F357B"/>
    <w:rsid w:val="005F35D6"/>
    <w:rsid w:val="005F75B3"/>
    <w:rsid w:val="006010F8"/>
    <w:rsid w:val="0060420C"/>
    <w:rsid w:val="00606828"/>
    <w:rsid w:val="00611E8A"/>
    <w:rsid w:val="006151BC"/>
    <w:rsid w:val="00615492"/>
    <w:rsid w:val="00615DF7"/>
    <w:rsid w:val="00616B4F"/>
    <w:rsid w:val="00622F7E"/>
    <w:rsid w:val="00624CB2"/>
    <w:rsid w:val="0062696D"/>
    <w:rsid w:val="006304AB"/>
    <w:rsid w:val="006308B6"/>
    <w:rsid w:val="00632290"/>
    <w:rsid w:val="00637729"/>
    <w:rsid w:val="0064077F"/>
    <w:rsid w:val="00642F4E"/>
    <w:rsid w:val="0064391A"/>
    <w:rsid w:val="00645704"/>
    <w:rsid w:val="006457BC"/>
    <w:rsid w:val="006619E5"/>
    <w:rsid w:val="00663114"/>
    <w:rsid w:val="006645C4"/>
    <w:rsid w:val="00666E60"/>
    <w:rsid w:val="0067017C"/>
    <w:rsid w:val="00673EFA"/>
    <w:rsid w:val="0067462E"/>
    <w:rsid w:val="00674A98"/>
    <w:rsid w:val="00677AF9"/>
    <w:rsid w:val="00677B6D"/>
    <w:rsid w:val="00680514"/>
    <w:rsid w:val="0068186B"/>
    <w:rsid w:val="00684CD4"/>
    <w:rsid w:val="00686CBF"/>
    <w:rsid w:val="0068755A"/>
    <w:rsid w:val="00695731"/>
    <w:rsid w:val="00696055"/>
    <w:rsid w:val="006967FD"/>
    <w:rsid w:val="00697A73"/>
    <w:rsid w:val="006A0874"/>
    <w:rsid w:val="006A1486"/>
    <w:rsid w:val="006A33B9"/>
    <w:rsid w:val="006A5425"/>
    <w:rsid w:val="006A78C8"/>
    <w:rsid w:val="006B0086"/>
    <w:rsid w:val="006B1ADE"/>
    <w:rsid w:val="006B49C6"/>
    <w:rsid w:val="006B5E1E"/>
    <w:rsid w:val="006C2088"/>
    <w:rsid w:val="006C24A2"/>
    <w:rsid w:val="006C47A1"/>
    <w:rsid w:val="006C4C6E"/>
    <w:rsid w:val="006D2478"/>
    <w:rsid w:val="006D2FA1"/>
    <w:rsid w:val="006D3959"/>
    <w:rsid w:val="006D3A4C"/>
    <w:rsid w:val="006D48B3"/>
    <w:rsid w:val="006D68FB"/>
    <w:rsid w:val="006D7D01"/>
    <w:rsid w:val="006E06A3"/>
    <w:rsid w:val="006E33D3"/>
    <w:rsid w:val="006E3F42"/>
    <w:rsid w:val="006E601C"/>
    <w:rsid w:val="006E7D8A"/>
    <w:rsid w:val="006F2C66"/>
    <w:rsid w:val="006F6B0B"/>
    <w:rsid w:val="006F7D5A"/>
    <w:rsid w:val="007029C8"/>
    <w:rsid w:val="00705AAF"/>
    <w:rsid w:val="00705F11"/>
    <w:rsid w:val="007062AA"/>
    <w:rsid w:val="00706C0D"/>
    <w:rsid w:val="00710606"/>
    <w:rsid w:val="00710872"/>
    <w:rsid w:val="00710DE0"/>
    <w:rsid w:val="0071177E"/>
    <w:rsid w:val="00713390"/>
    <w:rsid w:val="007144CB"/>
    <w:rsid w:val="00716901"/>
    <w:rsid w:val="00717049"/>
    <w:rsid w:val="00717B62"/>
    <w:rsid w:val="00717BAE"/>
    <w:rsid w:val="007212F5"/>
    <w:rsid w:val="00721322"/>
    <w:rsid w:val="00721705"/>
    <w:rsid w:val="00722210"/>
    <w:rsid w:val="00724D32"/>
    <w:rsid w:val="00725662"/>
    <w:rsid w:val="00726F8B"/>
    <w:rsid w:val="0072736B"/>
    <w:rsid w:val="007302D3"/>
    <w:rsid w:val="0073105D"/>
    <w:rsid w:val="00731795"/>
    <w:rsid w:val="00731BB7"/>
    <w:rsid w:val="007323E6"/>
    <w:rsid w:val="00734ACB"/>
    <w:rsid w:val="00743D48"/>
    <w:rsid w:val="00743DE5"/>
    <w:rsid w:val="00745EA7"/>
    <w:rsid w:val="0074703B"/>
    <w:rsid w:val="00747E71"/>
    <w:rsid w:val="00754854"/>
    <w:rsid w:val="007621A3"/>
    <w:rsid w:val="00762D0C"/>
    <w:rsid w:val="00763AEC"/>
    <w:rsid w:val="00764528"/>
    <w:rsid w:val="00767711"/>
    <w:rsid w:val="0077393D"/>
    <w:rsid w:val="00773B1D"/>
    <w:rsid w:val="0077526A"/>
    <w:rsid w:val="00775350"/>
    <w:rsid w:val="00777158"/>
    <w:rsid w:val="00785627"/>
    <w:rsid w:val="00786DC0"/>
    <w:rsid w:val="007941BC"/>
    <w:rsid w:val="00794CAA"/>
    <w:rsid w:val="00795C26"/>
    <w:rsid w:val="007A1D9A"/>
    <w:rsid w:val="007A702E"/>
    <w:rsid w:val="007B06AE"/>
    <w:rsid w:val="007B3196"/>
    <w:rsid w:val="007B7635"/>
    <w:rsid w:val="007C1D42"/>
    <w:rsid w:val="007C3E92"/>
    <w:rsid w:val="007C5952"/>
    <w:rsid w:val="007C59B1"/>
    <w:rsid w:val="007C7B9D"/>
    <w:rsid w:val="007D202F"/>
    <w:rsid w:val="007D4051"/>
    <w:rsid w:val="007D7102"/>
    <w:rsid w:val="007E2943"/>
    <w:rsid w:val="007E7ADF"/>
    <w:rsid w:val="007F2477"/>
    <w:rsid w:val="007F5633"/>
    <w:rsid w:val="007F59E1"/>
    <w:rsid w:val="00800D63"/>
    <w:rsid w:val="00801526"/>
    <w:rsid w:val="008104CB"/>
    <w:rsid w:val="00813239"/>
    <w:rsid w:val="0081325D"/>
    <w:rsid w:val="00816400"/>
    <w:rsid w:val="0081723F"/>
    <w:rsid w:val="0082106A"/>
    <w:rsid w:val="00821DD5"/>
    <w:rsid w:val="00823739"/>
    <w:rsid w:val="0082668A"/>
    <w:rsid w:val="00830E1B"/>
    <w:rsid w:val="00831420"/>
    <w:rsid w:val="00832CE7"/>
    <w:rsid w:val="00835B76"/>
    <w:rsid w:val="00835F74"/>
    <w:rsid w:val="008361E7"/>
    <w:rsid w:val="008378E1"/>
    <w:rsid w:val="00841104"/>
    <w:rsid w:val="00844A48"/>
    <w:rsid w:val="008452E3"/>
    <w:rsid w:val="008519EF"/>
    <w:rsid w:val="0086011E"/>
    <w:rsid w:val="008606F2"/>
    <w:rsid w:val="00864CB3"/>
    <w:rsid w:val="00864E73"/>
    <w:rsid w:val="008651FE"/>
    <w:rsid w:val="008671F4"/>
    <w:rsid w:val="00870549"/>
    <w:rsid w:val="0087514B"/>
    <w:rsid w:val="00876485"/>
    <w:rsid w:val="008766D6"/>
    <w:rsid w:val="00881DEB"/>
    <w:rsid w:val="00882B33"/>
    <w:rsid w:val="00884525"/>
    <w:rsid w:val="0089090A"/>
    <w:rsid w:val="008913DA"/>
    <w:rsid w:val="008922B0"/>
    <w:rsid w:val="00893AAF"/>
    <w:rsid w:val="008957B0"/>
    <w:rsid w:val="0089639C"/>
    <w:rsid w:val="008B0C57"/>
    <w:rsid w:val="008B2466"/>
    <w:rsid w:val="008B2BCA"/>
    <w:rsid w:val="008B4D20"/>
    <w:rsid w:val="008B50E2"/>
    <w:rsid w:val="008B5B90"/>
    <w:rsid w:val="008B5D9A"/>
    <w:rsid w:val="008C0195"/>
    <w:rsid w:val="008C51DA"/>
    <w:rsid w:val="008D03BA"/>
    <w:rsid w:val="008D066A"/>
    <w:rsid w:val="008D0731"/>
    <w:rsid w:val="008D1243"/>
    <w:rsid w:val="008D2263"/>
    <w:rsid w:val="008D3778"/>
    <w:rsid w:val="008D4D6D"/>
    <w:rsid w:val="008D78E0"/>
    <w:rsid w:val="008E0279"/>
    <w:rsid w:val="008E1390"/>
    <w:rsid w:val="008E4646"/>
    <w:rsid w:val="008F0C2C"/>
    <w:rsid w:val="008F2D79"/>
    <w:rsid w:val="008F4CA3"/>
    <w:rsid w:val="008F5FF7"/>
    <w:rsid w:val="009000F6"/>
    <w:rsid w:val="009036D6"/>
    <w:rsid w:val="00903BBA"/>
    <w:rsid w:val="00905268"/>
    <w:rsid w:val="00913E0C"/>
    <w:rsid w:val="00913E75"/>
    <w:rsid w:val="00922F21"/>
    <w:rsid w:val="009243C4"/>
    <w:rsid w:val="009248EF"/>
    <w:rsid w:val="0093550D"/>
    <w:rsid w:val="00936557"/>
    <w:rsid w:val="0094359C"/>
    <w:rsid w:val="0094468E"/>
    <w:rsid w:val="009446D3"/>
    <w:rsid w:val="00953186"/>
    <w:rsid w:val="0095704A"/>
    <w:rsid w:val="00974D52"/>
    <w:rsid w:val="00977AFF"/>
    <w:rsid w:val="00986464"/>
    <w:rsid w:val="009867FF"/>
    <w:rsid w:val="00991DA1"/>
    <w:rsid w:val="009A2E2D"/>
    <w:rsid w:val="009A3C7F"/>
    <w:rsid w:val="009A6457"/>
    <w:rsid w:val="009B777C"/>
    <w:rsid w:val="009B781B"/>
    <w:rsid w:val="009C14B1"/>
    <w:rsid w:val="009C2AA9"/>
    <w:rsid w:val="009D08D9"/>
    <w:rsid w:val="009D78BC"/>
    <w:rsid w:val="009D7F36"/>
    <w:rsid w:val="009E09CE"/>
    <w:rsid w:val="009E17B5"/>
    <w:rsid w:val="009F0197"/>
    <w:rsid w:val="009F042F"/>
    <w:rsid w:val="009F3D43"/>
    <w:rsid w:val="00A0106F"/>
    <w:rsid w:val="00A03CB4"/>
    <w:rsid w:val="00A042C9"/>
    <w:rsid w:val="00A04E47"/>
    <w:rsid w:val="00A135E4"/>
    <w:rsid w:val="00A20AED"/>
    <w:rsid w:val="00A236E8"/>
    <w:rsid w:val="00A257EF"/>
    <w:rsid w:val="00A26E8D"/>
    <w:rsid w:val="00A3159C"/>
    <w:rsid w:val="00A317E1"/>
    <w:rsid w:val="00A318D5"/>
    <w:rsid w:val="00A31A8A"/>
    <w:rsid w:val="00A344B2"/>
    <w:rsid w:val="00A372C9"/>
    <w:rsid w:val="00A37686"/>
    <w:rsid w:val="00A41876"/>
    <w:rsid w:val="00A430E9"/>
    <w:rsid w:val="00A4460C"/>
    <w:rsid w:val="00A4650B"/>
    <w:rsid w:val="00A46910"/>
    <w:rsid w:val="00A4738B"/>
    <w:rsid w:val="00A47760"/>
    <w:rsid w:val="00A5045A"/>
    <w:rsid w:val="00A53321"/>
    <w:rsid w:val="00A53CDE"/>
    <w:rsid w:val="00A62299"/>
    <w:rsid w:val="00A639CF"/>
    <w:rsid w:val="00A640F6"/>
    <w:rsid w:val="00A64496"/>
    <w:rsid w:val="00A65312"/>
    <w:rsid w:val="00A67B7D"/>
    <w:rsid w:val="00A67DB6"/>
    <w:rsid w:val="00A72275"/>
    <w:rsid w:val="00A72503"/>
    <w:rsid w:val="00A73853"/>
    <w:rsid w:val="00A77D20"/>
    <w:rsid w:val="00A8098C"/>
    <w:rsid w:val="00A87621"/>
    <w:rsid w:val="00A96933"/>
    <w:rsid w:val="00AA040D"/>
    <w:rsid w:val="00AA0E29"/>
    <w:rsid w:val="00AA205C"/>
    <w:rsid w:val="00AA3789"/>
    <w:rsid w:val="00AA633E"/>
    <w:rsid w:val="00AA6FC0"/>
    <w:rsid w:val="00AA74C7"/>
    <w:rsid w:val="00AB0D6A"/>
    <w:rsid w:val="00AB0EA6"/>
    <w:rsid w:val="00AB38B2"/>
    <w:rsid w:val="00AB6B6A"/>
    <w:rsid w:val="00AC056E"/>
    <w:rsid w:val="00AC1A19"/>
    <w:rsid w:val="00AC596F"/>
    <w:rsid w:val="00AD1194"/>
    <w:rsid w:val="00AD2F31"/>
    <w:rsid w:val="00AD42E0"/>
    <w:rsid w:val="00AE31D8"/>
    <w:rsid w:val="00AE442F"/>
    <w:rsid w:val="00AE53F3"/>
    <w:rsid w:val="00AE7F64"/>
    <w:rsid w:val="00AF03F3"/>
    <w:rsid w:val="00AF0C9B"/>
    <w:rsid w:val="00AF1BAE"/>
    <w:rsid w:val="00AF53F2"/>
    <w:rsid w:val="00AF5E91"/>
    <w:rsid w:val="00AF6D98"/>
    <w:rsid w:val="00B00DB6"/>
    <w:rsid w:val="00B02001"/>
    <w:rsid w:val="00B05BC1"/>
    <w:rsid w:val="00B11C83"/>
    <w:rsid w:val="00B13F75"/>
    <w:rsid w:val="00B16DC5"/>
    <w:rsid w:val="00B217E5"/>
    <w:rsid w:val="00B21D36"/>
    <w:rsid w:val="00B2304B"/>
    <w:rsid w:val="00B25E17"/>
    <w:rsid w:val="00B327E0"/>
    <w:rsid w:val="00B34044"/>
    <w:rsid w:val="00B35CE6"/>
    <w:rsid w:val="00B36EA7"/>
    <w:rsid w:val="00B3722A"/>
    <w:rsid w:val="00B37DA4"/>
    <w:rsid w:val="00B404C7"/>
    <w:rsid w:val="00B40EB5"/>
    <w:rsid w:val="00B40EEC"/>
    <w:rsid w:val="00B473B9"/>
    <w:rsid w:val="00B4741D"/>
    <w:rsid w:val="00B536C5"/>
    <w:rsid w:val="00B55BF8"/>
    <w:rsid w:val="00B55E20"/>
    <w:rsid w:val="00B569EB"/>
    <w:rsid w:val="00B61E0A"/>
    <w:rsid w:val="00B62D48"/>
    <w:rsid w:val="00B64B46"/>
    <w:rsid w:val="00B64B84"/>
    <w:rsid w:val="00B66264"/>
    <w:rsid w:val="00B668A3"/>
    <w:rsid w:val="00B70528"/>
    <w:rsid w:val="00B75693"/>
    <w:rsid w:val="00B7798C"/>
    <w:rsid w:val="00B80E58"/>
    <w:rsid w:val="00B85A4E"/>
    <w:rsid w:val="00BA08E2"/>
    <w:rsid w:val="00BA0BDE"/>
    <w:rsid w:val="00BB0062"/>
    <w:rsid w:val="00BB12F7"/>
    <w:rsid w:val="00BB26DD"/>
    <w:rsid w:val="00BB76BC"/>
    <w:rsid w:val="00BC06A1"/>
    <w:rsid w:val="00BC2476"/>
    <w:rsid w:val="00BC310D"/>
    <w:rsid w:val="00BC3A47"/>
    <w:rsid w:val="00BD0380"/>
    <w:rsid w:val="00BD1080"/>
    <w:rsid w:val="00BD1114"/>
    <w:rsid w:val="00BD5387"/>
    <w:rsid w:val="00BE2825"/>
    <w:rsid w:val="00BE34A2"/>
    <w:rsid w:val="00BE3D90"/>
    <w:rsid w:val="00BF1A9B"/>
    <w:rsid w:val="00BF3A0A"/>
    <w:rsid w:val="00BF3E08"/>
    <w:rsid w:val="00BF423C"/>
    <w:rsid w:val="00C025E6"/>
    <w:rsid w:val="00C047AC"/>
    <w:rsid w:val="00C1110B"/>
    <w:rsid w:val="00C11308"/>
    <w:rsid w:val="00C13A0B"/>
    <w:rsid w:val="00C1487C"/>
    <w:rsid w:val="00C212D1"/>
    <w:rsid w:val="00C21CA7"/>
    <w:rsid w:val="00C22925"/>
    <w:rsid w:val="00C23623"/>
    <w:rsid w:val="00C24F48"/>
    <w:rsid w:val="00C33218"/>
    <w:rsid w:val="00C36596"/>
    <w:rsid w:val="00C4267B"/>
    <w:rsid w:val="00C4510D"/>
    <w:rsid w:val="00C45DD1"/>
    <w:rsid w:val="00C46DCD"/>
    <w:rsid w:val="00C531B9"/>
    <w:rsid w:val="00C567D6"/>
    <w:rsid w:val="00C62EE0"/>
    <w:rsid w:val="00C70A7F"/>
    <w:rsid w:val="00C71B18"/>
    <w:rsid w:val="00C72EB1"/>
    <w:rsid w:val="00C72FE7"/>
    <w:rsid w:val="00C73CB6"/>
    <w:rsid w:val="00C73F6C"/>
    <w:rsid w:val="00C74B94"/>
    <w:rsid w:val="00C8036E"/>
    <w:rsid w:val="00C81243"/>
    <w:rsid w:val="00C86C14"/>
    <w:rsid w:val="00C87CF6"/>
    <w:rsid w:val="00C94C50"/>
    <w:rsid w:val="00CA474B"/>
    <w:rsid w:val="00CA4E95"/>
    <w:rsid w:val="00CA7039"/>
    <w:rsid w:val="00CA7345"/>
    <w:rsid w:val="00CB061B"/>
    <w:rsid w:val="00CB3AD5"/>
    <w:rsid w:val="00CB60AC"/>
    <w:rsid w:val="00CC080D"/>
    <w:rsid w:val="00CC26C7"/>
    <w:rsid w:val="00CC3368"/>
    <w:rsid w:val="00CC3E4C"/>
    <w:rsid w:val="00CC4BF8"/>
    <w:rsid w:val="00CC6B95"/>
    <w:rsid w:val="00CD3741"/>
    <w:rsid w:val="00CE50B1"/>
    <w:rsid w:val="00CE5826"/>
    <w:rsid w:val="00CE69ED"/>
    <w:rsid w:val="00CF5087"/>
    <w:rsid w:val="00CF69A2"/>
    <w:rsid w:val="00CF709E"/>
    <w:rsid w:val="00D002D6"/>
    <w:rsid w:val="00D03363"/>
    <w:rsid w:val="00D05C67"/>
    <w:rsid w:val="00D05FDC"/>
    <w:rsid w:val="00D06038"/>
    <w:rsid w:val="00D060E9"/>
    <w:rsid w:val="00D06699"/>
    <w:rsid w:val="00D141FA"/>
    <w:rsid w:val="00D1667F"/>
    <w:rsid w:val="00D25AAF"/>
    <w:rsid w:val="00D4029F"/>
    <w:rsid w:val="00D45FDB"/>
    <w:rsid w:val="00D4616A"/>
    <w:rsid w:val="00D47BCB"/>
    <w:rsid w:val="00D5179C"/>
    <w:rsid w:val="00D5349C"/>
    <w:rsid w:val="00D57763"/>
    <w:rsid w:val="00D602DC"/>
    <w:rsid w:val="00D64837"/>
    <w:rsid w:val="00D82884"/>
    <w:rsid w:val="00D83EA7"/>
    <w:rsid w:val="00D911FF"/>
    <w:rsid w:val="00D932E1"/>
    <w:rsid w:val="00D936E7"/>
    <w:rsid w:val="00D97890"/>
    <w:rsid w:val="00D97D34"/>
    <w:rsid w:val="00DA3EBA"/>
    <w:rsid w:val="00DA5F37"/>
    <w:rsid w:val="00DA7073"/>
    <w:rsid w:val="00DB168B"/>
    <w:rsid w:val="00DB3EE0"/>
    <w:rsid w:val="00DB5DF6"/>
    <w:rsid w:val="00DC1BC5"/>
    <w:rsid w:val="00DD1CC8"/>
    <w:rsid w:val="00DD3117"/>
    <w:rsid w:val="00DD66BF"/>
    <w:rsid w:val="00DD6D90"/>
    <w:rsid w:val="00DE0000"/>
    <w:rsid w:val="00DE1B33"/>
    <w:rsid w:val="00DE326B"/>
    <w:rsid w:val="00DE4627"/>
    <w:rsid w:val="00DE58C9"/>
    <w:rsid w:val="00DE618A"/>
    <w:rsid w:val="00DF0626"/>
    <w:rsid w:val="00E0035C"/>
    <w:rsid w:val="00E00493"/>
    <w:rsid w:val="00E040B1"/>
    <w:rsid w:val="00E05318"/>
    <w:rsid w:val="00E06C89"/>
    <w:rsid w:val="00E07192"/>
    <w:rsid w:val="00E12BC2"/>
    <w:rsid w:val="00E151AB"/>
    <w:rsid w:val="00E20B2B"/>
    <w:rsid w:val="00E20DA0"/>
    <w:rsid w:val="00E21D97"/>
    <w:rsid w:val="00E22AC1"/>
    <w:rsid w:val="00E2315A"/>
    <w:rsid w:val="00E25E6F"/>
    <w:rsid w:val="00E31D38"/>
    <w:rsid w:val="00E3421D"/>
    <w:rsid w:val="00E35A67"/>
    <w:rsid w:val="00E428A0"/>
    <w:rsid w:val="00E47BE2"/>
    <w:rsid w:val="00E47C6A"/>
    <w:rsid w:val="00E536C8"/>
    <w:rsid w:val="00E60B2F"/>
    <w:rsid w:val="00E65DC3"/>
    <w:rsid w:val="00E67740"/>
    <w:rsid w:val="00E71F9C"/>
    <w:rsid w:val="00E822D5"/>
    <w:rsid w:val="00E83A32"/>
    <w:rsid w:val="00E841EC"/>
    <w:rsid w:val="00E851FD"/>
    <w:rsid w:val="00E86F97"/>
    <w:rsid w:val="00E87FD4"/>
    <w:rsid w:val="00E94ED5"/>
    <w:rsid w:val="00E95E6C"/>
    <w:rsid w:val="00E965E9"/>
    <w:rsid w:val="00E96A82"/>
    <w:rsid w:val="00EA1EB1"/>
    <w:rsid w:val="00EA2DA1"/>
    <w:rsid w:val="00EA731A"/>
    <w:rsid w:val="00EA739C"/>
    <w:rsid w:val="00EB1DD7"/>
    <w:rsid w:val="00EB2027"/>
    <w:rsid w:val="00EB5FD2"/>
    <w:rsid w:val="00EC258A"/>
    <w:rsid w:val="00EC78AA"/>
    <w:rsid w:val="00ED2DDC"/>
    <w:rsid w:val="00ED4191"/>
    <w:rsid w:val="00ED47E5"/>
    <w:rsid w:val="00EE2497"/>
    <w:rsid w:val="00EE306C"/>
    <w:rsid w:val="00EE467A"/>
    <w:rsid w:val="00EE57A7"/>
    <w:rsid w:val="00EE5923"/>
    <w:rsid w:val="00EF2CED"/>
    <w:rsid w:val="00EF38B1"/>
    <w:rsid w:val="00EF56BA"/>
    <w:rsid w:val="00EF5CE9"/>
    <w:rsid w:val="00F00C2B"/>
    <w:rsid w:val="00F07169"/>
    <w:rsid w:val="00F136CC"/>
    <w:rsid w:val="00F147F6"/>
    <w:rsid w:val="00F1646F"/>
    <w:rsid w:val="00F2054F"/>
    <w:rsid w:val="00F21B10"/>
    <w:rsid w:val="00F23823"/>
    <w:rsid w:val="00F25014"/>
    <w:rsid w:val="00F30383"/>
    <w:rsid w:val="00F32309"/>
    <w:rsid w:val="00F329D8"/>
    <w:rsid w:val="00F3398E"/>
    <w:rsid w:val="00F36804"/>
    <w:rsid w:val="00F406D3"/>
    <w:rsid w:val="00F41EB0"/>
    <w:rsid w:val="00F42959"/>
    <w:rsid w:val="00F44BF9"/>
    <w:rsid w:val="00F6173C"/>
    <w:rsid w:val="00F62F33"/>
    <w:rsid w:val="00F71CE9"/>
    <w:rsid w:val="00F76E83"/>
    <w:rsid w:val="00F80442"/>
    <w:rsid w:val="00F82655"/>
    <w:rsid w:val="00F83089"/>
    <w:rsid w:val="00F86AD5"/>
    <w:rsid w:val="00F90355"/>
    <w:rsid w:val="00F91E76"/>
    <w:rsid w:val="00F92D2C"/>
    <w:rsid w:val="00F935A9"/>
    <w:rsid w:val="00FA793C"/>
    <w:rsid w:val="00FB06B5"/>
    <w:rsid w:val="00FB22E0"/>
    <w:rsid w:val="00FB583E"/>
    <w:rsid w:val="00FC650F"/>
    <w:rsid w:val="00FD351C"/>
    <w:rsid w:val="00FD3BEB"/>
    <w:rsid w:val="00FD41D4"/>
    <w:rsid w:val="00FD6D0A"/>
    <w:rsid w:val="00FE08F6"/>
    <w:rsid w:val="00FE1705"/>
    <w:rsid w:val="00FE5190"/>
    <w:rsid w:val="00FE5305"/>
    <w:rsid w:val="00FE5536"/>
    <w:rsid w:val="00FE5B09"/>
    <w:rsid w:val="00FE7F8B"/>
    <w:rsid w:val="00FF0561"/>
    <w:rsid w:val="00FF1EB7"/>
    <w:rsid w:val="00FF3BC0"/>
    <w:rsid w:val="00FF4588"/>
    <w:rsid w:val="00FF6C9E"/>
    <w:rsid w:val="00FF7406"/>
    <w:rsid w:val="00FF7A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5F51DF"/>
  <w15:chartTrackingRefBased/>
  <w15:docId w15:val="{EFDAF4F2-7D58-3646-AA53-B631E2EB2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2315A"/>
    <w:rPr>
      <w:rFonts w:ascii="宋体" w:eastAsia="宋体" w:hAnsi="宋体" w:cs="宋体"/>
      <w:kern w:val="0"/>
    </w:rPr>
  </w:style>
  <w:style w:type="paragraph" w:styleId="1">
    <w:name w:val="heading 1"/>
    <w:basedOn w:val="a"/>
    <w:next w:val="a"/>
    <w:link w:val="1Char"/>
    <w:uiPriority w:val="9"/>
    <w:qFormat/>
    <w:rsid w:val="00DD311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A309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semiHidden/>
    <w:unhideWhenUsed/>
    <w:qFormat/>
    <w:rsid w:val="00642F4E"/>
    <w:pPr>
      <w:keepNext/>
      <w:keepLines/>
      <w:spacing w:before="260" w:after="260" w:line="416" w:lineRule="auto"/>
      <w:outlineLvl w:val="2"/>
    </w:pPr>
    <w:rPr>
      <w:b/>
      <w:bCs/>
      <w:sz w:val="32"/>
      <w:szCs w:val="32"/>
    </w:rPr>
  </w:style>
  <w:style w:type="paragraph" w:styleId="4">
    <w:name w:val="heading 4"/>
    <w:basedOn w:val="a"/>
    <w:next w:val="a"/>
    <w:link w:val="4Char"/>
    <w:unhideWhenUsed/>
    <w:qFormat/>
    <w:rsid w:val="0089090A"/>
    <w:pPr>
      <w:keepNext/>
      <w:keepLines/>
      <w:spacing w:before="200"/>
      <w:outlineLvl w:val="3"/>
    </w:pPr>
    <w:rPr>
      <w:rFonts w:asciiTheme="majorHAnsi" w:eastAsiaTheme="majorEastAsia" w:hAnsiTheme="majorHAnsi" w:cstheme="majorBidi"/>
      <w:b/>
      <w:bCs/>
      <w:i/>
      <w:iCs/>
      <w:color w:val="4472C4" w:themeColor="accent1"/>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rsid w:val="0089090A"/>
    <w:rPr>
      <w:rFonts w:asciiTheme="majorHAnsi" w:eastAsiaTheme="majorEastAsia" w:hAnsiTheme="majorHAnsi" w:cstheme="majorBidi"/>
      <w:b/>
      <w:bCs/>
      <w:i/>
      <w:iCs/>
      <w:color w:val="4472C4" w:themeColor="accent1"/>
      <w:kern w:val="0"/>
      <w:lang w:eastAsia="en-US"/>
    </w:rPr>
  </w:style>
  <w:style w:type="paragraph" w:styleId="HTML">
    <w:name w:val="HTML Preformatted"/>
    <w:basedOn w:val="a"/>
    <w:link w:val="HTMLChar"/>
    <w:uiPriority w:val="99"/>
    <w:unhideWhenUsed/>
    <w:rsid w:val="00890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Char">
    <w:name w:val="HTML 预设格式 Char"/>
    <w:basedOn w:val="a0"/>
    <w:link w:val="HTML"/>
    <w:uiPriority w:val="99"/>
    <w:rsid w:val="0089090A"/>
    <w:rPr>
      <w:rFonts w:ascii="宋体" w:eastAsia="宋体" w:hAnsi="宋体" w:cs="宋体"/>
      <w:kern w:val="0"/>
    </w:rPr>
  </w:style>
  <w:style w:type="character" w:styleId="a3">
    <w:name w:val="Hyperlink"/>
    <w:basedOn w:val="a0"/>
    <w:uiPriority w:val="99"/>
    <w:unhideWhenUsed/>
    <w:rsid w:val="0089090A"/>
    <w:rPr>
      <w:color w:val="0000FF"/>
      <w:u w:val="single"/>
    </w:rPr>
  </w:style>
  <w:style w:type="paragraph" w:styleId="a4">
    <w:name w:val="Balloon Text"/>
    <w:basedOn w:val="a"/>
    <w:link w:val="Char"/>
    <w:uiPriority w:val="99"/>
    <w:semiHidden/>
    <w:unhideWhenUsed/>
    <w:rsid w:val="000021EF"/>
    <w:rPr>
      <w:sz w:val="18"/>
      <w:szCs w:val="18"/>
    </w:rPr>
  </w:style>
  <w:style w:type="character" w:customStyle="1" w:styleId="Char">
    <w:name w:val="批注框文本 Char"/>
    <w:basedOn w:val="a0"/>
    <w:link w:val="a4"/>
    <w:uiPriority w:val="99"/>
    <w:semiHidden/>
    <w:rsid w:val="000021EF"/>
    <w:rPr>
      <w:rFonts w:ascii="宋体" w:eastAsia="宋体" w:hAnsi="宋体" w:cs="宋体"/>
      <w:kern w:val="0"/>
      <w:sz w:val="18"/>
      <w:szCs w:val="18"/>
    </w:rPr>
  </w:style>
  <w:style w:type="paragraph" w:styleId="a5">
    <w:name w:val="Revision"/>
    <w:hidden/>
    <w:uiPriority w:val="99"/>
    <w:semiHidden/>
    <w:rsid w:val="00F3398E"/>
    <w:rPr>
      <w:rFonts w:ascii="宋体" w:eastAsia="宋体" w:hAnsi="宋体" w:cs="宋体"/>
      <w:kern w:val="0"/>
    </w:rPr>
  </w:style>
  <w:style w:type="character" w:styleId="a6">
    <w:name w:val="Strong"/>
    <w:basedOn w:val="a0"/>
    <w:uiPriority w:val="22"/>
    <w:qFormat/>
    <w:rsid w:val="004270D3"/>
    <w:rPr>
      <w:b/>
      <w:bCs/>
    </w:rPr>
  </w:style>
  <w:style w:type="character" w:customStyle="1" w:styleId="apple-converted-space">
    <w:name w:val="apple-converted-space"/>
    <w:basedOn w:val="a0"/>
    <w:rsid w:val="004270D3"/>
  </w:style>
  <w:style w:type="character" w:styleId="a7">
    <w:name w:val="annotation reference"/>
    <w:basedOn w:val="a0"/>
    <w:uiPriority w:val="99"/>
    <w:semiHidden/>
    <w:unhideWhenUsed/>
    <w:rsid w:val="00062B10"/>
    <w:rPr>
      <w:sz w:val="16"/>
      <w:szCs w:val="16"/>
    </w:rPr>
  </w:style>
  <w:style w:type="paragraph" w:styleId="a8">
    <w:name w:val="annotation text"/>
    <w:basedOn w:val="a"/>
    <w:link w:val="Char0"/>
    <w:uiPriority w:val="99"/>
    <w:unhideWhenUsed/>
    <w:rsid w:val="00062B10"/>
    <w:rPr>
      <w:sz w:val="20"/>
      <w:szCs w:val="20"/>
    </w:rPr>
  </w:style>
  <w:style w:type="character" w:customStyle="1" w:styleId="Char0">
    <w:name w:val="批注文字 Char"/>
    <w:basedOn w:val="a0"/>
    <w:link w:val="a8"/>
    <w:uiPriority w:val="99"/>
    <w:rsid w:val="00062B10"/>
    <w:rPr>
      <w:rFonts w:ascii="宋体" w:eastAsia="宋体" w:hAnsi="宋体" w:cs="宋体"/>
      <w:kern w:val="0"/>
      <w:sz w:val="20"/>
      <w:szCs w:val="20"/>
    </w:rPr>
  </w:style>
  <w:style w:type="paragraph" w:styleId="a9">
    <w:name w:val="annotation subject"/>
    <w:basedOn w:val="a8"/>
    <w:next w:val="a8"/>
    <w:link w:val="Char1"/>
    <w:uiPriority w:val="99"/>
    <w:semiHidden/>
    <w:unhideWhenUsed/>
    <w:rsid w:val="00062B10"/>
    <w:rPr>
      <w:b/>
      <w:bCs/>
    </w:rPr>
  </w:style>
  <w:style w:type="character" w:customStyle="1" w:styleId="Char1">
    <w:name w:val="批注主题 Char"/>
    <w:basedOn w:val="Char0"/>
    <w:link w:val="a9"/>
    <w:uiPriority w:val="99"/>
    <w:semiHidden/>
    <w:rsid w:val="00062B10"/>
    <w:rPr>
      <w:rFonts w:ascii="宋体" w:eastAsia="宋体" w:hAnsi="宋体" w:cs="宋体"/>
      <w:b/>
      <w:bCs/>
      <w:kern w:val="0"/>
      <w:sz w:val="20"/>
      <w:szCs w:val="20"/>
    </w:rPr>
  </w:style>
  <w:style w:type="character" w:customStyle="1" w:styleId="2Char">
    <w:name w:val="标题 2 Char"/>
    <w:basedOn w:val="a0"/>
    <w:link w:val="2"/>
    <w:uiPriority w:val="9"/>
    <w:rsid w:val="001A3091"/>
    <w:rPr>
      <w:rFonts w:asciiTheme="majorHAnsi" w:eastAsiaTheme="majorEastAsia" w:hAnsiTheme="majorHAnsi" w:cstheme="majorBidi"/>
      <w:color w:val="2F5496" w:themeColor="accent1" w:themeShade="BF"/>
      <w:kern w:val="0"/>
      <w:sz w:val="26"/>
      <w:szCs w:val="26"/>
    </w:rPr>
  </w:style>
  <w:style w:type="paragraph" w:styleId="aa">
    <w:name w:val="List Paragraph"/>
    <w:basedOn w:val="a"/>
    <w:uiPriority w:val="34"/>
    <w:qFormat/>
    <w:rsid w:val="00E65DC3"/>
    <w:pPr>
      <w:ind w:left="720"/>
      <w:contextualSpacing/>
    </w:pPr>
  </w:style>
  <w:style w:type="character" w:styleId="ab">
    <w:name w:val="Subtle Emphasis"/>
    <w:basedOn w:val="a0"/>
    <w:uiPriority w:val="19"/>
    <w:qFormat/>
    <w:rsid w:val="007C59B1"/>
    <w:rPr>
      <w:i/>
      <w:iCs/>
      <w:color w:val="404040" w:themeColor="text1" w:themeTint="BF"/>
    </w:rPr>
  </w:style>
  <w:style w:type="paragraph" w:customStyle="1" w:styleId="EndNoteBibliographyTitle">
    <w:name w:val="EndNote Bibliography Title"/>
    <w:basedOn w:val="a"/>
    <w:link w:val="EndNoteBibliographyTitle0"/>
    <w:rsid w:val="005B48AA"/>
    <w:pPr>
      <w:jc w:val="center"/>
    </w:pPr>
    <w:rPr>
      <w:rFonts w:ascii=".SF NS" w:hAnsi=".SF NS"/>
      <w:noProof/>
    </w:rPr>
  </w:style>
  <w:style w:type="character" w:customStyle="1" w:styleId="EndNoteBibliographyTitle0">
    <w:name w:val="EndNote Bibliography Title 字符"/>
    <w:basedOn w:val="a0"/>
    <w:link w:val="EndNoteBibliographyTitle"/>
    <w:rsid w:val="005B48AA"/>
    <w:rPr>
      <w:rFonts w:ascii=".SF NS" w:eastAsia="宋体" w:hAnsi=".SF NS" w:cs="宋体"/>
      <w:noProof/>
      <w:kern w:val="0"/>
    </w:rPr>
  </w:style>
  <w:style w:type="paragraph" w:customStyle="1" w:styleId="EndNoteBibliography">
    <w:name w:val="EndNote Bibliography"/>
    <w:basedOn w:val="a"/>
    <w:link w:val="EndNoteBibliography0"/>
    <w:rsid w:val="005B48AA"/>
    <w:rPr>
      <w:rFonts w:ascii=".SF NS" w:hAnsi=".SF NS"/>
      <w:noProof/>
    </w:rPr>
  </w:style>
  <w:style w:type="character" w:customStyle="1" w:styleId="EndNoteBibliography0">
    <w:name w:val="EndNote Bibliography 字符"/>
    <w:basedOn w:val="a0"/>
    <w:link w:val="EndNoteBibliography"/>
    <w:rsid w:val="005B48AA"/>
    <w:rPr>
      <w:rFonts w:ascii=".SF NS" w:eastAsia="宋体" w:hAnsi=".SF NS" w:cs="宋体"/>
      <w:noProof/>
      <w:kern w:val="0"/>
    </w:rPr>
  </w:style>
  <w:style w:type="character" w:customStyle="1" w:styleId="1Char">
    <w:name w:val="标题 1 Char"/>
    <w:basedOn w:val="a0"/>
    <w:link w:val="1"/>
    <w:uiPriority w:val="9"/>
    <w:rsid w:val="00DD3117"/>
    <w:rPr>
      <w:rFonts w:ascii="宋体" w:eastAsia="宋体" w:hAnsi="宋体" w:cs="宋体"/>
      <w:b/>
      <w:bCs/>
      <w:kern w:val="44"/>
      <w:sz w:val="44"/>
      <w:szCs w:val="44"/>
    </w:rPr>
  </w:style>
  <w:style w:type="character" w:styleId="ac">
    <w:name w:val="Emphasis"/>
    <w:basedOn w:val="a0"/>
    <w:uiPriority w:val="20"/>
    <w:qFormat/>
    <w:rsid w:val="00105BA5"/>
    <w:rPr>
      <w:i/>
      <w:iCs/>
    </w:rPr>
  </w:style>
  <w:style w:type="paragraph" w:styleId="ad">
    <w:name w:val="header"/>
    <w:basedOn w:val="a"/>
    <w:link w:val="Char2"/>
    <w:uiPriority w:val="99"/>
    <w:unhideWhenUsed/>
    <w:rsid w:val="00773B1D"/>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d"/>
    <w:uiPriority w:val="99"/>
    <w:rsid w:val="00773B1D"/>
    <w:rPr>
      <w:rFonts w:ascii="宋体" w:eastAsia="宋体" w:hAnsi="宋体" w:cs="宋体"/>
      <w:kern w:val="0"/>
      <w:sz w:val="18"/>
      <w:szCs w:val="18"/>
    </w:rPr>
  </w:style>
  <w:style w:type="paragraph" w:styleId="ae">
    <w:name w:val="footer"/>
    <w:basedOn w:val="a"/>
    <w:link w:val="Char3"/>
    <w:uiPriority w:val="99"/>
    <w:unhideWhenUsed/>
    <w:rsid w:val="00773B1D"/>
    <w:pPr>
      <w:tabs>
        <w:tab w:val="center" w:pos="4153"/>
        <w:tab w:val="right" w:pos="8306"/>
      </w:tabs>
      <w:snapToGrid w:val="0"/>
    </w:pPr>
    <w:rPr>
      <w:sz w:val="18"/>
      <w:szCs w:val="18"/>
    </w:rPr>
  </w:style>
  <w:style w:type="character" w:customStyle="1" w:styleId="Char3">
    <w:name w:val="页脚 Char"/>
    <w:basedOn w:val="a0"/>
    <w:link w:val="ae"/>
    <w:uiPriority w:val="99"/>
    <w:rsid w:val="00773B1D"/>
    <w:rPr>
      <w:rFonts w:ascii="宋体" w:eastAsia="宋体" w:hAnsi="宋体" w:cs="宋体"/>
      <w:kern w:val="0"/>
      <w:sz w:val="18"/>
      <w:szCs w:val="18"/>
    </w:rPr>
  </w:style>
  <w:style w:type="character" w:customStyle="1" w:styleId="rcptname2">
    <w:name w:val="rcptname2"/>
    <w:basedOn w:val="a0"/>
    <w:rsid w:val="005036BF"/>
  </w:style>
  <w:style w:type="character" w:styleId="af">
    <w:name w:val="line number"/>
    <w:basedOn w:val="a0"/>
    <w:uiPriority w:val="99"/>
    <w:semiHidden/>
    <w:unhideWhenUsed/>
    <w:rsid w:val="00697A73"/>
  </w:style>
  <w:style w:type="paragraph" w:styleId="af0">
    <w:name w:val="Normal (Web)"/>
    <w:basedOn w:val="a"/>
    <w:uiPriority w:val="99"/>
    <w:unhideWhenUsed/>
    <w:rsid w:val="002B7C2E"/>
    <w:pPr>
      <w:spacing w:before="100" w:beforeAutospacing="1" w:after="100" w:afterAutospacing="1"/>
    </w:pPr>
  </w:style>
  <w:style w:type="character" w:customStyle="1" w:styleId="3Char">
    <w:name w:val="标题 3 Char"/>
    <w:basedOn w:val="a0"/>
    <w:link w:val="3"/>
    <w:uiPriority w:val="9"/>
    <w:semiHidden/>
    <w:rsid w:val="00642F4E"/>
    <w:rPr>
      <w:rFonts w:ascii="宋体" w:eastAsia="宋体" w:hAnsi="宋体" w:cs="宋体"/>
      <w:b/>
      <w:bCs/>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14473">
      <w:bodyDiv w:val="1"/>
      <w:marLeft w:val="0"/>
      <w:marRight w:val="0"/>
      <w:marTop w:val="0"/>
      <w:marBottom w:val="0"/>
      <w:divBdr>
        <w:top w:val="none" w:sz="0" w:space="0" w:color="auto"/>
        <w:left w:val="none" w:sz="0" w:space="0" w:color="auto"/>
        <w:bottom w:val="none" w:sz="0" w:space="0" w:color="auto"/>
        <w:right w:val="none" w:sz="0" w:space="0" w:color="auto"/>
      </w:divBdr>
    </w:div>
    <w:div w:id="439761635">
      <w:bodyDiv w:val="1"/>
      <w:marLeft w:val="0"/>
      <w:marRight w:val="0"/>
      <w:marTop w:val="0"/>
      <w:marBottom w:val="0"/>
      <w:divBdr>
        <w:top w:val="none" w:sz="0" w:space="0" w:color="auto"/>
        <w:left w:val="none" w:sz="0" w:space="0" w:color="auto"/>
        <w:bottom w:val="none" w:sz="0" w:space="0" w:color="auto"/>
        <w:right w:val="none" w:sz="0" w:space="0" w:color="auto"/>
      </w:divBdr>
    </w:div>
    <w:div w:id="980617597">
      <w:bodyDiv w:val="1"/>
      <w:marLeft w:val="0"/>
      <w:marRight w:val="0"/>
      <w:marTop w:val="0"/>
      <w:marBottom w:val="0"/>
      <w:divBdr>
        <w:top w:val="none" w:sz="0" w:space="0" w:color="auto"/>
        <w:left w:val="none" w:sz="0" w:space="0" w:color="auto"/>
        <w:bottom w:val="none" w:sz="0" w:space="0" w:color="auto"/>
        <w:right w:val="none" w:sz="0" w:space="0" w:color="auto"/>
      </w:divBdr>
    </w:div>
    <w:div w:id="991057850">
      <w:bodyDiv w:val="1"/>
      <w:marLeft w:val="0"/>
      <w:marRight w:val="0"/>
      <w:marTop w:val="0"/>
      <w:marBottom w:val="0"/>
      <w:divBdr>
        <w:top w:val="none" w:sz="0" w:space="0" w:color="auto"/>
        <w:left w:val="none" w:sz="0" w:space="0" w:color="auto"/>
        <w:bottom w:val="none" w:sz="0" w:space="0" w:color="auto"/>
        <w:right w:val="none" w:sz="0" w:space="0" w:color="auto"/>
      </w:divBdr>
    </w:div>
    <w:div w:id="1006135247">
      <w:bodyDiv w:val="1"/>
      <w:marLeft w:val="0"/>
      <w:marRight w:val="0"/>
      <w:marTop w:val="0"/>
      <w:marBottom w:val="0"/>
      <w:divBdr>
        <w:top w:val="none" w:sz="0" w:space="0" w:color="auto"/>
        <w:left w:val="none" w:sz="0" w:space="0" w:color="auto"/>
        <w:bottom w:val="none" w:sz="0" w:space="0" w:color="auto"/>
        <w:right w:val="none" w:sz="0" w:space="0" w:color="auto"/>
      </w:divBdr>
    </w:div>
    <w:div w:id="1244147786">
      <w:bodyDiv w:val="1"/>
      <w:marLeft w:val="0"/>
      <w:marRight w:val="0"/>
      <w:marTop w:val="0"/>
      <w:marBottom w:val="0"/>
      <w:divBdr>
        <w:top w:val="none" w:sz="0" w:space="0" w:color="auto"/>
        <w:left w:val="none" w:sz="0" w:space="0" w:color="auto"/>
        <w:bottom w:val="none" w:sz="0" w:space="0" w:color="auto"/>
        <w:right w:val="none" w:sz="0" w:space="0" w:color="auto"/>
      </w:divBdr>
    </w:div>
    <w:div w:id="1362978407">
      <w:bodyDiv w:val="1"/>
      <w:marLeft w:val="0"/>
      <w:marRight w:val="0"/>
      <w:marTop w:val="0"/>
      <w:marBottom w:val="0"/>
      <w:divBdr>
        <w:top w:val="none" w:sz="0" w:space="0" w:color="auto"/>
        <w:left w:val="none" w:sz="0" w:space="0" w:color="auto"/>
        <w:bottom w:val="none" w:sz="0" w:space="0" w:color="auto"/>
        <w:right w:val="none" w:sz="0" w:space="0" w:color="auto"/>
      </w:divBdr>
    </w:div>
    <w:div w:id="1438794694">
      <w:bodyDiv w:val="1"/>
      <w:marLeft w:val="0"/>
      <w:marRight w:val="0"/>
      <w:marTop w:val="0"/>
      <w:marBottom w:val="0"/>
      <w:divBdr>
        <w:top w:val="none" w:sz="0" w:space="0" w:color="auto"/>
        <w:left w:val="none" w:sz="0" w:space="0" w:color="auto"/>
        <w:bottom w:val="none" w:sz="0" w:space="0" w:color="auto"/>
        <w:right w:val="none" w:sz="0" w:space="0" w:color="auto"/>
      </w:divBdr>
    </w:div>
    <w:div w:id="1452093921">
      <w:bodyDiv w:val="1"/>
      <w:marLeft w:val="0"/>
      <w:marRight w:val="0"/>
      <w:marTop w:val="0"/>
      <w:marBottom w:val="0"/>
      <w:divBdr>
        <w:top w:val="none" w:sz="0" w:space="0" w:color="auto"/>
        <w:left w:val="none" w:sz="0" w:space="0" w:color="auto"/>
        <w:bottom w:val="none" w:sz="0" w:space="0" w:color="auto"/>
        <w:right w:val="none" w:sz="0" w:space="0" w:color="auto"/>
      </w:divBdr>
      <w:divsChild>
        <w:div w:id="332802735">
          <w:marLeft w:val="360"/>
          <w:marRight w:val="0"/>
          <w:marTop w:val="200"/>
          <w:marBottom w:val="0"/>
          <w:divBdr>
            <w:top w:val="none" w:sz="0" w:space="0" w:color="auto"/>
            <w:left w:val="none" w:sz="0" w:space="0" w:color="auto"/>
            <w:bottom w:val="none" w:sz="0" w:space="0" w:color="auto"/>
            <w:right w:val="none" w:sz="0" w:space="0" w:color="auto"/>
          </w:divBdr>
        </w:div>
        <w:div w:id="1011493666">
          <w:marLeft w:val="360"/>
          <w:marRight w:val="0"/>
          <w:marTop w:val="200"/>
          <w:marBottom w:val="0"/>
          <w:divBdr>
            <w:top w:val="none" w:sz="0" w:space="0" w:color="auto"/>
            <w:left w:val="none" w:sz="0" w:space="0" w:color="auto"/>
            <w:bottom w:val="none" w:sz="0" w:space="0" w:color="auto"/>
            <w:right w:val="none" w:sz="0" w:space="0" w:color="auto"/>
          </w:divBdr>
        </w:div>
        <w:div w:id="1337460570">
          <w:marLeft w:val="360"/>
          <w:marRight w:val="0"/>
          <w:marTop w:val="200"/>
          <w:marBottom w:val="0"/>
          <w:divBdr>
            <w:top w:val="none" w:sz="0" w:space="0" w:color="auto"/>
            <w:left w:val="none" w:sz="0" w:space="0" w:color="auto"/>
            <w:bottom w:val="none" w:sz="0" w:space="0" w:color="auto"/>
            <w:right w:val="none" w:sz="0" w:space="0" w:color="auto"/>
          </w:divBdr>
        </w:div>
        <w:div w:id="1946038851">
          <w:marLeft w:val="360"/>
          <w:marRight w:val="0"/>
          <w:marTop w:val="200"/>
          <w:marBottom w:val="0"/>
          <w:divBdr>
            <w:top w:val="none" w:sz="0" w:space="0" w:color="auto"/>
            <w:left w:val="none" w:sz="0" w:space="0" w:color="auto"/>
            <w:bottom w:val="none" w:sz="0" w:space="0" w:color="auto"/>
            <w:right w:val="none" w:sz="0" w:space="0" w:color="auto"/>
          </w:divBdr>
        </w:div>
      </w:divsChild>
    </w:div>
    <w:div w:id="1534266108">
      <w:bodyDiv w:val="1"/>
      <w:marLeft w:val="0"/>
      <w:marRight w:val="0"/>
      <w:marTop w:val="0"/>
      <w:marBottom w:val="0"/>
      <w:divBdr>
        <w:top w:val="none" w:sz="0" w:space="0" w:color="auto"/>
        <w:left w:val="none" w:sz="0" w:space="0" w:color="auto"/>
        <w:bottom w:val="none" w:sz="0" w:space="0" w:color="auto"/>
        <w:right w:val="none" w:sz="0" w:space="0" w:color="auto"/>
      </w:divBdr>
    </w:div>
    <w:div w:id="1558781863">
      <w:bodyDiv w:val="1"/>
      <w:marLeft w:val="0"/>
      <w:marRight w:val="0"/>
      <w:marTop w:val="0"/>
      <w:marBottom w:val="0"/>
      <w:divBdr>
        <w:top w:val="none" w:sz="0" w:space="0" w:color="auto"/>
        <w:left w:val="none" w:sz="0" w:space="0" w:color="auto"/>
        <w:bottom w:val="none" w:sz="0" w:space="0" w:color="auto"/>
        <w:right w:val="none" w:sz="0" w:space="0" w:color="auto"/>
      </w:divBdr>
    </w:div>
    <w:div w:id="1564635625">
      <w:bodyDiv w:val="1"/>
      <w:marLeft w:val="0"/>
      <w:marRight w:val="0"/>
      <w:marTop w:val="0"/>
      <w:marBottom w:val="0"/>
      <w:divBdr>
        <w:top w:val="none" w:sz="0" w:space="0" w:color="auto"/>
        <w:left w:val="none" w:sz="0" w:space="0" w:color="auto"/>
        <w:bottom w:val="none" w:sz="0" w:space="0" w:color="auto"/>
        <w:right w:val="none" w:sz="0" w:space="0" w:color="auto"/>
      </w:divBdr>
      <w:divsChild>
        <w:div w:id="488060427">
          <w:marLeft w:val="360"/>
          <w:marRight w:val="0"/>
          <w:marTop w:val="200"/>
          <w:marBottom w:val="0"/>
          <w:divBdr>
            <w:top w:val="none" w:sz="0" w:space="0" w:color="auto"/>
            <w:left w:val="none" w:sz="0" w:space="0" w:color="auto"/>
            <w:bottom w:val="none" w:sz="0" w:space="0" w:color="auto"/>
            <w:right w:val="none" w:sz="0" w:space="0" w:color="auto"/>
          </w:divBdr>
        </w:div>
        <w:div w:id="654575431">
          <w:marLeft w:val="360"/>
          <w:marRight w:val="0"/>
          <w:marTop w:val="200"/>
          <w:marBottom w:val="0"/>
          <w:divBdr>
            <w:top w:val="none" w:sz="0" w:space="0" w:color="auto"/>
            <w:left w:val="none" w:sz="0" w:space="0" w:color="auto"/>
            <w:bottom w:val="none" w:sz="0" w:space="0" w:color="auto"/>
            <w:right w:val="none" w:sz="0" w:space="0" w:color="auto"/>
          </w:divBdr>
        </w:div>
        <w:div w:id="1428695812">
          <w:marLeft w:val="360"/>
          <w:marRight w:val="0"/>
          <w:marTop w:val="200"/>
          <w:marBottom w:val="0"/>
          <w:divBdr>
            <w:top w:val="none" w:sz="0" w:space="0" w:color="auto"/>
            <w:left w:val="none" w:sz="0" w:space="0" w:color="auto"/>
            <w:bottom w:val="none" w:sz="0" w:space="0" w:color="auto"/>
            <w:right w:val="none" w:sz="0" w:space="0" w:color="auto"/>
          </w:divBdr>
        </w:div>
        <w:div w:id="1485588027">
          <w:marLeft w:val="360"/>
          <w:marRight w:val="0"/>
          <w:marTop w:val="200"/>
          <w:marBottom w:val="0"/>
          <w:divBdr>
            <w:top w:val="none" w:sz="0" w:space="0" w:color="auto"/>
            <w:left w:val="none" w:sz="0" w:space="0" w:color="auto"/>
            <w:bottom w:val="none" w:sz="0" w:space="0" w:color="auto"/>
            <w:right w:val="none" w:sz="0" w:space="0" w:color="auto"/>
          </w:divBdr>
        </w:div>
        <w:div w:id="1566910713">
          <w:marLeft w:val="360"/>
          <w:marRight w:val="0"/>
          <w:marTop w:val="200"/>
          <w:marBottom w:val="0"/>
          <w:divBdr>
            <w:top w:val="none" w:sz="0" w:space="0" w:color="auto"/>
            <w:left w:val="none" w:sz="0" w:space="0" w:color="auto"/>
            <w:bottom w:val="none" w:sz="0" w:space="0" w:color="auto"/>
            <w:right w:val="none" w:sz="0" w:space="0" w:color="auto"/>
          </w:divBdr>
        </w:div>
      </w:divsChild>
    </w:div>
    <w:div w:id="1620061330">
      <w:bodyDiv w:val="1"/>
      <w:marLeft w:val="0"/>
      <w:marRight w:val="0"/>
      <w:marTop w:val="0"/>
      <w:marBottom w:val="0"/>
      <w:divBdr>
        <w:top w:val="none" w:sz="0" w:space="0" w:color="auto"/>
        <w:left w:val="none" w:sz="0" w:space="0" w:color="auto"/>
        <w:bottom w:val="none" w:sz="0" w:space="0" w:color="auto"/>
        <w:right w:val="none" w:sz="0" w:space="0" w:color="auto"/>
      </w:divBdr>
    </w:div>
    <w:div w:id="1842159530">
      <w:bodyDiv w:val="1"/>
      <w:marLeft w:val="0"/>
      <w:marRight w:val="0"/>
      <w:marTop w:val="0"/>
      <w:marBottom w:val="0"/>
      <w:divBdr>
        <w:top w:val="none" w:sz="0" w:space="0" w:color="auto"/>
        <w:left w:val="none" w:sz="0" w:space="0" w:color="auto"/>
        <w:bottom w:val="none" w:sz="0" w:space="0" w:color="auto"/>
        <w:right w:val="none" w:sz="0" w:space="0" w:color="auto"/>
      </w:divBdr>
      <w:divsChild>
        <w:div w:id="1623882146">
          <w:marLeft w:val="360"/>
          <w:marRight w:val="0"/>
          <w:marTop w:val="200"/>
          <w:marBottom w:val="0"/>
          <w:divBdr>
            <w:top w:val="none" w:sz="0" w:space="0" w:color="auto"/>
            <w:left w:val="none" w:sz="0" w:space="0" w:color="auto"/>
            <w:bottom w:val="none" w:sz="0" w:space="0" w:color="auto"/>
            <w:right w:val="none" w:sz="0" w:space="0" w:color="auto"/>
          </w:divBdr>
        </w:div>
      </w:divsChild>
    </w:div>
    <w:div w:id="1867135239">
      <w:bodyDiv w:val="1"/>
      <w:marLeft w:val="0"/>
      <w:marRight w:val="0"/>
      <w:marTop w:val="0"/>
      <w:marBottom w:val="0"/>
      <w:divBdr>
        <w:top w:val="none" w:sz="0" w:space="0" w:color="auto"/>
        <w:left w:val="none" w:sz="0" w:space="0" w:color="auto"/>
        <w:bottom w:val="none" w:sz="0" w:space="0" w:color="auto"/>
        <w:right w:val="none" w:sz="0" w:space="0" w:color="auto"/>
      </w:divBdr>
    </w:div>
    <w:div w:id="1993295594">
      <w:bodyDiv w:val="1"/>
      <w:marLeft w:val="0"/>
      <w:marRight w:val="0"/>
      <w:marTop w:val="0"/>
      <w:marBottom w:val="0"/>
      <w:divBdr>
        <w:top w:val="none" w:sz="0" w:space="0" w:color="auto"/>
        <w:left w:val="none" w:sz="0" w:space="0" w:color="auto"/>
        <w:bottom w:val="none" w:sz="0" w:space="0" w:color="auto"/>
        <w:right w:val="none" w:sz="0" w:space="0" w:color="auto"/>
      </w:divBdr>
      <w:divsChild>
        <w:div w:id="167138416">
          <w:marLeft w:val="0"/>
          <w:marRight w:val="0"/>
          <w:marTop w:val="0"/>
          <w:marBottom w:val="0"/>
          <w:divBdr>
            <w:top w:val="none" w:sz="0" w:space="0" w:color="auto"/>
            <w:left w:val="none" w:sz="0" w:space="0" w:color="auto"/>
            <w:bottom w:val="none" w:sz="0" w:space="0" w:color="auto"/>
            <w:right w:val="none" w:sz="0" w:space="0" w:color="auto"/>
          </w:divBdr>
          <w:divsChild>
            <w:div w:id="1360014409">
              <w:marLeft w:val="0"/>
              <w:marRight w:val="0"/>
              <w:marTop w:val="0"/>
              <w:marBottom w:val="0"/>
              <w:divBdr>
                <w:top w:val="none" w:sz="0" w:space="0" w:color="auto"/>
                <w:left w:val="none" w:sz="0" w:space="0" w:color="auto"/>
                <w:bottom w:val="none" w:sz="0" w:space="0" w:color="auto"/>
                <w:right w:val="none" w:sz="0" w:space="0" w:color="auto"/>
              </w:divBdr>
              <w:divsChild>
                <w:div w:id="86062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302108">
      <w:bodyDiv w:val="1"/>
      <w:marLeft w:val="0"/>
      <w:marRight w:val="0"/>
      <w:marTop w:val="0"/>
      <w:marBottom w:val="0"/>
      <w:divBdr>
        <w:top w:val="none" w:sz="0" w:space="0" w:color="auto"/>
        <w:left w:val="none" w:sz="0" w:space="0" w:color="auto"/>
        <w:bottom w:val="none" w:sz="0" w:space="0" w:color="auto"/>
        <w:right w:val="none" w:sz="0" w:space="0" w:color="auto"/>
      </w:divBdr>
    </w:div>
    <w:div w:id="2034527941">
      <w:bodyDiv w:val="1"/>
      <w:marLeft w:val="0"/>
      <w:marRight w:val="0"/>
      <w:marTop w:val="0"/>
      <w:marBottom w:val="0"/>
      <w:divBdr>
        <w:top w:val="none" w:sz="0" w:space="0" w:color="auto"/>
        <w:left w:val="none" w:sz="0" w:space="0" w:color="auto"/>
        <w:bottom w:val="none" w:sz="0" w:space="0" w:color="auto"/>
        <w:right w:val="none" w:sz="0" w:space="0" w:color="auto"/>
      </w:divBdr>
      <w:divsChild>
        <w:div w:id="526911078">
          <w:marLeft w:val="360"/>
          <w:marRight w:val="0"/>
          <w:marTop w:val="200"/>
          <w:marBottom w:val="0"/>
          <w:divBdr>
            <w:top w:val="none" w:sz="0" w:space="0" w:color="auto"/>
            <w:left w:val="none" w:sz="0" w:space="0" w:color="auto"/>
            <w:bottom w:val="none" w:sz="0" w:space="0" w:color="auto"/>
            <w:right w:val="none" w:sz="0" w:space="0" w:color="auto"/>
          </w:divBdr>
        </w:div>
      </w:divsChild>
    </w:div>
    <w:div w:id="2095734963">
      <w:bodyDiv w:val="1"/>
      <w:marLeft w:val="0"/>
      <w:marRight w:val="0"/>
      <w:marTop w:val="0"/>
      <w:marBottom w:val="0"/>
      <w:divBdr>
        <w:top w:val="none" w:sz="0" w:space="0" w:color="auto"/>
        <w:left w:val="none" w:sz="0" w:space="0" w:color="auto"/>
        <w:bottom w:val="none" w:sz="0" w:space="0" w:color="auto"/>
        <w:right w:val="none" w:sz="0" w:space="0" w:color="auto"/>
      </w:divBdr>
    </w:div>
    <w:div w:id="2108187296">
      <w:bodyDiv w:val="1"/>
      <w:marLeft w:val="0"/>
      <w:marRight w:val="0"/>
      <w:marTop w:val="0"/>
      <w:marBottom w:val="0"/>
      <w:divBdr>
        <w:top w:val="none" w:sz="0" w:space="0" w:color="auto"/>
        <w:left w:val="none" w:sz="0" w:space="0" w:color="auto"/>
        <w:bottom w:val="none" w:sz="0" w:space="0" w:color="auto"/>
        <w:right w:val="none" w:sz="0" w:space="0" w:color="auto"/>
      </w:divBdr>
    </w:div>
    <w:div w:id="2126263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8EEF3-1031-4C32-A265-740E74A78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14</Pages>
  <Words>40286</Words>
  <Characters>49554</Characters>
  <Application>Microsoft Office Word</Application>
  <DocSecurity>0</DocSecurity>
  <Lines>1548</Lines>
  <Paragraphs>680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czeng</cp:lastModifiedBy>
  <cp:revision>3</cp:revision>
  <cp:lastPrinted>2020-01-16T06:46:00Z</cp:lastPrinted>
  <dcterms:created xsi:type="dcterms:W3CDTF">2020-03-14T13:47:00Z</dcterms:created>
  <dcterms:modified xsi:type="dcterms:W3CDTF">2020-03-14T15:54:00Z</dcterms:modified>
</cp:coreProperties>
</file>